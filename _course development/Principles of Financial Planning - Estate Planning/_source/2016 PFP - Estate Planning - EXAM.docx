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EE55" w14:textId="77777777" w:rsidR="00755AD3" w:rsidRPr="00755AD3" w:rsidRDefault="00755AD3" w:rsidP="00755AD3">
      <w:pPr>
        <w:spacing w:before="100" w:beforeAutospacing="1" w:after="100" w:afterAutospacing="1"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B97C61"/>
          <w:sz w:val="24"/>
          <w:szCs w:val="24"/>
        </w:rPr>
        <w:t>Course Title:</w:t>
      </w:r>
      <w:r w:rsidRPr="00755AD3">
        <w:rPr>
          <w:rFonts w:ascii="Times New Roman" w:eastAsia="Times New Roman" w:hAnsi="Times New Roman" w:cs="Times New Roman"/>
          <w:sz w:val="24"/>
          <w:szCs w:val="24"/>
        </w:rPr>
        <w:t xml:space="preserve"> Principles of Financial Planning: Estate Planning</w:t>
      </w:r>
    </w:p>
    <w:p w14:paraId="1FF03EEC" w14:textId="77777777" w:rsidR="00755AD3" w:rsidRPr="00755AD3" w:rsidRDefault="00755AD3" w:rsidP="00755AD3">
      <w:pPr>
        <w:spacing w:before="100" w:beforeAutospacing="1" w:after="100" w:afterAutospacing="1"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B97C61"/>
          <w:sz w:val="24"/>
          <w:szCs w:val="24"/>
        </w:rPr>
        <w:t>Test Title:</w:t>
      </w:r>
      <w:r w:rsidRPr="00755AD3">
        <w:rPr>
          <w:rFonts w:ascii="Times New Roman" w:eastAsia="Times New Roman" w:hAnsi="Times New Roman" w:cs="Times New Roman"/>
          <w:sz w:val="24"/>
          <w:szCs w:val="24"/>
        </w:rPr>
        <w:t xml:space="preserve"> Principles of Financial Planning: Estate Planning Review Test</w:t>
      </w:r>
      <w:r w:rsidRPr="00755AD3">
        <w:rPr>
          <w:rFonts w:ascii="Times New Roman" w:eastAsia="Times New Roman" w:hAnsi="Times New Roman" w:cs="Times New Roman"/>
          <w:sz w:val="24"/>
          <w:szCs w:val="24"/>
        </w:rPr>
        <w:br/>
      </w:r>
      <w:r w:rsidRPr="00755AD3">
        <w:rPr>
          <w:rFonts w:ascii="Times New Roman" w:eastAsia="Times New Roman" w:hAnsi="Times New Roman" w:cs="Times New Roman"/>
          <w:b/>
          <w:bCs/>
          <w:color w:val="B97C61"/>
          <w:sz w:val="24"/>
          <w:szCs w:val="24"/>
        </w:rPr>
        <w:t>Pool Title:</w:t>
      </w:r>
      <w:r w:rsidRPr="00755AD3">
        <w:rPr>
          <w:rFonts w:ascii="Times New Roman" w:eastAsia="Times New Roman" w:hAnsi="Times New Roman" w:cs="Times New Roman"/>
          <w:sz w:val="24"/>
          <w:szCs w:val="24"/>
        </w:rPr>
        <w:t xml:space="preserve"> Estate Planning - NP</w:t>
      </w:r>
    </w:p>
    <w:p w14:paraId="5EAAA9F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w:t>
      </w:r>
      <w:r w:rsidRPr="00755AD3">
        <w:rPr>
          <w:rFonts w:ascii="Times New Roman" w:eastAsia="Times New Roman" w:hAnsi="Times New Roman" w:cs="Times New Roman"/>
          <w:i/>
          <w:iCs/>
          <w:sz w:val="24"/>
          <w:szCs w:val="24"/>
        </w:rPr>
        <w:br/>
        <w:t xml:space="preserve">Question Title: If a person dies intestate </w:t>
      </w:r>
    </w:p>
    <w:p w14:paraId="544663F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B758CF1" w14:textId="77777777" w:rsidR="00755AD3" w:rsidRPr="00755AD3" w:rsidRDefault="00755AD3" w:rsidP="00536BF8">
      <w:pPr>
        <w:spacing w:after="240"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If a person dies intestate, which of the following are true of the person?</w:t>
      </w:r>
    </w:p>
    <w:p w14:paraId="57ACB258" w14:textId="77777777" w:rsidR="00755AD3" w:rsidRPr="00755AD3" w:rsidRDefault="00755AD3" w:rsidP="00536BF8">
      <w:pPr>
        <w:spacing w:after="0"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1. Probably did no estate planning</w:t>
      </w:r>
      <w:r w:rsidRPr="00755AD3">
        <w:rPr>
          <w:rFonts w:ascii="Times New Roman" w:eastAsia="Times New Roman" w:hAnsi="Times New Roman" w:cs="Times New Roman"/>
          <w:b/>
          <w:bCs/>
          <w:sz w:val="24"/>
          <w:szCs w:val="24"/>
        </w:rPr>
        <w:br/>
        <w:t>2. Moved to another state and did not change the will</w:t>
      </w:r>
      <w:r w:rsidRPr="00755AD3">
        <w:rPr>
          <w:rFonts w:ascii="Times New Roman" w:eastAsia="Times New Roman" w:hAnsi="Times New Roman" w:cs="Times New Roman"/>
          <w:b/>
          <w:bCs/>
          <w:sz w:val="24"/>
          <w:szCs w:val="24"/>
        </w:rPr>
        <w:br/>
        <w:t>3. Died of unknown causes</w:t>
      </w:r>
      <w:r w:rsidRPr="00755AD3">
        <w:rPr>
          <w:rFonts w:ascii="Times New Roman" w:eastAsia="Times New Roman" w:hAnsi="Times New Roman" w:cs="Times New Roman"/>
          <w:b/>
          <w:bCs/>
          <w:sz w:val="24"/>
          <w:szCs w:val="24"/>
        </w:rPr>
        <w:br/>
        <w:t>4. Did not have a will</w:t>
      </w:r>
      <w:r w:rsidRPr="00755AD3">
        <w:rPr>
          <w:rFonts w:ascii="Times New Roman" w:eastAsia="Times New Roman" w:hAnsi="Times New Roman" w:cs="Times New Roman"/>
          <w:b/>
          <w:bCs/>
          <w:sz w:val="24"/>
          <w:szCs w:val="24"/>
        </w:rPr>
        <w:br/>
        <w:t xml:space="preserve">5. Sheltered the estate from all estate taxes </w:t>
      </w:r>
    </w:p>
    <w:p w14:paraId="1742CE0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8E6F09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3 only </w:t>
      </w:r>
    </w:p>
    <w:p w14:paraId="4EA9532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By definition, intestate means "without a will." Anyone who dies without a will probably did no estate planning.</w:t>
      </w:r>
    </w:p>
    <w:p w14:paraId="50E71DB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D6AB6B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1F052C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2 only </w:t>
      </w:r>
    </w:p>
    <w:p w14:paraId="4BA4CDB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By definition, intestate means "without a will." Anyone who dies without a will probably did no estate planning.</w:t>
      </w:r>
    </w:p>
    <w:p w14:paraId="0C7510D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213F1C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22E574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Both 1 and 4</w:t>
      </w:r>
      <w:r w:rsidRPr="00755AD3">
        <w:rPr>
          <w:rFonts w:ascii="Times New Roman" w:eastAsia="Times New Roman" w:hAnsi="Times New Roman" w:cs="Times New Roman"/>
          <w:sz w:val="24"/>
          <w:szCs w:val="24"/>
        </w:rPr>
        <w:t xml:space="preserve"> </w:t>
      </w:r>
    </w:p>
    <w:p w14:paraId="56D7E4D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By definition, intestate means "without a will." Anyone who dies without a will probably did no estate planning.</w:t>
      </w:r>
    </w:p>
    <w:p w14:paraId="3371E71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33BC1E6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2E7FBB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1, 4, and 5 </w:t>
      </w:r>
    </w:p>
    <w:p w14:paraId="28B147B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By definition, intestate means "without a will." Anyone who dies without a will probably did no estate planning.</w:t>
      </w:r>
    </w:p>
    <w:p w14:paraId="3419315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585B13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4ED4F9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All the choices</w:t>
      </w:r>
    </w:p>
    <w:p w14:paraId="0F1268C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By definition, intestate means "without a will". Anyone who dies without a will probably did no estate planning.</w:t>
      </w:r>
    </w:p>
    <w:p w14:paraId="504AAB3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B96CEF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38EDB35"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4736F">
          <v:rect id="_x0000_i1025" style="width:600pt;height:1.5pt" o:hrpct="0" o:hrstd="t" o:hr="t" fillcolor="#a0a0a0" stroked="f"/>
        </w:pict>
      </w:r>
    </w:p>
    <w:p w14:paraId="5A7C554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2:</w:t>
      </w:r>
      <w:r w:rsidRPr="00755AD3">
        <w:rPr>
          <w:rFonts w:ascii="Times New Roman" w:eastAsia="Times New Roman" w:hAnsi="Times New Roman" w:cs="Times New Roman"/>
          <w:i/>
          <w:iCs/>
          <w:sz w:val="24"/>
          <w:szCs w:val="24"/>
        </w:rPr>
        <w:br/>
        <w:t xml:space="preserve">Question Title: Reasons for avoiding probate </w:t>
      </w:r>
    </w:p>
    <w:p w14:paraId="6EE124A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E4888B7" w14:textId="77777777" w:rsidR="00755AD3" w:rsidRPr="00755AD3" w:rsidRDefault="00755AD3" w:rsidP="00536BF8">
      <w:pPr>
        <w:spacing w:after="240"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Reasons for avoiding probate are:</w:t>
      </w:r>
    </w:p>
    <w:p w14:paraId="4FB1B12B" w14:textId="77777777" w:rsidR="00755AD3" w:rsidRPr="00755AD3" w:rsidRDefault="00755AD3" w:rsidP="00536BF8">
      <w:pPr>
        <w:spacing w:after="0"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lastRenderedPageBreak/>
        <w:t>1. Avoiding time delays</w:t>
      </w:r>
      <w:r w:rsidRPr="00755AD3">
        <w:rPr>
          <w:rFonts w:ascii="Times New Roman" w:eastAsia="Times New Roman" w:hAnsi="Times New Roman" w:cs="Times New Roman"/>
          <w:b/>
          <w:bCs/>
          <w:sz w:val="24"/>
          <w:szCs w:val="24"/>
        </w:rPr>
        <w:br/>
        <w:t>2. Avoiding probate costs</w:t>
      </w:r>
      <w:r w:rsidRPr="00755AD3">
        <w:rPr>
          <w:rFonts w:ascii="Times New Roman" w:eastAsia="Times New Roman" w:hAnsi="Times New Roman" w:cs="Times New Roman"/>
          <w:b/>
          <w:bCs/>
          <w:sz w:val="24"/>
          <w:szCs w:val="24"/>
        </w:rPr>
        <w:br/>
        <w:t>3. Maintaining privacy</w:t>
      </w:r>
      <w:r w:rsidRPr="00755AD3">
        <w:rPr>
          <w:rFonts w:ascii="Times New Roman" w:eastAsia="Times New Roman" w:hAnsi="Times New Roman" w:cs="Times New Roman"/>
          <w:b/>
          <w:bCs/>
          <w:sz w:val="24"/>
          <w:szCs w:val="24"/>
        </w:rPr>
        <w:br/>
        <w:t>4. Saving on Federal estate taxes</w:t>
      </w:r>
      <w:r w:rsidRPr="00755AD3">
        <w:rPr>
          <w:rFonts w:ascii="Times New Roman" w:eastAsia="Times New Roman" w:hAnsi="Times New Roman" w:cs="Times New Roman"/>
          <w:b/>
          <w:bCs/>
          <w:sz w:val="24"/>
          <w:szCs w:val="24"/>
        </w:rPr>
        <w:br/>
        <w:t xml:space="preserve">5. Avoiding State death taxes </w:t>
      </w:r>
    </w:p>
    <w:p w14:paraId="6EE68C8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DAAAD1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Both 1 and 2 </w:t>
      </w:r>
    </w:p>
    <w:p w14:paraId="37BF9AF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While avoiding probate also avoids time delays and probate costs, it also helps maintain privacy.</w:t>
      </w:r>
    </w:p>
    <w:p w14:paraId="4CA9758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C0EE74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2CA845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1, 2, and 3</w:t>
      </w:r>
      <w:r w:rsidRPr="00755AD3">
        <w:rPr>
          <w:rFonts w:ascii="Times New Roman" w:eastAsia="Times New Roman" w:hAnsi="Times New Roman" w:cs="Times New Roman"/>
          <w:sz w:val="24"/>
          <w:szCs w:val="24"/>
        </w:rPr>
        <w:t xml:space="preserve"> </w:t>
      </w:r>
    </w:p>
    <w:p w14:paraId="2E434A9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Probate has nothing to do with whether or not an estate is taxable.</w:t>
      </w:r>
    </w:p>
    <w:p w14:paraId="6690F53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621C53F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3CCFBE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1, 2, 3, and 4 </w:t>
      </w:r>
    </w:p>
    <w:p w14:paraId="19E96F7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Probate has nothing to do with whether or not an estate is taxable.</w:t>
      </w:r>
    </w:p>
    <w:p w14:paraId="2B66F7D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83E960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40E306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1, 2, 3, and 5 </w:t>
      </w:r>
    </w:p>
    <w:p w14:paraId="2F62EF0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Probate has nothing to do with whether or not an estate is taxable.</w:t>
      </w:r>
    </w:p>
    <w:p w14:paraId="0178A7B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CC654C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FAFD6A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All the choices</w:t>
      </w:r>
    </w:p>
    <w:p w14:paraId="07C9862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Probate has nothing to do with whether or not an estate is taxable.</w:t>
      </w:r>
    </w:p>
    <w:p w14:paraId="592CC6C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5D25D0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47B574"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6D3D65">
          <v:rect id="_x0000_i1026" style="width:600pt;height:1.5pt" o:hrpct="0" o:hrstd="t" o:hr="t" fillcolor="#a0a0a0" stroked="f"/>
        </w:pict>
      </w:r>
    </w:p>
    <w:p w14:paraId="6408E9C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3:</w:t>
      </w:r>
      <w:r w:rsidRPr="00755AD3">
        <w:rPr>
          <w:rFonts w:ascii="Times New Roman" w:eastAsia="Times New Roman" w:hAnsi="Times New Roman" w:cs="Times New Roman"/>
          <w:i/>
          <w:iCs/>
          <w:sz w:val="24"/>
          <w:szCs w:val="24"/>
        </w:rPr>
        <w:br/>
        <w:t xml:space="preserve">Question Title: Will usage </w:t>
      </w:r>
    </w:p>
    <w:p w14:paraId="44FE1B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38398F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Wills are commonly used to accomplish all of the following EXCEPT:</w:t>
      </w:r>
    </w:p>
    <w:p w14:paraId="4A8F109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D7C762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Create trusts </w:t>
      </w:r>
    </w:p>
    <w:p w14:paraId="5ACD955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Wills CAN be used to create trusts.</w:t>
      </w:r>
    </w:p>
    <w:p w14:paraId="1BE6855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597366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50FADD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Name heirs </w:t>
      </w:r>
    </w:p>
    <w:p w14:paraId="058C0A0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Wills DO name heirs.</w:t>
      </w:r>
    </w:p>
    <w:p w14:paraId="6868DBD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9C5F31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A0C619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Name guardians </w:t>
      </w:r>
    </w:p>
    <w:p w14:paraId="2809F28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Wills ARE used to name guardians.</w:t>
      </w:r>
    </w:p>
    <w:p w14:paraId="20AA99E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BDF4A3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02E561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Reduce probate costs</w:t>
      </w:r>
      <w:r w:rsidRPr="00755AD3">
        <w:rPr>
          <w:rFonts w:ascii="Times New Roman" w:eastAsia="Times New Roman" w:hAnsi="Times New Roman" w:cs="Times New Roman"/>
          <w:sz w:val="24"/>
          <w:szCs w:val="24"/>
        </w:rPr>
        <w:t xml:space="preserve"> </w:t>
      </w:r>
    </w:p>
    <w:p w14:paraId="1CA9F98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lastRenderedPageBreak/>
        <w:t>Correct. To reduce probate costs is the exception. It is trusts, not wills, that are used to reduce probate expenses.</w:t>
      </w:r>
    </w:p>
    <w:p w14:paraId="3FD6F1A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3401A1A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DA38BE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Establish domicile</w:t>
      </w:r>
    </w:p>
    <w:p w14:paraId="463A65D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Wills ARE used to help establish domicile.</w:t>
      </w:r>
    </w:p>
    <w:p w14:paraId="4961FC4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F178CA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57BB53D"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91DE3">
          <v:rect id="_x0000_i1027" style="width:600pt;height:1.5pt" o:hrpct="0" o:hrstd="t" o:hr="t" fillcolor="#a0a0a0" stroked="f"/>
        </w:pict>
      </w:r>
    </w:p>
    <w:p w14:paraId="05E4C57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4:</w:t>
      </w:r>
      <w:r w:rsidRPr="00755AD3">
        <w:rPr>
          <w:rFonts w:ascii="Times New Roman" w:eastAsia="Times New Roman" w:hAnsi="Times New Roman" w:cs="Times New Roman"/>
          <w:i/>
          <w:iCs/>
          <w:sz w:val="24"/>
          <w:szCs w:val="24"/>
        </w:rPr>
        <w:br/>
        <w:t xml:space="preserve">Question Title: Testamentary Trusts </w:t>
      </w:r>
    </w:p>
    <w:p w14:paraId="3477698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419167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Testamentary trusts are:</w:t>
      </w:r>
    </w:p>
    <w:p w14:paraId="317FE80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F5976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Activated upon incapacity </w:t>
      </w:r>
    </w:p>
    <w:p w14:paraId="72BF41F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Testamentary trusts are created by the will (which is probated) when the testator dies.</w:t>
      </w:r>
    </w:p>
    <w:p w14:paraId="2E523C8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3E8EFD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A46F5E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Used to avoid probate </w:t>
      </w:r>
    </w:p>
    <w:p w14:paraId="4F54B27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Testamentary trusts are created by the will (which is probated) when the testator dies.</w:t>
      </w:r>
    </w:p>
    <w:p w14:paraId="7F4ED89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ED7170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C9A639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Irrevocable</w:t>
      </w:r>
      <w:r w:rsidRPr="00755AD3">
        <w:rPr>
          <w:rFonts w:ascii="Times New Roman" w:eastAsia="Times New Roman" w:hAnsi="Times New Roman" w:cs="Times New Roman"/>
          <w:sz w:val="24"/>
          <w:szCs w:val="24"/>
        </w:rPr>
        <w:t xml:space="preserve"> </w:t>
      </w:r>
    </w:p>
    <w:p w14:paraId="79EB9D1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Testamentary trusts are created by the will (which is probated) when the testator dies, thus use of testamentary trusts do not avoid probate. Since the testator is dead, the trust is irrevocable and cannot be changed.</w:t>
      </w:r>
    </w:p>
    <w:p w14:paraId="5EF5E09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19B67A2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8789D2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All the choices </w:t>
      </w:r>
    </w:p>
    <w:p w14:paraId="1630E3F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Testamentary trusts are created by the will (which is probated) when the testator dies, thus use of testamentary trusts do not avoid probate and do not activate upon incapacity. However, since the testator is dead, the trust is irrevocable and cannot be changed.</w:t>
      </w:r>
    </w:p>
    <w:p w14:paraId="6CA6409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107B93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05A4CC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Both b. and c.</w:t>
      </w:r>
    </w:p>
    <w:p w14:paraId="03402C3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Testamentary trusts are created by the will (which is probated) when the testator dies, thus use of testamentary trusts do not avoid probate. It is true, however, that since the testator is dead, the trust is irrevocable and cannot be changed.</w:t>
      </w:r>
    </w:p>
    <w:p w14:paraId="4FEBE24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754005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C9E6FA2"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5C7146">
          <v:rect id="_x0000_i1028" style="width:600pt;height:1.5pt" o:hrpct="0" o:hrstd="t" o:hr="t" fillcolor="#a0a0a0" stroked="f"/>
        </w:pict>
      </w:r>
    </w:p>
    <w:p w14:paraId="452D8C1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lastRenderedPageBreak/>
        <w:t>Question 5:</w:t>
      </w:r>
      <w:r w:rsidRPr="00755AD3">
        <w:rPr>
          <w:rFonts w:ascii="Times New Roman" w:eastAsia="Times New Roman" w:hAnsi="Times New Roman" w:cs="Times New Roman"/>
          <w:i/>
          <w:iCs/>
          <w:sz w:val="24"/>
          <w:szCs w:val="24"/>
        </w:rPr>
        <w:br/>
        <w:t xml:space="preserve">Question Title: Trustee </w:t>
      </w:r>
    </w:p>
    <w:p w14:paraId="7F6534C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8A7E83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A trustee of a living trust:</w:t>
      </w:r>
    </w:p>
    <w:p w14:paraId="0C83E83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B711B5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Is an agent for the grantor </w:t>
      </w:r>
    </w:p>
    <w:p w14:paraId="7D33A94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trustee, unlike an agent, actually takes title to the property.</w:t>
      </w:r>
    </w:p>
    <w:p w14:paraId="41F1271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B75563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F79C3B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Has a power of attorney to handle trust assets </w:t>
      </w:r>
    </w:p>
    <w:p w14:paraId="3D570D3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trustee actually owns the assets, therefore does not need a power of attorney to handle the assets.</w:t>
      </w:r>
    </w:p>
    <w:p w14:paraId="4FA3C65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8FD922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DD077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Takes title to the property</w:t>
      </w:r>
      <w:r w:rsidRPr="00755AD3">
        <w:rPr>
          <w:rFonts w:ascii="Times New Roman" w:eastAsia="Times New Roman" w:hAnsi="Times New Roman" w:cs="Times New Roman"/>
          <w:sz w:val="24"/>
          <w:szCs w:val="24"/>
        </w:rPr>
        <w:t xml:space="preserve"> </w:t>
      </w:r>
    </w:p>
    <w:p w14:paraId="4474082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The trustee, unlike an agent, actually takes title to the property.</w:t>
      </w:r>
    </w:p>
    <w:p w14:paraId="326A2C5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2E33F3D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A1DC6E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Must always have consent of the grantor to buy and sell securities, unless the grantor is incapacitated </w:t>
      </w:r>
    </w:p>
    <w:p w14:paraId="0364A9A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grantor can give the trustee as much or as little latitude regarding the power to buy and sell assets as the grantor desires.</w:t>
      </w:r>
    </w:p>
    <w:p w14:paraId="47CCDFF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9B96D2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99CA01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Cannot be the grantor</w:t>
      </w:r>
    </w:p>
    <w:p w14:paraId="08B6A46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grantor and trustee can be one and the same.</w:t>
      </w:r>
    </w:p>
    <w:p w14:paraId="61CD6AE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08B840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353CA8B"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23BCE">
          <v:rect id="_x0000_i1029" style="width:600pt;height:1.5pt" o:hrpct="0" o:hrstd="t" o:hr="t" fillcolor="#a0a0a0" stroked="f"/>
        </w:pict>
      </w:r>
    </w:p>
    <w:p w14:paraId="608E087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6:</w:t>
      </w:r>
      <w:r w:rsidRPr="00755AD3">
        <w:rPr>
          <w:rFonts w:ascii="Times New Roman" w:eastAsia="Times New Roman" w:hAnsi="Times New Roman" w:cs="Times New Roman"/>
          <w:i/>
          <w:iCs/>
          <w:sz w:val="24"/>
          <w:szCs w:val="24"/>
        </w:rPr>
        <w:br/>
        <w:t xml:space="preserve">Question Title: Fiduciary </w:t>
      </w:r>
    </w:p>
    <w:p w14:paraId="43E7B27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AB76FE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A fiduciary is someone who:</w:t>
      </w:r>
    </w:p>
    <w:p w14:paraId="5A4BD7F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AA9E92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 xml:space="preserve">Must act in the best interests of the client on issues within the scope of their relationship </w:t>
      </w:r>
    </w:p>
    <w:p w14:paraId="5362CB7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This is the essence of being a fiduciary.</w:t>
      </w:r>
    </w:p>
    <w:p w14:paraId="1023B06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4434218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EF759B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Must maximize investment returns for their client </w:t>
      </w:r>
    </w:p>
    <w:p w14:paraId="123A80C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Not all situations call for “maximizing investment returns.” The fiduciary must be prudent in managing the assets, but is not liable for achieving maximum return.</w:t>
      </w:r>
    </w:p>
    <w:p w14:paraId="696A1E7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71F977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202A11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Must provide for every named beneficiary's current financial welfare </w:t>
      </w:r>
    </w:p>
    <w:p w14:paraId="39EA1E8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lastRenderedPageBreak/>
        <w:t>Incorrect. Depending upon the terms of the agreement, the fiduciary may not be charged with providing for every beneficiary’s current financial welfare. Some beneficiaries may only have a future or contingent interest, and the instrument may limit the benefits to current beneficiaries to very limited needs, such as medical emergencies.</w:t>
      </w:r>
    </w:p>
    <w:p w14:paraId="65A13B7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572433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B8903F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All the choices </w:t>
      </w:r>
    </w:p>
    <w:p w14:paraId="126A387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While the fiduciary must act in the best interests of the client on issues within the scope of their relationship, the fiduciary is not required to maximize investment returns, only to prudently manage them for the purposes outlined in the agreement. Nor is the fiduciary necessarily charged with providing for every beneficiary’s current financial welfare. Some beneficiaries may only have a future or contingent interest, and the instrument may limit the benefits to current beneficiaries to very limited needs, such as medical emergencies.</w:t>
      </w:r>
    </w:p>
    <w:p w14:paraId="1004A18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CB61E7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1BAEA2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Both a. and b</w:t>
      </w:r>
    </w:p>
    <w:p w14:paraId="4AB5EC3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While the fiduciary must act in the best interests of the client on issues within the scope of their relationship, the fiduciary is not required to maximize investment returns, only to prudently manage them for the purposes outlined in the agreement.</w:t>
      </w:r>
    </w:p>
    <w:p w14:paraId="4033616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E2C967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F9447B6"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6D4294">
          <v:rect id="_x0000_i1030" style="width:600pt;height:1.5pt" o:hrpct="0" o:hrstd="t" o:hr="t" fillcolor="#a0a0a0" stroked="f"/>
        </w:pict>
      </w:r>
    </w:p>
    <w:p w14:paraId="56900914" w14:textId="77777777" w:rsidR="00755AD3" w:rsidRDefault="00755AD3" w:rsidP="00536BF8">
      <w:pPr>
        <w:spacing w:after="0" w:line="240" w:lineRule="auto"/>
        <w:rPr>
          <w:rFonts w:ascii="Times New Roman" w:eastAsia="Times New Roman" w:hAnsi="Times New Roman" w:cs="Times New Roman"/>
          <w:i/>
          <w:iCs/>
          <w:sz w:val="24"/>
          <w:szCs w:val="24"/>
        </w:rPr>
      </w:pPr>
      <w:r w:rsidRPr="00755AD3">
        <w:rPr>
          <w:rFonts w:ascii="Times New Roman" w:eastAsia="Times New Roman" w:hAnsi="Times New Roman" w:cs="Times New Roman"/>
          <w:b/>
          <w:bCs/>
          <w:i/>
          <w:iCs/>
          <w:sz w:val="24"/>
          <w:szCs w:val="24"/>
        </w:rPr>
        <w:t>Question 7:</w:t>
      </w:r>
      <w:r w:rsidRPr="00755AD3">
        <w:rPr>
          <w:rFonts w:ascii="Times New Roman" w:eastAsia="Times New Roman" w:hAnsi="Times New Roman" w:cs="Times New Roman"/>
          <w:i/>
          <w:iCs/>
          <w:sz w:val="24"/>
          <w:szCs w:val="24"/>
        </w:rPr>
        <w:br/>
        <w:t xml:space="preserve">Question Title: Grantor, Trustee, and Beneficiary </w:t>
      </w:r>
    </w:p>
    <w:p w14:paraId="244ECD54" w14:textId="77777777" w:rsidR="009D093E" w:rsidRDefault="009D093E" w:rsidP="00536BF8">
      <w:pPr>
        <w:spacing w:after="0" w:line="240" w:lineRule="auto"/>
        <w:rPr>
          <w:rFonts w:ascii="Times New Roman" w:eastAsia="Times New Roman" w:hAnsi="Times New Roman" w:cs="Times New Roman"/>
          <w:i/>
          <w:iCs/>
          <w:sz w:val="24"/>
          <w:szCs w:val="24"/>
        </w:rPr>
      </w:pPr>
    </w:p>
    <w:p w14:paraId="575371BA" w14:textId="492DE316" w:rsidR="009D093E" w:rsidRDefault="009D093E" w:rsidP="00536BF8">
      <w:pPr>
        <w:spacing w:after="0" w:line="240" w:lineRule="auto"/>
        <w:rPr>
          <w:rFonts w:ascii="Times New Roman" w:eastAsia="Times New Roman" w:hAnsi="Times New Roman" w:cs="Times New Roman"/>
          <w:i/>
          <w:iCs/>
          <w:sz w:val="24"/>
          <w:szCs w:val="24"/>
        </w:rPr>
      </w:pPr>
      <w:r w:rsidRPr="006A291C">
        <w:rPr>
          <w:rFonts w:ascii="Times New Roman" w:eastAsia="Times New Roman" w:hAnsi="Times New Roman" w:cs="Times New Roman"/>
          <w:b/>
          <w:bCs/>
          <w:i/>
          <w:iCs/>
          <w:sz w:val="24"/>
          <w:szCs w:val="24"/>
        </w:rPr>
        <w:t xml:space="preserve"> </w:t>
      </w:r>
    </w:p>
    <w:p w14:paraId="04D325BE" w14:textId="77777777" w:rsidR="009D093E" w:rsidRPr="002C41F2" w:rsidRDefault="009D093E" w:rsidP="009D093E">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ability of the same entity to serve as grantor, trustee, and beneficiary in a trust is most accurately described by which of the following?</w:t>
      </w:r>
    </w:p>
    <w:p w14:paraId="335BA30C" w14:textId="77777777" w:rsidR="009D093E" w:rsidRPr="002C41F2" w:rsidRDefault="009D093E" w:rsidP="009D09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grantor and trustee may be the same entity but the beneficiary must be a different entity.</w:t>
      </w:r>
    </w:p>
    <w:p w14:paraId="5D8ABF9A" w14:textId="77777777" w:rsidR="009D093E" w:rsidRDefault="009D093E" w:rsidP="009D093E">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Incorrect. </w:t>
      </w:r>
    </w:p>
    <w:p w14:paraId="2EE55249" w14:textId="77777777" w:rsidR="009D093E" w:rsidRPr="002C41F2" w:rsidRDefault="009D093E" w:rsidP="009D093E">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w:t>
      </w:r>
      <w:r w:rsidRPr="002C41F2">
        <w:rPr>
          <w:rFonts w:ascii="Times New Roman" w:eastAsia="Times New Roman" w:hAnsi="Times New Roman" w:cs="Times New Roman"/>
          <w:sz w:val="24"/>
          <w:szCs w:val="24"/>
        </w:rPr>
        <w:t>0</w:t>
      </w:r>
    </w:p>
    <w:p w14:paraId="2E927E1B" w14:textId="77777777" w:rsidR="009D093E" w:rsidRDefault="009D093E" w:rsidP="009D093E">
      <w:pPr>
        <w:spacing w:after="0" w:line="240" w:lineRule="auto"/>
        <w:rPr>
          <w:rFonts w:ascii="Times New Roman" w:eastAsia="Times New Roman" w:hAnsi="Times New Roman" w:cs="Times New Roman"/>
          <w:sz w:val="24"/>
          <w:szCs w:val="24"/>
        </w:rPr>
      </w:pPr>
    </w:p>
    <w:p w14:paraId="44FCA581" w14:textId="77777777" w:rsidR="009D093E" w:rsidRPr="002C41F2" w:rsidRDefault="009D093E" w:rsidP="009D09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grantor and beneficiary may be the same entity but the trustee must be a different entity.</w:t>
      </w:r>
    </w:p>
    <w:p w14:paraId="2B661B95" w14:textId="77777777" w:rsidR="009D093E" w:rsidRDefault="009D093E" w:rsidP="009D093E">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Incorrect. </w:t>
      </w:r>
    </w:p>
    <w:p w14:paraId="073CF52E" w14:textId="77777777" w:rsidR="009D093E" w:rsidRDefault="009D093E" w:rsidP="009D093E">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w:t>
      </w:r>
      <w:r w:rsidRPr="002C41F2">
        <w:rPr>
          <w:rFonts w:ascii="Times New Roman" w:eastAsia="Times New Roman" w:hAnsi="Times New Roman" w:cs="Times New Roman"/>
          <w:sz w:val="24"/>
          <w:szCs w:val="24"/>
        </w:rPr>
        <w:t>0</w:t>
      </w:r>
    </w:p>
    <w:p w14:paraId="48969537" w14:textId="77777777" w:rsidR="009D093E" w:rsidRDefault="009D093E" w:rsidP="009D093E">
      <w:pPr>
        <w:spacing w:after="0" w:line="240" w:lineRule="auto"/>
        <w:rPr>
          <w:rFonts w:ascii="Times New Roman" w:eastAsia="Times New Roman" w:hAnsi="Times New Roman" w:cs="Times New Roman"/>
          <w:sz w:val="24"/>
          <w:szCs w:val="24"/>
        </w:rPr>
      </w:pPr>
    </w:p>
    <w:p w14:paraId="53E73EF6" w14:textId="77777777" w:rsidR="009D093E" w:rsidRPr="002C41F2" w:rsidRDefault="009D093E" w:rsidP="009D09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entity may serve in any two, but not all three, of the roles.</w:t>
      </w:r>
    </w:p>
    <w:p w14:paraId="6967575B" w14:textId="77777777" w:rsidR="009D093E" w:rsidRDefault="009D093E" w:rsidP="009D093E">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Incorrect. </w:t>
      </w:r>
    </w:p>
    <w:p w14:paraId="3C8F1ECB" w14:textId="77777777" w:rsidR="009D093E" w:rsidRDefault="009D093E" w:rsidP="009D093E">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w:t>
      </w:r>
      <w:r w:rsidRPr="002C41F2">
        <w:rPr>
          <w:rFonts w:ascii="Times New Roman" w:eastAsia="Times New Roman" w:hAnsi="Times New Roman" w:cs="Times New Roman"/>
          <w:sz w:val="24"/>
          <w:szCs w:val="24"/>
        </w:rPr>
        <w:t>0</w:t>
      </w:r>
    </w:p>
    <w:p w14:paraId="599D1854" w14:textId="77777777" w:rsidR="009D093E" w:rsidRPr="002C41F2" w:rsidRDefault="009D093E" w:rsidP="009D093E">
      <w:pPr>
        <w:spacing w:after="0" w:line="240" w:lineRule="auto"/>
        <w:rPr>
          <w:rFonts w:ascii="Times New Roman" w:eastAsia="Times New Roman" w:hAnsi="Times New Roman" w:cs="Times New Roman"/>
          <w:sz w:val="24"/>
          <w:szCs w:val="24"/>
        </w:rPr>
      </w:pPr>
    </w:p>
    <w:p w14:paraId="7ABB2C66" w14:textId="77777777" w:rsidR="009D093E" w:rsidRPr="007D57DC" w:rsidRDefault="009D093E" w:rsidP="009D093E">
      <w:pPr>
        <w:spacing w:after="0" w:line="240" w:lineRule="auto"/>
        <w:rPr>
          <w:rFonts w:ascii="Arial" w:eastAsia="Times New Roman" w:hAnsi="Arial" w:cs="Arial"/>
          <w:b/>
          <w:bCs/>
          <w:i/>
          <w:iCs/>
          <w:color w:val="008000"/>
          <w:sz w:val="24"/>
          <w:szCs w:val="24"/>
        </w:rPr>
      </w:pPr>
      <w:r w:rsidRPr="007D57DC">
        <w:rPr>
          <w:rFonts w:ascii="Arial" w:eastAsia="Times New Roman" w:hAnsi="Arial" w:cs="Arial"/>
          <w:b/>
          <w:bCs/>
          <w:i/>
          <w:iCs/>
          <w:color w:val="008000"/>
          <w:sz w:val="24"/>
          <w:szCs w:val="24"/>
        </w:rPr>
        <w:t>They can actually all three be the same entity.</w:t>
      </w:r>
    </w:p>
    <w:p w14:paraId="0A11F2F1" w14:textId="77777777" w:rsidR="009D093E" w:rsidRDefault="009D093E" w:rsidP="009D093E">
      <w:pPr>
        <w:spacing w:after="0" w:line="240" w:lineRule="auto"/>
        <w:rPr>
          <w:rFonts w:ascii="Arial" w:eastAsia="Times New Roman" w:hAnsi="Arial" w:cs="Arial"/>
          <w:b/>
          <w:bCs/>
          <w:i/>
          <w:iCs/>
          <w:sz w:val="24"/>
          <w:szCs w:val="24"/>
        </w:rPr>
      </w:pPr>
      <w:r w:rsidRPr="002C41F2">
        <w:rPr>
          <w:rFonts w:ascii="Arial" w:eastAsia="Times New Roman" w:hAnsi="Arial" w:cs="Arial"/>
          <w:b/>
          <w:bCs/>
          <w:i/>
          <w:iCs/>
          <w:sz w:val="24"/>
          <w:szCs w:val="24"/>
        </w:rPr>
        <w:t xml:space="preserve">Correct. </w:t>
      </w:r>
    </w:p>
    <w:p w14:paraId="0551C16C" w14:textId="6DA1AC6A" w:rsidR="009D093E" w:rsidRPr="002C41F2" w:rsidRDefault="009D093E" w:rsidP="009D093E">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lastRenderedPageBreak/>
        <w:t>Points: 10</w:t>
      </w:r>
    </w:p>
    <w:p w14:paraId="14EA28C1" w14:textId="59722099" w:rsidR="00755AD3" w:rsidRPr="00755AD3" w:rsidRDefault="00755AD3" w:rsidP="00536BF8">
      <w:pPr>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r w:rsidR="00215939">
        <w:rPr>
          <w:rFonts w:ascii="Times New Roman" w:eastAsia="Times New Roman" w:hAnsi="Times New Roman" w:cs="Times New Roman"/>
          <w:sz w:val="24"/>
          <w:szCs w:val="24"/>
        </w:rPr>
        <w:pict w14:anchorId="579FDB17">
          <v:rect id="_x0000_i1031" style="width:600pt;height:1.5pt" o:hrpct="0" o:hrstd="t" o:hr="t" fillcolor="#a0a0a0" stroked="f"/>
        </w:pict>
      </w:r>
    </w:p>
    <w:p w14:paraId="762A318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8:</w:t>
      </w:r>
      <w:r w:rsidRPr="00755AD3">
        <w:rPr>
          <w:rFonts w:ascii="Times New Roman" w:eastAsia="Times New Roman" w:hAnsi="Times New Roman" w:cs="Times New Roman"/>
          <w:i/>
          <w:iCs/>
          <w:sz w:val="24"/>
          <w:szCs w:val="24"/>
        </w:rPr>
        <w:br/>
        <w:t xml:space="preserve">Question Title: Living Trusts </w:t>
      </w:r>
    </w:p>
    <w:p w14:paraId="4BBBEC5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986F162"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sz w:val="24"/>
          <w:szCs w:val="24"/>
        </w:rPr>
        <w:t xml:space="preserve">Living trusts </w:t>
      </w:r>
      <w:r>
        <w:rPr>
          <w:rFonts w:ascii="Times New Roman" w:eastAsia="Times New Roman" w:hAnsi="Times New Roman" w:cs="Times New Roman"/>
          <w:b/>
          <w:bCs/>
          <w:sz w:val="24"/>
          <w:szCs w:val="24"/>
        </w:rPr>
        <w:t xml:space="preserve">become public documents in which, if any, of the following circumstances?  </w:t>
      </w:r>
    </w:p>
    <w:p w14:paraId="38E7104C"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13690955" w14:textId="77777777" w:rsidR="009038C2" w:rsidRPr="002C41F2" w:rsidRDefault="009038C2" w:rsidP="00903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 of the grantor</w:t>
      </w:r>
      <w:r w:rsidRPr="002C41F2">
        <w:rPr>
          <w:rFonts w:ascii="Times New Roman" w:eastAsia="Times New Roman" w:hAnsi="Times New Roman" w:cs="Times New Roman"/>
          <w:sz w:val="24"/>
          <w:szCs w:val="24"/>
        </w:rPr>
        <w:t xml:space="preserve"> </w:t>
      </w:r>
    </w:p>
    <w:p w14:paraId="3F97AD90"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Incorrect. One of the benefits of a living trust is that it does NOT become a public document upon the death of the grantor.</w:t>
      </w:r>
    </w:p>
    <w:p w14:paraId="38EA432E"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0E201BB3" w14:textId="77777777" w:rsidR="009038C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00D3494B" w14:textId="77777777" w:rsidR="009038C2" w:rsidRDefault="009038C2" w:rsidP="00903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the death or the disability of the grantor</w:t>
      </w:r>
    </w:p>
    <w:p w14:paraId="44AF7C9E"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Incorrect. One of the benefits of a living trust is that it does NOT become a public document upon the death </w:t>
      </w:r>
      <w:r>
        <w:rPr>
          <w:rFonts w:ascii="Arial" w:eastAsia="Times New Roman" w:hAnsi="Arial" w:cs="Arial"/>
          <w:b/>
          <w:bCs/>
          <w:i/>
          <w:iCs/>
          <w:sz w:val="24"/>
          <w:szCs w:val="24"/>
        </w:rPr>
        <w:t xml:space="preserve">or disability </w:t>
      </w:r>
      <w:r w:rsidRPr="002C41F2">
        <w:rPr>
          <w:rFonts w:ascii="Arial" w:eastAsia="Times New Roman" w:hAnsi="Arial" w:cs="Arial"/>
          <w:b/>
          <w:bCs/>
          <w:i/>
          <w:iCs/>
          <w:sz w:val="24"/>
          <w:szCs w:val="24"/>
        </w:rPr>
        <w:t>of the grantor.</w:t>
      </w:r>
    </w:p>
    <w:p w14:paraId="1B4C7FFC" w14:textId="77777777" w:rsidR="009038C2" w:rsidRDefault="009038C2" w:rsidP="009038C2">
      <w:pPr>
        <w:spacing w:after="0" w:line="240" w:lineRule="auto"/>
        <w:rPr>
          <w:rFonts w:ascii="Times New Roman" w:eastAsia="Times New Roman" w:hAnsi="Times New Roman" w:cs="Times New Roman"/>
          <w:sz w:val="24"/>
          <w:szCs w:val="24"/>
        </w:rPr>
      </w:pPr>
    </w:p>
    <w:p w14:paraId="60D6A988" w14:textId="77777777" w:rsidR="009038C2" w:rsidRDefault="009038C2" w:rsidP="00903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Living trusts always become public documents as soon as the trust is created.</w:t>
      </w:r>
    </w:p>
    <w:p w14:paraId="2632AF15"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Incorrect. </w:t>
      </w:r>
      <w:r>
        <w:rPr>
          <w:rFonts w:ascii="Arial" w:eastAsia="Times New Roman" w:hAnsi="Arial" w:cs="Arial"/>
          <w:b/>
          <w:bCs/>
          <w:i/>
          <w:iCs/>
          <w:sz w:val="24"/>
          <w:szCs w:val="24"/>
        </w:rPr>
        <w:t xml:space="preserve">Living trusts are private and remain so from the date created henceforth. </w:t>
      </w:r>
    </w:p>
    <w:p w14:paraId="017388F5"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4859C7B1" w14:textId="77777777" w:rsidR="009038C2" w:rsidRPr="002C41F2" w:rsidRDefault="009038C2" w:rsidP="009038C2">
      <w:pPr>
        <w:spacing w:after="0" w:line="240" w:lineRule="auto"/>
        <w:rPr>
          <w:rFonts w:ascii="Times New Roman" w:eastAsia="Times New Roman" w:hAnsi="Times New Roman" w:cs="Times New Roman"/>
          <w:sz w:val="24"/>
          <w:szCs w:val="24"/>
        </w:rPr>
      </w:pPr>
    </w:p>
    <w:p w14:paraId="374E9CFB" w14:textId="77777777" w:rsidR="009038C2" w:rsidRPr="002C41F2" w:rsidRDefault="009038C2" w:rsidP="00903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6600"/>
          <w:sz w:val="24"/>
          <w:szCs w:val="24"/>
        </w:rPr>
        <w:t>None of the above</w:t>
      </w:r>
    </w:p>
    <w:p w14:paraId="5DE919A8"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Arial" w:eastAsia="Times New Roman" w:hAnsi="Arial" w:cs="Arial"/>
          <w:b/>
          <w:bCs/>
          <w:i/>
          <w:iCs/>
          <w:sz w:val="24"/>
          <w:szCs w:val="24"/>
        </w:rPr>
        <w:t xml:space="preserve">Correct. </w:t>
      </w:r>
    </w:p>
    <w:p w14:paraId="528A1F04" w14:textId="77777777" w:rsidR="009038C2" w:rsidRPr="002C41F2" w:rsidRDefault="009038C2" w:rsidP="009038C2">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10</w:t>
      </w:r>
    </w:p>
    <w:p w14:paraId="1EB32DD2" w14:textId="78245C7B"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AF1A056"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A4EB75">
          <v:rect id="_x0000_i1032" style="width:600pt;height:1.5pt" o:hrpct="0" o:hrstd="t" o:hr="t" fillcolor="#a0a0a0" stroked="f"/>
        </w:pict>
      </w:r>
    </w:p>
    <w:p w14:paraId="02A0F54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9:</w:t>
      </w:r>
      <w:r w:rsidRPr="00755AD3">
        <w:rPr>
          <w:rFonts w:ascii="Times New Roman" w:eastAsia="Times New Roman" w:hAnsi="Times New Roman" w:cs="Times New Roman"/>
          <w:i/>
          <w:iCs/>
          <w:sz w:val="24"/>
          <w:szCs w:val="24"/>
        </w:rPr>
        <w:br/>
        <w:t xml:space="preserve">Question Title: ILITs are typically </w:t>
      </w:r>
    </w:p>
    <w:p w14:paraId="73EEB68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7DD3E0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Irrevocable Life Insurance Trusts are typically:</w:t>
      </w:r>
    </w:p>
    <w:p w14:paraId="6DA23D9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421543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QDOT Trusts </w:t>
      </w:r>
    </w:p>
    <w:p w14:paraId="0DA7DEB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A QDOT trust is for a spouse who is not a U.S. citizen.</w:t>
      </w:r>
    </w:p>
    <w:p w14:paraId="7C175F6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7B2EAB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5E396F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QTIP Trusts </w:t>
      </w:r>
    </w:p>
    <w:p w14:paraId="57247BA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A QTIP trust is typically a marital trust.</w:t>
      </w:r>
    </w:p>
    <w:p w14:paraId="2DA9307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EB4AA1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3EEB11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Testamentary Trusts </w:t>
      </w:r>
    </w:p>
    <w:p w14:paraId="770C8CA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Irrevocable Life Insurance trusts are created while the grantor is alive.</w:t>
      </w:r>
    </w:p>
    <w:p w14:paraId="377DDA6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231AB7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68BD79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Crummey Trusts</w:t>
      </w:r>
      <w:r w:rsidRPr="00755AD3">
        <w:rPr>
          <w:rFonts w:ascii="Times New Roman" w:eastAsia="Times New Roman" w:hAnsi="Times New Roman" w:cs="Times New Roman"/>
          <w:sz w:val="24"/>
          <w:szCs w:val="24"/>
        </w:rPr>
        <w:t xml:space="preserve"> </w:t>
      </w:r>
    </w:p>
    <w:p w14:paraId="6DDA69E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lastRenderedPageBreak/>
        <w:t>Correct. The Crummey powers are used to make contributions to avoid transfer taxes on contributions made for the purposes of making premiums.</w:t>
      </w:r>
    </w:p>
    <w:p w14:paraId="6F1EEAE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1027CF6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24D8B7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Used to pay insurance premiums on policies currently owned by the creator of the trust</w:t>
      </w:r>
    </w:p>
    <w:p w14:paraId="53ED6D7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whole purpose of creating an Irrevocable Life Insurance trust is to have the grantor no longer own the insurance policy.</w:t>
      </w:r>
    </w:p>
    <w:p w14:paraId="568E32E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84356E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A69C258"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E9AE3D">
          <v:rect id="_x0000_i1033" style="width:600pt;height:1.5pt" o:hrpct="0" o:hrstd="t" o:hr="t" fillcolor="#a0a0a0" stroked="f"/>
        </w:pict>
      </w:r>
    </w:p>
    <w:p w14:paraId="06518F6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10:</w:t>
      </w:r>
      <w:r w:rsidRPr="00755AD3">
        <w:rPr>
          <w:rFonts w:ascii="Times New Roman" w:eastAsia="Times New Roman" w:hAnsi="Times New Roman" w:cs="Times New Roman"/>
          <w:i/>
          <w:iCs/>
          <w:sz w:val="24"/>
          <w:szCs w:val="24"/>
        </w:rPr>
        <w:br/>
        <w:t xml:space="preserve">Question Title: Which is not an incident of ownership </w:t>
      </w:r>
    </w:p>
    <w:p w14:paraId="01F7F9D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137FA7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Which one of the following is NOT an incident of ownership:</w:t>
      </w:r>
    </w:p>
    <w:p w14:paraId="7B90161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1ABB0E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right to change the beneficiaries </w:t>
      </w:r>
    </w:p>
    <w:p w14:paraId="12ADFA8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This is an incident of ownership.</w:t>
      </w:r>
    </w:p>
    <w:p w14:paraId="37704BB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6A15299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8EA0AC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right to borrow against the policy </w:t>
      </w:r>
    </w:p>
    <w:p w14:paraId="55AB7A1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This is an incident of ownership.</w:t>
      </w:r>
    </w:p>
    <w:p w14:paraId="2E776E0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36C468F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7FCB47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right to cash in the policy </w:t>
      </w:r>
    </w:p>
    <w:p w14:paraId="24A2F03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This is an incident of ownership.</w:t>
      </w:r>
    </w:p>
    <w:p w14:paraId="19E5A14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968147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8E577D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There is no exception. All the choices listed above are incidents of ownership</w:t>
      </w:r>
    </w:p>
    <w:p w14:paraId="26323FF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All the choices are incidents of ownership.</w:t>
      </w:r>
    </w:p>
    <w:p w14:paraId="70CC41D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6707AD6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C941479"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CE1F9F">
          <v:rect id="_x0000_i1034" style="width:600pt;height:1.5pt" o:hrpct="0" o:hrstd="t" o:hr="t" fillcolor="#a0a0a0" stroked="f"/>
        </w:pict>
      </w:r>
    </w:p>
    <w:p w14:paraId="47E2277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11:</w:t>
      </w:r>
      <w:r w:rsidRPr="00755AD3">
        <w:rPr>
          <w:rFonts w:ascii="Times New Roman" w:eastAsia="Times New Roman" w:hAnsi="Times New Roman" w:cs="Times New Roman"/>
          <w:i/>
          <w:iCs/>
          <w:sz w:val="24"/>
          <w:szCs w:val="24"/>
        </w:rPr>
        <w:br/>
        <w:t xml:space="preserve">Question Title: Mr. Jones </w:t>
      </w:r>
    </w:p>
    <w:p w14:paraId="4A1010D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561D19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Mr. Jones purchased a $1,000,000 whole life insurance policy on himself when his daughter was born, naming her as the beneficiary. Twenty-one years later Mr. Jones gifted ownership of the policy to his daughter. The following year Mr. Jones died and his daughter received $1,000,000 from the insurance company. Which of the following is FALSE?</w:t>
      </w:r>
    </w:p>
    <w:p w14:paraId="74B208A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D040D5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policy is includable in Mr. Jones' estate. </w:t>
      </w:r>
    </w:p>
    <w:p w14:paraId="4F7FE46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Since Mr. Jones died within three years of the transfer, it IS includable in his estate.</w:t>
      </w:r>
    </w:p>
    <w:p w14:paraId="786AD0C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34D888C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lastRenderedPageBreak/>
        <w:t> </w:t>
      </w:r>
    </w:p>
    <w:p w14:paraId="720451D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Mr. Jones probably made a taxable gift. </w:t>
      </w:r>
    </w:p>
    <w:p w14:paraId="2AC5C37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After 21 years, the policy probably had over $13,000 of cash value, making it a taxable gift when he transferred the policy.</w:t>
      </w:r>
    </w:p>
    <w:p w14:paraId="7FE84B9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DAA171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144787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The insurance proceeds are taxable income for the daughter.</w:t>
      </w:r>
      <w:r w:rsidRPr="00755AD3">
        <w:rPr>
          <w:rFonts w:ascii="Times New Roman" w:eastAsia="Times New Roman" w:hAnsi="Times New Roman" w:cs="Times New Roman"/>
          <w:sz w:val="24"/>
          <w:szCs w:val="24"/>
        </w:rPr>
        <w:t xml:space="preserve"> </w:t>
      </w:r>
    </w:p>
    <w:p w14:paraId="4ACD4B8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This is a false statement. There are no income taxes on the insurance proceeds.</w:t>
      </w:r>
    </w:p>
    <w:p w14:paraId="40D7A15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2B56110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FD8F64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gift-tax value of the transfer was less than $1,000,000. </w:t>
      </w:r>
    </w:p>
    <w:p w14:paraId="616C60A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cash value may reach $1,000,000 when he is 100 years old, which is not likely since his daughter was born 21 years ago. Otherwise, cash value will always be less than the face value.</w:t>
      </w:r>
    </w:p>
    <w:p w14:paraId="15C59BC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8F4D27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33BF90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Mr. Jones and his wife could have combined their annual gift tax exclusion in making the gift of the policy.</w:t>
      </w:r>
    </w:p>
    <w:p w14:paraId="6ECD3F6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It is a true statement that they could have combined their annual gift tax exclusion in making the gift of the policy.</w:t>
      </w:r>
    </w:p>
    <w:p w14:paraId="5307608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D0E5DA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B2C98C2"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FD8DA">
          <v:rect id="_x0000_i1035" style="width:600pt;height:1.5pt" o:hrpct="0" o:hrstd="t" o:hr="t" fillcolor="#a0a0a0" stroked="f"/>
        </w:pict>
      </w:r>
    </w:p>
    <w:p w14:paraId="48ECF4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12:</w:t>
      </w:r>
      <w:r w:rsidRPr="00755AD3">
        <w:rPr>
          <w:rFonts w:ascii="Times New Roman" w:eastAsia="Times New Roman" w:hAnsi="Times New Roman" w:cs="Times New Roman"/>
          <w:i/>
          <w:iCs/>
          <w:sz w:val="24"/>
          <w:szCs w:val="24"/>
        </w:rPr>
        <w:br/>
        <w:t xml:space="preserve">Question Title: Owner of ILIT is </w:t>
      </w:r>
    </w:p>
    <w:p w14:paraId="457E5AD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B6F729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The owner of the policy in an Irrevocable Life Insurance Trust is:</w:t>
      </w:r>
    </w:p>
    <w:p w14:paraId="1D8B390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117DAA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The Trust</w:t>
      </w:r>
      <w:r w:rsidRPr="00755AD3">
        <w:rPr>
          <w:rFonts w:ascii="Times New Roman" w:eastAsia="Times New Roman" w:hAnsi="Times New Roman" w:cs="Times New Roman"/>
          <w:sz w:val="24"/>
          <w:szCs w:val="24"/>
        </w:rPr>
        <w:t xml:space="preserve"> </w:t>
      </w:r>
    </w:p>
    <w:p w14:paraId="0B2AE32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The primary purpose of the trust is to transfer ownership into the trust.</w:t>
      </w:r>
    </w:p>
    <w:p w14:paraId="0758028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56664B2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D5DDF4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Insured </w:t>
      </w:r>
    </w:p>
    <w:p w14:paraId="054BDA0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primary purpose of the trust is to transfer ownership into the trust.</w:t>
      </w:r>
    </w:p>
    <w:p w14:paraId="49F7DE3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5159DA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94D10A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Beneficiary </w:t>
      </w:r>
    </w:p>
    <w:p w14:paraId="4C85282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primary purpose of the trust is to transfer ownership into the trust.</w:t>
      </w:r>
    </w:p>
    <w:p w14:paraId="2B62CE5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893B05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4E091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Grantor </w:t>
      </w:r>
    </w:p>
    <w:p w14:paraId="564C3F1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primary purpose of the trust is to transfer ownership into the trust.</w:t>
      </w:r>
    </w:p>
    <w:p w14:paraId="461E36F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02E9B9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714844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Whoever pays the premiums</w:t>
      </w:r>
    </w:p>
    <w:p w14:paraId="1923015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lastRenderedPageBreak/>
        <w:t>Incorrect. The primary purpose of the trust is to transfer ownership into the trust.</w:t>
      </w:r>
    </w:p>
    <w:p w14:paraId="6EF6476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91D54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55163F7"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4EDE9E">
          <v:rect id="_x0000_i1036" style="width:600pt;height:1.5pt" o:hrpct="0" o:hrstd="t" o:hr="t" fillcolor="#a0a0a0" stroked="f"/>
        </w:pict>
      </w:r>
    </w:p>
    <w:p w14:paraId="4E74EBA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13:</w:t>
      </w:r>
      <w:r w:rsidRPr="00755AD3">
        <w:rPr>
          <w:rFonts w:ascii="Times New Roman" w:eastAsia="Times New Roman" w:hAnsi="Times New Roman" w:cs="Times New Roman"/>
          <w:i/>
          <w:iCs/>
          <w:sz w:val="24"/>
          <w:szCs w:val="24"/>
        </w:rPr>
        <w:br/>
        <w:t xml:space="preserve">Question Title: Inadvisable for grantor of ILIT to also be trustee </w:t>
      </w:r>
    </w:p>
    <w:p w14:paraId="76810EF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02783B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 xml:space="preserve">It is inadvisable for the grantor of an Irrevocable Life Insurance Trust to also be the trustee because: </w:t>
      </w:r>
    </w:p>
    <w:p w14:paraId="16F45AF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751C57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grantor may not pick the best insurance policy </w:t>
      </w:r>
    </w:p>
    <w:p w14:paraId="5712228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reason it is inadvisable is that it might be possible to construe an incident of ownership that would cause the policy’s inclusion in the grantor’s estate.</w:t>
      </w:r>
    </w:p>
    <w:p w14:paraId="6DC27D6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951269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94250C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grantor may lack the experience to act as a trustee </w:t>
      </w:r>
    </w:p>
    <w:p w14:paraId="2022185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reason it is inadvisable is that it might be possible to construe an incident of ownership that would cause the policy’s inclusion in the grantor’s estate.</w:t>
      </w:r>
    </w:p>
    <w:p w14:paraId="570DB6D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42B8CF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5CC21D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It could be construed as an incident of ownership</w:t>
      </w:r>
      <w:r w:rsidRPr="00755AD3">
        <w:rPr>
          <w:rFonts w:ascii="Times New Roman" w:eastAsia="Times New Roman" w:hAnsi="Times New Roman" w:cs="Times New Roman"/>
          <w:sz w:val="24"/>
          <w:szCs w:val="24"/>
        </w:rPr>
        <w:t xml:space="preserve"> </w:t>
      </w:r>
    </w:p>
    <w:p w14:paraId="133C33B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Correct. The grantor should remove all indications of an incident of ownership.</w:t>
      </w:r>
    </w:p>
    <w:p w14:paraId="0797D25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666C05B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9239E8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By law in most states, the trustee and the grantor cannot be the same person</w:t>
      </w:r>
    </w:p>
    <w:p w14:paraId="4685C6E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Arial" w:eastAsia="Times New Roman" w:hAnsi="Arial" w:cs="Arial"/>
          <w:b/>
          <w:bCs/>
          <w:i/>
          <w:iCs/>
          <w:sz w:val="24"/>
          <w:szCs w:val="24"/>
        </w:rPr>
        <w:t>Incorrect. The reason it is inadvisable is that it might be possible to construe an incident of ownership that would cause the policy’s inclusion in the grantor’s estate.</w:t>
      </w:r>
    </w:p>
    <w:p w14:paraId="152D9E8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226B95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2A12FD2"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F0872">
          <v:rect id="_x0000_i1037" style="width:600pt;height:1.5pt" o:hrpct="0" o:hrstd="t" o:hr="t" fillcolor="#a0a0a0" stroked="f"/>
        </w:pict>
      </w:r>
    </w:p>
    <w:p w14:paraId="2CB476BD" w14:textId="77777777" w:rsidR="00755AD3" w:rsidRPr="00755AD3" w:rsidRDefault="00755AD3" w:rsidP="00536BF8">
      <w:pPr>
        <w:spacing w:before="100" w:beforeAutospacing="1" w:after="100" w:afterAutospacing="1"/>
        <w:rPr>
          <w:rFonts w:ascii="Times New Roman" w:eastAsia="Times New Roman" w:hAnsi="Times New Roman" w:cs="Times New Roman"/>
          <w:sz w:val="24"/>
          <w:szCs w:val="24"/>
        </w:rPr>
      </w:pPr>
      <w:r w:rsidRPr="00755AD3">
        <w:rPr>
          <w:rFonts w:ascii="Times New Roman" w:eastAsia="Times New Roman" w:hAnsi="Times New Roman" w:cs="Times New Roman"/>
          <w:b/>
          <w:bCs/>
          <w:color w:val="B97C61"/>
          <w:sz w:val="24"/>
          <w:szCs w:val="24"/>
        </w:rPr>
        <w:t>Test Title:</w:t>
      </w:r>
      <w:r w:rsidRPr="00755AD3">
        <w:rPr>
          <w:rFonts w:ascii="Times New Roman" w:eastAsia="Times New Roman" w:hAnsi="Times New Roman" w:cs="Times New Roman"/>
          <w:sz w:val="24"/>
          <w:szCs w:val="24"/>
        </w:rPr>
        <w:t xml:space="preserve"> Principles of Financial Planning: Estate Planning Review Test</w:t>
      </w:r>
      <w:r w:rsidRPr="00755AD3">
        <w:rPr>
          <w:rFonts w:ascii="Times New Roman" w:eastAsia="Times New Roman" w:hAnsi="Times New Roman" w:cs="Times New Roman"/>
          <w:sz w:val="24"/>
          <w:szCs w:val="24"/>
        </w:rPr>
        <w:br/>
      </w:r>
      <w:r w:rsidRPr="00755AD3">
        <w:rPr>
          <w:rFonts w:ascii="Times New Roman" w:eastAsia="Times New Roman" w:hAnsi="Times New Roman" w:cs="Times New Roman"/>
          <w:b/>
          <w:bCs/>
          <w:color w:val="B97C61"/>
          <w:sz w:val="24"/>
          <w:szCs w:val="24"/>
        </w:rPr>
        <w:t>Pool Title:</w:t>
      </w:r>
      <w:r w:rsidRPr="00755AD3">
        <w:rPr>
          <w:rFonts w:ascii="Times New Roman" w:eastAsia="Times New Roman" w:hAnsi="Times New Roman" w:cs="Times New Roman"/>
          <w:sz w:val="24"/>
          <w:szCs w:val="24"/>
        </w:rPr>
        <w:t xml:space="preserve"> Referral Pool - Estate Planning</w:t>
      </w:r>
    </w:p>
    <w:p w14:paraId="223BF66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14:</w:t>
      </w:r>
      <w:r w:rsidRPr="00755AD3">
        <w:rPr>
          <w:rFonts w:ascii="Times New Roman" w:eastAsia="Times New Roman" w:hAnsi="Times New Roman" w:cs="Times New Roman"/>
          <w:i/>
          <w:iCs/>
          <w:sz w:val="24"/>
          <w:szCs w:val="24"/>
        </w:rPr>
        <w:br/>
        <w:t xml:space="preserve">Question Title: Estate Planning Techniques </w:t>
      </w:r>
    </w:p>
    <w:p w14:paraId="716944D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E8270AC" w14:textId="2B5B8390"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 xml:space="preserve">Each of the following is an estate planning technique </w:t>
      </w:r>
      <w:del w:id="0" w:author="Rick Tyler" w:date="2016-02-16T11:40:00Z">
        <w:r w:rsidRPr="00755AD3" w:rsidDel="00215939">
          <w:rPr>
            <w:rFonts w:ascii="Times New Roman" w:eastAsia="Times New Roman" w:hAnsi="Times New Roman" w:cs="Times New Roman"/>
            <w:b/>
            <w:bCs/>
            <w:sz w:val="24"/>
            <w:szCs w:val="24"/>
          </w:rPr>
          <w:delText>to utiliz</w:delText>
        </w:r>
      </w:del>
      <w:ins w:id="1" w:author="Rick Tyler" w:date="2016-02-16T11:40:00Z">
        <w:r w:rsidR="00215939">
          <w:rPr>
            <w:rFonts w:ascii="Times New Roman" w:eastAsia="Times New Roman" w:hAnsi="Times New Roman" w:cs="Times New Roman"/>
            <w:b/>
            <w:bCs/>
            <w:sz w:val="24"/>
            <w:szCs w:val="24"/>
          </w:rPr>
          <w:t>typically used</w:t>
        </w:r>
      </w:ins>
      <w:del w:id="2" w:author="Rick Tyler" w:date="2016-02-16T11:40:00Z">
        <w:r w:rsidRPr="00755AD3" w:rsidDel="00215939">
          <w:rPr>
            <w:rFonts w:ascii="Times New Roman" w:eastAsia="Times New Roman" w:hAnsi="Times New Roman" w:cs="Times New Roman"/>
            <w:b/>
            <w:bCs/>
            <w:sz w:val="24"/>
            <w:szCs w:val="24"/>
          </w:rPr>
          <w:delText>e</w:delText>
        </w:r>
      </w:del>
      <w:r w:rsidRPr="00755AD3">
        <w:rPr>
          <w:rFonts w:ascii="Times New Roman" w:eastAsia="Times New Roman" w:hAnsi="Times New Roman" w:cs="Times New Roman"/>
          <w:b/>
          <w:bCs/>
          <w:sz w:val="24"/>
          <w:szCs w:val="24"/>
        </w:rPr>
        <w:t xml:space="preserve"> during a person's lifetime EXCEPT:</w:t>
      </w:r>
    </w:p>
    <w:p w14:paraId="1D2979D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B33CA4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Credit shelter trust</w:t>
      </w:r>
      <w:r w:rsidRPr="00755AD3">
        <w:rPr>
          <w:rFonts w:ascii="Times New Roman" w:eastAsia="Times New Roman" w:hAnsi="Times New Roman" w:cs="Times New Roman"/>
          <w:sz w:val="24"/>
          <w:szCs w:val="24"/>
        </w:rPr>
        <w:t xml:space="preserve"> </w:t>
      </w:r>
    </w:p>
    <w:p w14:paraId="6CE2EC5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 A credit shelter trust is only created upon death.</w:t>
      </w:r>
    </w:p>
    <w:p w14:paraId="58919F7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lastRenderedPageBreak/>
        <w:t>Points: 10</w:t>
      </w:r>
    </w:p>
    <w:p w14:paraId="659EAA2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F2C74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Revocable Living Trust </w:t>
      </w:r>
    </w:p>
    <w:p w14:paraId="06D2D2B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 revocable living trust is created while alive.</w:t>
      </w:r>
    </w:p>
    <w:p w14:paraId="60EAA8F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56120E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A387D4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Annual gifts </w:t>
      </w:r>
    </w:p>
    <w:p w14:paraId="042B2FE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Annual gifts are made while alive.</w:t>
      </w:r>
    </w:p>
    <w:p w14:paraId="07D9E80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DA7C52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842B31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Payment of tuition </w:t>
      </w:r>
    </w:p>
    <w:p w14:paraId="71DC8DD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Payment of tuition is a lifetime technique for reducing one's estate without having to pay a gift tax.</w:t>
      </w:r>
    </w:p>
    <w:p w14:paraId="353A0B7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ED7452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383B57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Payment of health care</w:t>
      </w:r>
    </w:p>
    <w:p w14:paraId="1ED6669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Payment of health care expenses is a lifetime technique for reducing one's estate without having to pay a gift tax.</w:t>
      </w:r>
    </w:p>
    <w:p w14:paraId="222A4AC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B84912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7C1A0F2"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B3EE55">
          <v:rect id="_x0000_i1038" style="width:600pt;height:1.5pt" o:hrpct="0" o:hrstd="t" o:hr="t" fillcolor="#a0a0a0" stroked="f"/>
        </w:pict>
      </w:r>
    </w:p>
    <w:p w14:paraId="1A482F9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15:</w:t>
      </w:r>
      <w:r w:rsidRPr="00755AD3">
        <w:rPr>
          <w:rFonts w:ascii="Times New Roman" w:eastAsia="Times New Roman" w:hAnsi="Times New Roman" w:cs="Times New Roman"/>
          <w:i/>
          <w:iCs/>
          <w:sz w:val="24"/>
          <w:szCs w:val="24"/>
        </w:rPr>
        <w:br/>
        <w:t xml:space="preserve">Question Title: QTIP Trust </w:t>
      </w:r>
    </w:p>
    <w:p w14:paraId="5E569F3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9AD3A8B" w14:textId="4E314D53" w:rsidR="004C4AE7" w:rsidRPr="002C41F2" w:rsidRDefault="004C4AE7" w:rsidP="004C4A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w:t>
      </w:r>
      <w:r w:rsidR="00A42F72">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 xml:space="preserve">owers of </w:t>
      </w:r>
      <w:r w:rsidR="00A42F72">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ppointment, if any, may be given to </w:t>
      </w:r>
      <w:r w:rsidRPr="002C41F2">
        <w:rPr>
          <w:rFonts w:ascii="Times New Roman" w:eastAsia="Times New Roman" w:hAnsi="Times New Roman" w:cs="Times New Roman"/>
          <w:b/>
          <w:bCs/>
          <w:sz w:val="24"/>
          <w:szCs w:val="24"/>
        </w:rPr>
        <w:t>the surviving spouse</w:t>
      </w:r>
      <w:r>
        <w:rPr>
          <w:rFonts w:ascii="Times New Roman" w:eastAsia="Times New Roman" w:hAnsi="Times New Roman" w:cs="Times New Roman"/>
          <w:b/>
          <w:bCs/>
          <w:sz w:val="24"/>
          <w:szCs w:val="24"/>
        </w:rPr>
        <w:t xml:space="preserve"> in a QTIP </w:t>
      </w:r>
      <w:r w:rsidR="00A42F72">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rust?</w:t>
      </w:r>
      <w:r w:rsidRPr="002C41F2">
        <w:rPr>
          <w:rFonts w:ascii="Times New Roman" w:eastAsia="Times New Roman" w:hAnsi="Times New Roman" w:cs="Times New Roman"/>
          <w:b/>
          <w:bCs/>
          <w:sz w:val="24"/>
          <w:szCs w:val="24"/>
        </w:rPr>
        <w:t xml:space="preserve"> </w:t>
      </w:r>
    </w:p>
    <w:p w14:paraId="25ABB2ED"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46FBEC10" w14:textId="713162AB" w:rsidR="004C4AE7" w:rsidRPr="002C41F2" w:rsidRDefault="004C4AE7" w:rsidP="004C4A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w:t>
      </w:r>
      <w:r w:rsidR="00A42F72">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ower of </w:t>
      </w:r>
      <w:r w:rsidR="00A42F7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ppointment </w:t>
      </w:r>
    </w:p>
    <w:p w14:paraId="499C03F8" w14:textId="248EB018" w:rsidR="004C4AE7"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Pr>
          <w:rFonts w:ascii="Times New Roman" w:eastAsia="Times New Roman" w:hAnsi="Times New Roman" w:cs="Times New Roman"/>
          <w:b/>
          <w:bCs/>
          <w:i/>
          <w:iCs/>
          <w:sz w:val="24"/>
          <w:szCs w:val="24"/>
        </w:rPr>
        <w:t xml:space="preserve">Not all </w:t>
      </w:r>
      <w:r w:rsidR="00A42F72">
        <w:rPr>
          <w:rFonts w:ascii="Times New Roman" w:eastAsia="Times New Roman" w:hAnsi="Times New Roman" w:cs="Times New Roman"/>
          <w:b/>
          <w:bCs/>
          <w:i/>
          <w:iCs/>
          <w:sz w:val="24"/>
          <w:szCs w:val="24"/>
        </w:rPr>
        <w:t>P</w:t>
      </w:r>
      <w:r>
        <w:rPr>
          <w:rFonts w:ascii="Times New Roman" w:eastAsia="Times New Roman" w:hAnsi="Times New Roman" w:cs="Times New Roman"/>
          <w:b/>
          <w:bCs/>
          <w:i/>
          <w:iCs/>
          <w:sz w:val="24"/>
          <w:szCs w:val="24"/>
        </w:rPr>
        <w:t xml:space="preserve">owers of </w:t>
      </w:r>
      <w:r w:rsidR="00A42F72">
        <w:rPr>
          <w:rFonts w:ascii="Times New Roman" w:eastAsia="Times New Roman" w:hAnsi="Times New Roman" w:cs="Times New Roman"/>
          <w:b/>
          <w:bCs/>
          <w:i/>
          <w:iCs/>
          <w:sz w:val="24"/>
          <w:szCs w:val="24"/>
        </w:rPr>
        <w:t>A</w:t>
      </w:r>
      <w:r>
        <w:rPr>
          <w:rFonts w:ascii="Times New Roman" w:eastAsia="Times New Roman" w:hAnsi="Times New Roman" w:cs="Times New Roman"/>
          <w:b/>
          <w:bCs/>
          <w:i/>
          <w:iCs/>
          <w:sz w:val="24"/>
          <w:szCs w:val="24"/>
        </w:rPr>
        <w:t xml:space="preserve">ppointment may be given to surviving spouse. </w:t>
      </w:r>
    </w:p>
    <w:p w14:paraId="015118FD"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1F3857DC" w14:textId="77777777" w:rsidR="004C4AE7"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4F8F645F" w14:textId="5A433B38" w:rsidR="004C4AE7" w:rsidRPr="002C41F2" w:rsidRDefault="004C4AE7" w:rsidP="004C4A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B0820">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eneral </w:t>
      </w:r>
      <w:r w:rsidR="001B082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ower of </w:t>
      </w:r>
      <w:r w:rsidR="001B0820">
        <w:rPr>
          <w:rFonts w:ascii="Times New Roman" w:eastAsia="Times New Roman" w:hAnsi="Times New Roman" w:cs="Times New Roman"/>
          <w:sz w:val="24"/>
          <w:szCs w:val="24"/>
        </w:rPr>
        <w:t>A</w:t>
      </w:r>
      <w:r>
        <w:rPr>
          <w:rFonts w:ascii="Times New Roman" w:eastAsia="Times New Roman" w:hAnsi="Times New Roman" w:cs="Times New Roman"/>
          <w:sz w:val="24"/>
          <w:szCs w:val="24"/>
        </w:rPr>
        <w:t>ppointment that is exercisable during surviving spouse’s lifetime.</w:t>
      </w:r>
      <w:r w:rsidRPr="002C41F2">
        <w:rPr>
          <w:rFonts w:ascii="Times New Roman" w:eastAsia="Times New Roman" w:hAnsi="Times New Roman" w:cs="Times New Roman"/>
          <w:sz w:val="24"/>
          <w:szCs w:val="24"/>
        </w:rPr>
        <w:t xml:space="preserve"> </w:t>
      </w:r>
    </w:p>
    <w:p w14:paraId="4B0A607F" w14:textId="45790C91"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Pr>
          <w:rFonts w:ascii="Times New Roman" w:eastAsia="Times New Roman" w:hAnsi="Times New Roman" w:cs="Times New Roman"/>
          <w:b/>
          <w:bCs/>
          <w:i/>
          <w:iCs/>
          <w:sz w:val="24"/>
          <w:szCs w:val="24"/>
        </w:rPr>
        <w:t xml:space="preserve">Trust property cannot be appointed to anyone other than surviving spouse during </w:t>
      </w:r>
      <w:r w:rsidR="001B0820">
        <w:rPr>
          <w:rFonts w:ascii="Times New Roman" w:eastAsia="Times New Roman" w:hAnsi="Times New Roman" w:cs="Times New Roman"/>
          <w:b/>
          <w:bCs/>
          <w:i/>
          <w:iCs/>
          <w:sz w:val="24"/>
          <w:szCs w:val="24"/>
        </w:rPr>
        <w:t xml:space="preserve">the </w:t>
      </w:r>
      <w:r>
        <w:rPr>
          <w:rFonts w:ascii="Times New Roman" w:eastAsia="Times New Roman" w:hAnsi="Times New Roman" w:cs="Times New Roman"/>
          <w:b/>
          <w:bCs/>
          <w:i/>
          <w:iCs/>
          <w:sz w:val="24"/>
          <w:szCs w:val="24"/>
        </w:rPr>
        <w:t>surviving spouse’s lifetime.</w:t>
      </w:r>
    </w:p>
    <w:p w14:paraId="6824D155"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677FAAFA"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27CF37C0" w14:textId="708F1221" w:rsidR="004C4AE7" w:rsidRPr="007D57DC" w:rsidRDefault="00635EE2" w:rsidP="004C4AE7">
      <w:pPr>
        <w:spacing w:after="0" w:line="240" w:lineRule="auto"/>
        <w:rPr>
          <w:rFonts w:ascii="Times New Roman" w:eastAsia="Times New Roman" w:hAnsi="Times New Roman" w:cs="Times New Roman"/>
          <w:b/>
          <w:color w:val="008000"/>
          <w:sz w:val="24"/>
          <w:szCs w:val="24"/>
        </w:rPr>
      </w:pPr>
      <w:r>
        <w:rPr>
          <w:rFonts w:ascii="Times New Roman" w:eastAsia="Times New Roman" w:hAnsi="Times New Roman" w:cs="Times New Roman"/>
          <w:b/>
          <w:bCs/>
          <w:i/>
          <w:iCs/>
          <w:color w:val="008000"/>
          <w:sz w:val="24"/>
          <w:szCs w:val="24"/>
        </w:rPr>
        <w:t>A</w:t>
      </w:r>
      <w:r w:rsidR="004C4AE7" w:rsidRPr="007D57DC">
        <w:rPr>
          <w:rFonts w:ascii="Times New Roman" w:eastAsia="Times New Roman" w:hAnsi="Times New Roman" w:cs="Times New Roman"/>
          <w:b/>
          <w:bCs/>
          <w:i/>
          <w:iCs/>
          <w:color w:val="008000"/>
          <w:sz w:val="24"/>
          <w:szCs w:val="24"/>
        </w:rPr>
        <w:t xml:space="preserve"> </w:t>
      </w:r>
      <w:r w:rsidR="001B0820">
        <w:rPr>
          <w:rFonts w:ascii="Times New Roman" w:eastAsia="Times New Roman" w:hAnsi="Times New Roman" w:cs="Times New Roman"/>
          <w:b/>
          <w:bCs/>
          <w:i/>
          <w:iCs/>
          <w:color w:val="008000"/>
          <w:sz w:val="24"/>
          <w:szCs w:val="24"/>
        </w:rPr>
        <w:t>L</w:t>
      </w:r>
      <w:r w:rsidR="004C4AE7" w:rsidRPr="007D57DC">
        <w:rPr>
          <w:rFonts w:ascii="Times New Roman" w:eastAsia="Times New Roman" w:hAnsi="Times New Roman" w:cs="Times New Roman"/>
          <w:b/>
          <w:bCs/>
          <w:i/>
          <w:iCs/>
          <w:color w:val="008000"/>
          <w:sz w:val="24"/>
          <w:szCs w:val="24"/>
        </w:rPr>
        <w:t xml:space="preserve">imited </w:t>
      </w:r>
      <w:r w:rsidR="001B0820">
        <w:rPr>
          <w:rFonts w:ascii="Times New Roman" w:eastAsia="Times New Roman" w:hAnsi="Times New Roman" w:cs="Times New Roman"/>
          <w:b/>
          <w:bCs/>
          <w:i/>
          <w:iCs/>
          <w:color w:val="008000"/>
          <w:sz w:val="24"/>
          <w:szCs w:val="24"/>
        </w:rPr>
        <w:t>P</w:t>
      </w:r>
      <w:r w:rsidR="004C4AE7" w:rsidRPr="007D57DC">
        <w:rPr>
          <w:rFonts w:ascii="Times New Roman" w:eastAsia="Times New Roman" w:hAnsi="Times New Roman" w:cs="Times New Roman"/>
          <w:b/>
          <w:bCs/>
          <w:i/>
          <w:iCs/>
          <w:color w:val="008000"/>
          <w:sz w:val="24"/>
          <w:szCs w:val="24"/>
        </w:rPr>
        <w:t xml:space="preserve">ower of </w:t>
      </w:r>
      <w:r w:rsidR="001B0820">
        <w:rPr>
          <w:rFonts w:ascii="Times New Roman" w:eastAsia="Times New Roman" w:hAnsi="Times New Roman" w:cs="Times New Roman"/>
          <w:b/>
          <w:bCs/>
          <w:i/>
          <w:iCs/>
          <w:color w:val="008000"/>
          <w:sz w:val="24"/>
          <w:szCs w:val="24"/>
        </w:rPr>
        <w:t>A</w:t>
      </w:r>
      <w:r w:rsidR="004C4AE7" w:rsidRPr="007D57DC">
        <w:rPr>
          <w:rFonts w:ascii="Times New Roman" w:eastAsia="Times New Roman" w:hAnsi="Times New Roman" w:cs="Times New Roman"/>
          <w:b/>
          <w:bCs/>
          <w:i/>
          <w:iCs/>
          <w:color w:val="008000"/>
          <w:sz w:val="24"/>
          <w:szCs w:val="24"/>
        </w:rPr>
        <w:t>ppointment</w:t>
      </w:r>
      <w:r w:rsidR="004C4AE7" w:rsidRPr="007D57DC">
        <w:rPr>
          <w:rFonts w:ascii="Times New Roman" w:eastAsia="Times New Roman" w:hAnsi="Times New Roman" w:cs="Times New Roman"/>
          <w:b/>
          <w:color w:val="008000"/>
          <w:sz w:val="24"/>
          <w:szCs w:val="24"/>
        </w:rPr>
        <w:t xml:space="preserve"> </w:t>
      </w:r>
    </w:p>
    <w:p w14:paraId="539A8F0D"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Correct. For example, the surviving spouse might have the power to determine how assets will ultimately be divided among the children</w:t>
      </w:r>
      <w:r>
        <w:rPr>
          <w:rFonts w:ascii="Times New Roman" w:eastAsia="Times New Roman" w:hAnsi="Times New Roman" w:cs="Times New Roman"/>
          <w:b/>
          <w:bCs/>
          <w:i/>
          <w:iCs/>
          <w:sz w:val="24"/>
          <w:szCs w:val="24"/>
        </w:rPr>
        <w:t xml:space="preserve"> at the death of surviving spouse. B</w:t>
      </w:r>
      <w:r w:rsidRPr="002C41F2">
        <w:rPr>
          <w:rFonts w:ascii="Times New Roman" w:eastAsia="Times New Roman" w:hAnsi="Times New Roman" w:cs="Times New Roman"/>
          <w:b/>
          <w:bCs/>
          <w:i/>
          <w:iCs/>
          <w:sz w:val="24"/>
          <w:szCs w:val="24"/>
        </w:rPr>
        <w:t>ut the surviving spouse's power might be "Limited" or confined to the children and no one outside of them.</w:t>
      </w:r>
    </w:p>
    <w:p w14:paraId="6B6EB871"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10</w:t>
      </w:r>
    </w:p>
    <w:p w14:paraId="11A6B546" w14:textId="77777777" w:rsidR="004C4AE7"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4384F966" w14:textId="77777777" w:rsidR="004C4AE7" w:rsidRPr="002C41F2" w:rsidRDefault="004C4AE7" w:rsidP="004C4A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 of the above. </w:t>
      </w:r>
      <w:r w:rsidRPr="002C41F2">
        <w:rPr>
          <w:rFonts w:ascii="Times New Roman" w:eastAsia="Times New Roman" w:hAnsi="Times New Roman" w:cs="Times New Roman"/>
          <w:sz w:val="24"/>
          <w:szCs w:val="24"/>
        </w:rPr>
        <w:t xml:space="preserve"> </w:t>
      </w:r>
    </w:p>
    <w:p w14:paraId="5F609605"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Pr>
          <w:rFonts w:ascii="Times New Roman" w:eastAsia="Times New Roman" w:hAnsi="Times New Roman" w:cs="Times New Roman"/>
          <w:b/>
          <w:bCs/>
          <w:i/>
          <w:iCs/>
          <w:sz w:val="24"/>
          <w:szCs w:val="24"/>
        </w:rPr>
        <w:t xml:space="preserve">There is one correct answer choice listed above. </w:t>
      </w:r>
    </w:p>
    <w:p w14:paraId="17682119" w14:textId="77777777" w:rsidR="004C4AE7" w:rsidRPr="002C41F2" w:rsidRDefault="004C4AE7" w:rsidP="004C4AE7">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33A8FD3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505F878"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3CB0288">
          <v:rect id="_x0000_i1039" style="width:600pt;height:1.5pt" o:hrpct="0" o:hrstd="t" o:hr="t" fillcolor="#a0a0a0" stroked="f"/>
        </w:pict>
      </w:r>
    </w:p>
    <w:p w14:paraId="011A123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16:</w:t>
      </w:r>
      <w:r w:rsidRPr="00755AD3">
        <w:rPr>
          <w:rFonts w:ascii="Times New Roman" w:eastAsia="Times New Roman" w:hAnsi="Times New Roman" w:cs="Times New Roman"/>
          <w:i/>
          <w:iCs/>
          <w:sz w:val="24"/>
          <w:szCs w:val="24"/>
        </w:rPr>
        <w:br/>
        <w:t xml:space="preserve">Question Title: QTIP Trust Income </w:t>
      </w:r>
    </w:p>
    <w:p w14:paraId="6039EDA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4BB3702" w14:textId="3621B0B4" w:rsidR="00A32CA9" w:rsidRPr="002C41F2" w:rsidRDefault="00A32CA9" w:rsidP="00A32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is trust income distributed i</w:t>
      </w:r>
      <w:r w:rsidRPr="002C41F2">
        <w:rPr>
          <w:rFonts w:ascii="Times New Roman" w:eastAsia="Times New Roman" w:hAnsi="Times New Roman" w:cs="Times New Roman"/>
          <w:b/>
          <w:bCs/>
          <w:sz w:val="24"/>
          <w:szCs w:val="24"/>
        </w:rPr>
        <w:t xml:space="preserve">n a QTIP Marital </w:t>
      </w:r>
      <w:r w:rsidR="001B0820">
        <w:rPr>
          <w:rFonts w:ascii="Times New Roman" w:eastAsia="Times New Roman" w:hAnsi="Times New Roman" w:cs="Times New Roman"/>
          <w:b/>
          <w:bCs/>
          <w:sz w:val="24"/>
          <w:szCs w:val="24"/>
        </w:rPr>
        <w:t>T</w:t>
      </w:r>
      <w:r w:rsidRPr="002C41F2">
        <w:rPr>
          <w:rFonts w:ascii="Times New Roman" w:eastAsia="Times New Roman" w:hAnsi="Times New Roman" w:cs="Times New Roman"/>
          <w:b/>
          <w:bCs/>
          <w:sz w:val="24"/>
          <w:szCs w:val="24"/>
        </w:rPr>
        <w:t>rust</w:t>
      </w:r>
      <w:r>
        <w:rPr>
          <w:rFonts w:ascii="Times New Roman" w:eastAsia="Times New Roman" w:hAnsi="Times New Roman" w:cs="Times New Roman"/>
          <w:b/>
          <w:bCs/>
          <w:sz w:val="24"/>
          <w:szCs w:val="24"/>
        </w:rPr>
        <w:t xml:space="preserve">? </w:t>
      </w:r>
    </w:p>
    <w:p w14:paraId="4D3A4D79" w14:textId="77777777"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50BAFDA3" w14:textId="10D46D98" w:rsidR="00A32CA9" w:rsidRPr="002C41F2" w:rsidRDefault="00A32CA9" w:rsidP="00A32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Trust income is split equally between </w:t>
      </w:r>
      <w:r w:rsidR="001B082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surviving spouse and grantor’s children.</w:t>
      </w:r>
      <w:r w:rsidRPr="002C41F2">
        <w:rPr>
          <w:rFonts w:ascii="Times New Roman" w:eastAsia="Times New Roman" w:hAnsi="Times New Roman" w:cs="Times New Roman"/>
          <w:sz w:val="24"/>
          <w:szCs w:val="24"/>
        </w:rPr>
        <w:t xml:space="preserve"> </w:t>
      </w:r>
    </w:p>
    <w:p w14:paraId="30A13886" w14:textId="110902B2"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sidR="001B0820">
        <w:rPr>
          <w:rFonts w:ascii="Times New Roman" w:eastAsia="Times New Roman" w:hAnsi="Times New Roman" w:cs="Times New Roman"/>
          <w:b/>
          <w:bCs/>
          <w:i/>
          <w:iCs/>
          <w:sz w:val="24"/>
          <w:szCs w:val="24"/>
        </w:rPr>
        <w:t>The g</w:t>
      </w:r>
      <w:r w:rsidR="00575D1F">
        <w:rPr>
          <w:rFonts w:ascii="Times New Roman" w:eastAsia="Times New Roman" w:hAnsi="Times New Roman" w:cs="Times New Roman"/>
          <w:b/>
          <w:bCs/>
          <w:i/>
          <w:iCs/>
          <w:sz w:val="24"/>
          <w:szCs w:val="24"/>
        </w:rPr>
        <w:t xml:space="preserve">rantor’s children are not entitled to QTIP </w:t>
      </w:r>
      <w:r w:rsidR="00EC39DD">
        <w:rPr>
          <w:rFonts w:ascii="Times New Roman" w:eastAsia="Times New Roman" w:hAnsi="Times New Roman" w:cs="Times New Roman"/>
          <w:b/>
          <w:bCs/>
          <w:i/>
          <w:iCs/>
          <w:sz w:val="24"/>
          <w:szCs w:val="24"/>
        </w:rPr>
        <w:t>T</w:t>
      </w:r>
      <w:r w:rsidR="00575D1F">
        <w:rPr>
          <w:rFonts w:ascii="Times New Roman" w:eastAsia="Times New Roman" w:hAnsi="Times New Roman" w:cs="Times New Roman"/>
          <w:b/>
          <w:bCs/>
          <w:i/>
          <w:iCs/>
          <w:sz w:val="24"/>
          <w:szCs w:val="24"/>
        </w:rPr>
        <w:t>rust income.</w:t>
      </w:r>
    </w:p>
    <w:p w14:paraId="34022C25" w14:textId="77777777"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52645B83" w14:textId="77777777" w:rsidR="00A32CA9"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6F1782C9" w14:textId="65C38E76" w:rsidR="00A32CA9" w:rsidRPr="002C41F2" w:rsidRDefault="00A32CA9" w:rsidP="00A32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Trust income is split between </w:t>
      </w:r>
      <w:r w:rsidR="001B082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surviving spouse and grantor’s children based upon need.</w:t>
      </w:r>
      <w:r w:rsidRPr="002C41F2">
        <w:rPr>
          <w:rFonts w:ascii="Times New Roman" w:eastAsia="Times New Roman" w:hAnsi="Times New Roman" w:cs="Times New Roman"/>
          <w:sz w:val="24"/>
          <w:szCs w:val="24"/>
        </w:rPr>
        <w:t xml:space="preserve"> </w:t>
      </w:r>
    </w:p>
    <w:p w14:paraId="74013CD2" w14:textId="55F5DFB2"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sidR="001B0820">
        <w:rPr>
          <w:rFonts w:ascii="Times New Roman" w:eastAsia="Times New Roman" w:hAnsi="Times New Roman" w:cs="Times New Roman"/>
          <w:b/>
          <w:bCs/>
          <w:i/>
          <w:iCs/>
          <w:sz w:val="24"/>
          <w:szCs w:val="24"/>
        </w:rPr>
        <w:t>The g</w:t>
      </w:r>
      <w:r w:rsidR="00575D1F">
        <w:rPr>
          <w:rFonts w:ascii="Times New Roman" w:eastAsia="Times New Roman" w:hAnsi="Times New Roman" w:cs="Times New Roman"/>
          <w:b/>
          <w:bCs/>
          <w:i/>
          <w:iCs/>
          <w:sz w:val="24"/>
          <w:szCs w:val="24"/>
        </w:rPr>
        <w:t xml:space="preserve">rantor’s children are not entitled to QTIP </w:t>
      </w:r>
      <w:r w:rsidR="00EC39DD">
        <w:rPr>
          <w:rFonts w:ascii="Times New Roman" w:eastAsia="Times New Roman" w:hAnsi="Times New Roman" w:cs="Times New Roman"/>
          <w:b/>
          <w:bCs/>
          <w:i/>
          <w:iCs/>
          <w:sz w:val="24"/>
          <w:szCs w:val="24"/>
        </w:rPr>
        <w:t>T</w:t>
      </w:r>
      <w:r w:rsidR="00575D1F">
        <w:rPr>
          <w:rFonts w:ascii="Times New Roman" w:eastAsia="Times New Roman" w:hAnsi="Times New Roman" w:cs="Times New Roman"/>
          <w:b/>
          <w:bCs/>
          <w:i/>
          <w:iCs/>
          <w:sz w:val="24"/>
          <w:szCs w:val="24"/>
        </w:rPr>
        <w:t>rust income.</w:t>
      </w:r>
    </w:p>
    <w:p w14:paraId="6E874264" w14:textId="77777777"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560AEB24" w14:textId="77777777" w:rsidR="00A32CA9" w:rsidRDefault="00A32CA9" w:rsidP="00A32CA9">
      <w:pPr>
        <w:spacing w:after="0" w:line="240" w:lineRule="auto"/>
        <w:rPr>
          <w:rFonts w:ascii="Times New Roman" w:eastAsia="Times New Roman" w:hAnsi="Times New Roman" w:cs="Times New Roman"/>
          <w:sz w:val="24"/>
          <w:szCs w:val="24"/>
        </w:rPr>
      </w:pPr>
    </w:p>
    <w:p w14:paraId="7BEBA4CF" w14:textId="77777777" w:rsidR="00A32CA9" w:rsidRPr="002C41F2" w:rsidRDefault="00A32CA9" w:rsidP="00A32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6600"/>
          <w:sz w:val="24"/>
          <w:szCs w:val="24"/>
        </w:rPr>
        <w:t>Surviving spouse must receive all trust income.</w:t>
      </w:r>
      <w:r w:rsidRPr="002C41F2">
        <w:rPr>
          <w:rFonts w:ascii="Times New Roman" w:eastAsia="Times New Roman" w:hAnsi="Times New Roman" w:cs="Times New Roman"/>
          <w:sz w:val="24"/>
          <w:szCs w:val="24"/>
        </w:rPr>
        <w:t xml:space="preserve"> </w:t>
      </w:r>
    </w:p>
    <w:p w14:paraId="1A1E8626" w14:textId="31A0610D"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Correct. </w:t>
      </w:r>
    </w:p>
    <w:p w14:paraId="200D177B" w14:textId="77777777"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10</w:t>
      </w:r>
    </w:p>
    <w:p w14:paraId="314A7B96" w14:textId="77777777" w:rsidR="00A32CA9"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 </w:t>
      </w:r>
    </w:p>
    <w:p w14:paraId="11740249" w14:textId="77777777" w:rsidR="00A32CA9" w:rsidRPr="002C41F2" w:rsidRDefault="00A32CA9" w:rsidP="00A32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of the grantor must receive all trust income. </w:t>
      </w:r>
      <w:r w:rsidRPr="002C41F2">
        <w:rPr>
          <w:rFonts w:ascii="Times New Roman" w:eastAsia="Times New Roman" w:hAnsi="Times New Roman" w:cs="Times New Roman"/>
          <w:sz w:val="24"/>
          <w:szCs w:val="24"/>
        </w:rPr>
        <w:t xml:space="preserve"> </w:t>
      </w:r>
    </w:p>
    <w:p w14:paraId="2A88675D" w14:textId="3DC0CC7F" w:rsidR="00A32CA9" w:rsidRPr="002C41F2"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b/>
          <w:bCs/>
          <w:i/>
          <w:iCs/>
          <w:sz w:val="24"/>
          <w:szCs w:val="24"/>
        </w:rPr>
        <w:t xml:space="preserve">Incorrect. </w:t>
      </w:r>
      <w:r w:rsidR="001B0820">
        <w:rPr>
          <w:rFonts w:ascii="Times New Roman" w:eastAsia="Times New Roman" w:hAnsi="Times New Roman" w:cs="Times New Roman"/>
          <w:b/>
          <w:bCs/>
          <w:i/>
          <w:iCs/>
          <w:sz w:val="24"/>
          <w:szCs w:val="24"/>
        </w:rPr>
        <w:t>The g</w:t>
      </w:r>
      <w:r w:rsidR="00575D1F">
        <w:rPr>
          <w:rFonts w:ascii="Times New Roman" w:eastAsia="Times New Roman" w:hAnsi="Times New Roman" w:cs="Times New Roman"/>
          <w:b/>
          <w:bCs/>
          <w:i/>
          <w:iCs/>
          <w:sz w:val="24"/>
          <w:szCs w:val="24"/>
        </w:rPr>
        <w:t xml:space="preserve">rantor’s children are not entitled to QTIP </w:t>
      </w:r>
      <w:r w:rsidR="00EC39DD">
        <w:rPr>
          <w:rFonts w:ascii="Times New Roman" w:eastAsia="Times New Roman" w:hAnsi="Times New Roman" w:cs="Times New Roman"/>
          <w:b/>
          <w:bCs/>
          <w:i/>
          <w:iCs/>
          <w:sz w:val="24"/>
          <w:szCs w:val="24"/>
        </w:rPr>
        <w:t>T</w:t>
      </w:r>
      <w:r w:rsidR="00575D1F">
        <w:rPr>
          <w:rFonts w:ascii="Times New Roman" w:eastAsia="Times New Roman" w:hAnsi="Times New Roman" w:cs="Times New Roman"/>
          <w:b/>
          <w:bCs/>
          <w:i/>
          <w:iCs/>
          <w:sz w:val="24"/>
          <w:szCs w:val="24"/>
        </w:rPr>
        <w:t>rust income.</w:t>
      </w:r>
    </w:p>
    <w:p w14:paraId="4DF22124" w14:textId="77777777" w:rsidR="00A32CA9" w:rsidRDefault="00A32CA9" w:rsidP="00A32CA9">
      <w:pPr>
        <w:spacing w:after="0" w:line="240" w:lineRule="auto"/>
        <w:rPr>
          <w:rFonts w:ascii="Times New Roman" w:eastAsia="Times New Roman" w:hAnsi="Times New Roman" w:cs="Times New Roman"/>
          <w:sz w:val="24"/>
          <w:szCs w:val="24"/>
        </w:rPr>
      </w:pPr>
      <w:r w:rsidRPr="002C41F2">
        <w:rPr>
          <w:rFonts w:ascii="Times New Roman" w:eastAsia="Times New Roman" w:hAnsi="Times New Roman" w:cs="Times New Roman"/>
          <w:sz w:val="24"/>
          <w:szCs w:val="24"/>
        </w:rPr>
        <w:t>Points: 0</w:t>
      </w:r>
    </w:p>
    <w:p w14:paraId="3832E8B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4165334"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2CD21B">
          <v:rect id="_x0000_i1040" style="width:600pt;height:1.5pt" o:hrpct="0" o:hrstd="t" o:hr="t" fillcolor="#a0a0a0" stroked="f"/>
        </w:pict>
      </w:r>
    </w:p>
    <w:p w14:paraId="3782B78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17:</w:t>
      </w:r>
      <w:r w:rsidRPr="00755AD3">
        <w:rPr>
          <w:rFonts w:ascii="Times New Roman" w:eastAsia="Times New Roman" w:hAnsi="Times New Roman" w:cs="Times New Roman"/>
          <w:i/>
          <w:iCs/>
          <w:sz w:val="24"/>
          <w:szCs w:val="24"/>
        </w:rPr>
        <w:br/>
        <w:t xml:space="preserve">Question Title: Advantages to a QTIP Trust </w:t>
      </w:r>
    </w:p>
    <w:p w14:paraId="2CC6798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530E33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Which of the following is an advantage the QTIP Trust has over a General Power of Appointment Marital Trust?</w:t>
      </w:r>
    </w:p>
    <w:p w14:paraId="4F89B78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151B9B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It allows both the surviving spouse and the children to receive income. </w:t>
      </w:r>
    </w:p>
    <w:p w14:paraId="674F546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QTIP trust allows the deceased to leave property in trust for the surviving spouse, making use of the marital deduction and giving the deceased spouse "power from the grave."</w:t>
      </w:r>
    </w:p>
    <w:p w14:paraId="696533C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6A81378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A3B4F9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Both income and principal distributions are at the discretion of the trustee. </w:t>
      </w:r>
    </w:p>
    <w:p w14:paraId="506A2E9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QTIP trust allows the deceased to leave property in trust for the surviving spouse, making use of the marital deduction and giving the deceased spouse "power from the grave."</w:t>
      </w:r>
    </w:p>
    <w:p w14:paraId="148B7BE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61C32B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2D2775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Principal can be used for both the spouse and the children. </w:t>
      </w:r>
    </w:p>
    <w:p w14:paraId="1F39FF4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QTIP trust allows the deceased to leave property in trust for the surviving spouse, making use of the marital deduction and giving the deceased spouse "power from the grave."</w:t>
      </w:r>
    </w:p>
    <w:p w14:paraId="0F0428F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lastRenderedPageBreak/>
        <w:t>Points: 0</w:t>
      </w:r>
    </w:p>
    <w:p w14:paraId="2DA4F04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BA2145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It prevents the surviving spouse from changing the intent of the deceased spouse regarding final disposition of the trust assets.</w:t>
      </w:r>
      <w:r w:rsidRPr="00755AD3">
        <w:rPr>
          <w:rFonts w:ascii="Times New Roman" w:eastAsia="Times New Roman" w:hAnsi="Times New Roman" w:cs="Times New Roman"/>
          <w:sz w:val="24"/>
          <w:szCs w:val="24"/>
        </w:rPr>
        <w:t xml:space="preserve"> </w:t>
      </w:r>
    </w:p>
    <w:p w14:paraId="03F2BA2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 The QTIP trust allows the deceased to leave property in trust for the surviving spouse, making use of the marital deduction and giving the deceased spouse "power from the grave."</w:t>
      </w:r>
    </w:p>
    <w:p w14:paraId="11DB2EC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209E30E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FC6F8F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The surviving spouse can revoke the trust at any time.</w:t>
      </w:r>
    </w:p>
    <w:p w14:paraId="3F4AF16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QTIP trust allows the deceased to leave property in trust for the surviving spouse, making use of the marital deduction and giving the deceased spouse "power from the grave."</w:t>
      </w:r>
    </w:p>
    <w:p w14:paraId="391BE10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D95610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6B810F3"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852037">
          <v:rect id="_x0000_i1041" style="width:600pt;height:1.5pt" o:hrpct="0" o:hrstd="t" o:hr="t" fillcolor="#a0a0a0" stroked="f"/>
        </w:pict>
      </w:r>
    </w:p>
    <w:p w14:paraId="3E6F182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18:</w:t>
      </w:r>
      <w:r w:rsidRPr="00755AD3">
        <w:rPr>
          <w:rFonts w:ascii="Times New Roman" w:eastAsia="Times New Roman" w:hAnsi="Times New Roman" w:cs="Times New Roman"/>
          <w:i/>
          <w:iCs/>
          <w:sz w:val="24"/>
          <w:szCs w:val="24"/>
        </w:rPr>
        <w:br/>
        <w:t xml:space="preserve">Question Title: Estate Planning </w:t>
      </w:r>
    </w:p>
    <w:p w14:paraId="46FECD9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821D48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All of the following are goals of estate planning EXCEPT:</w:t>
      </w:r>
    </w:p>
    <w:p w14:paraId="04E2FB2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C93B1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Designating heirs </w:t>
      </w:r>
    </w:p>
    <w:p w14:paraId="4CEDB9B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All the choices are legitimate goals of estate planning.</w:t>
      </w:r>
    </w:p>
    <w:p w14:paraId="56FAE78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2908FB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EE6346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Determining when and how you want to transfer assets </w:t>
      </w:r>
    </w:p>
    <w:p w14:paraId="5074191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All the choices are legitimate goals of estate planning.</w:t>
      </w:r>
    </w:p>
    <w:p w14:paraId="10F2AB5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8A426B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C6DE27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Minimizing taxes </w:t>
      </w:r>
    </w:p>
    <w:p w14:paraId="7E96D57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All the choices are legitimate goals of estate planning.</w:t>
      </w:r>
    </w:p>
    <w:p w14:paraId="7B87F9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A8D5A5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BD06F5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Minimizing court costs upon death </w:t>
      </w:r>
    </w:p>
    <w:p w14:paraId="564C100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All the choices are legitimate goals of estate planning.</w:t>
      </w:r>
    </w:p>
    <w:p w14:paraId="3F0EE76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39D1447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C3CA3C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No Exception. All choices are goals of estate planning.</w:t>
      </w:r>
    </w:p>
    <w:p w14:paraId="2D650B7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 All the choices are legitimate goals of estate planning.</w:t>
      </w:r>
    </w:p>
    <w:p w14:paraId="1876018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0225EA2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3944D36"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319F9E">
          <v:rect id="_x0000_i1042" style="width:600pt;height:1.5pt" o:hrpct="0" o:hrstd="t" o:hr="t" fillcolor="#a0a0a0" stroked="f"/>
        </w:pict>
      </w:r>
    </w:p>
    <w:p w14:paraId="6B62B3D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19:</w:t>
      </w:r>
      <w:r w:rsidRPr="00755AD3">
        <w:rPr>
          <w:rFonts w:ascii="Times New Roman" w:eastAsia="Times New Roman" w:hAnsi="Times New Roman" w:cs="Times New Roman"/>
          <w:i/>
          <w:iCs/>
          <w:sz w:val="24"/>
          <w:szCs w:val="24"/>
        </w:rPr>
        <w:br/>
        <w:t xml:space="preserve">Question Title: Trust Characteristics </w:t>
      </w:r>
    </w:p>
    <w:p w14:paraId="4499F17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0D095E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lastRenderedPageBreak/>
        <w:t>The primary distinguishing characteristic of the QTIP Marital Trust vs. a Non-QTIP Marital Trust is:</w:t>
      </w:r>
    </w:p>
    <w:p w14:paraId="3D12AF0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0D28F8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A QTIP Marital Trust gives the first spouse to die the ability to name ultimate beneficiaries, while utilizing the marital deduction.</w:t>
      </w:r>
      <w:r w:rsidRPr="00755AD3">
        <w:rPr>
          <w:rFonts w:ascii="Times New Roman" w:eastAsia="Times New Roman" w:hAnsi="Times New Roman" w:cs="Times New Roman"/>
          <w:sz w:val="24"/>
          <w:szCs w:val="24"/>
        </w:rPr>
        <w:t xml:space="preserve"> </w:t>
      </w:r>
    </w:p>
    <w:p w14:paraId="78D8963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 The distinguishing feature is that the trust can defer taxes by use of the marital deduction even though the deceased spouse retains "power from the grave" to direct the ultimate distribution of the assets.</w:t>
      </w:r>
    </w:p>
    <w:p w14:paraId="28079EF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476A1B4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CA48F4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It provides additional estate tax savings. </w:t>
      </w:r>
    </w:p>
    <w:p w14:paraId="6019DB5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distinguishing feature is that the trust can defer taxes by use of the marital deduction even though the deceased spouse retains "power from the grave" to direct the ultimate distribution of the assets.</w:t>
      </w:r>
    </w:p>
    <w:p w14:paraId="5B00105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2C809A6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CAF1F8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It provides income for the surviving spouse. </w:t>
      </w:r>
    </w:p>
    <w:p w14:paraId="45586E6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distinguishing feature is that the trust can defer taxes by use of the marital deduction even though the deceased spouse retains "power from the grave" to direct the ultimate distribution of the assets.</w:t>
      </w:r>
    </w:p>
    <w:p w14:paraId="6C905DC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969840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5FFA4B4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It provides income for the children. </w:t>
      </w:r>
    </w:p>
    <w:p w14:paraId="20266A5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distinguishing feature is that the trust can defer taxes by use of the marital deduction even though the deceased spouse retains "power from the grave" to direct the ultimate distribution of the assets.</w:t>
      </w:r>
    </w:p>
    <w:p w14:paraId="7CCB328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A5E162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6837C3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It provides discretionary principal distributions for the entire family.</w:t>
      </w:r>
    </w:p>
    <w:p w14:paraId="1D40A1A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The distinguishing feature is that the trust can defer taxes by use of the marital deduction even though the deceased spouse retains "power from the grave" to direct the ultimate distribution of the assets.</w:t>
      </w:r>
    </w:p>
    <w:p w14:paraId="5387019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7D553AA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9B8CE7F"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C54EBC">
          <v:rect id="_x0000_i1043" style="width:600pt;height:1.5pt" o:hrpct="0" o:hrstd="t" o:hr="t" fillcolor="#a0a0a0" stroked="f"/>
        </w:pict>
      </w:r>
    </w:p>
    <w:p w14:paraId="51D6BB4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20:</w:t>
      </w:r>
      <w:r w:rsidRPr="00755AD3">
        <w:rPr>
          <w:rFonts w:ascii="Times New Roman" w:eastAsia="Times New Roman" w:hAnsi="Times New Roman" w:cs="Times New Roman"/>
          <w:i/>
          <w:iCs/>
          <w:sz w:val="24"/>
          <w:szCs w:val="24"/>
        </w:rPr>
        <w:br/>
        <w:t xml:space="preserve">Question Title: QTIP Trust </w:t>
      </w:r>
    </w:p>
    <w:p w14:paraId="35DB3DC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6DEC55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For which of the following situations would the use of a QTIP Marital Trust make more sense in estate planning documents as opposed to other types of trusts.</w:t>
      </w:r>
    </w:p>
    <w:p w14:paraId="1B45EC6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48B1C0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For a retired couple with no children who plan to leave everything to charity. </w:t>
      </w:r>
    </w:p>
    <w:p w14:paraId="47BF5F5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As a Marital Trust, the QTIP makes sense for any of the three couples. But it is most useful when there is likelihood that the surviving spouse will remarry or when there are children from a prior marriage.</w:t>
      </w:r>
    </w:p>
    <w:p w14:paraId="13B9267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105238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lastRenderedPageBreak/>
        <w:t> </w:t>
      </w:r>
    </w:p>
    <w:p w14:paraId="7D30E7C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For a married couple who are in their 80's, with one child. </w:t>
      </w:r>
    </w:p>
    <w:p w14:paraId="5837BEA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As a Marital Trust, the QTIP makes sense for any of the three couples. But it is most useful when there is likelihood that the surviving spouse will remarry or when there are children from a prior marriage.</w:t>
      </w:r>
    </w:p>
    <w:p w14:paraId="6D9A5AC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559A122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2B8796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For a newly married couple who each have children from a prior marriage.</w:t>
      </w:r>
      <w:r w:rsidRPr="00755AD3">
        <w:rPr>
          <w:rFonts w:ascii="Times New Roman" w:eastAsia="Times New Roman" w:hAnsi="Times New Roman" w:cs="Times New Roman"/>
          <w:sz w:val="24"/>
          <w:szCs w:val="24"/>
        </w:rPr>
        <w:t xml:space="preserve"> </w:t>
      </w:r>
    </w:p>
    <w:p w14:paraId="4A16469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 As a Marital Trust, the QTIP makes sense for any of the three couples. But it is most useful when there is likelihood that the surviving spouse will remarry or when there are children from a prior marriage.</w:t>
      </w:r>
    </w:p>
    <w:p w14:paraId="539E4D4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7B08128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FBCC96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For a single adult. </w:t>
      </w:r>
    </w:p>
    <w:p w14:paraId="0887129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As a Marital Trust, the QTIP makes sense for any of the three couples. But it is most useful when there is likelihood that the surviving spouse will remarry or when there are children from a prior marriage.</w:t>
      </w:r>
    </w:p>
    <w:p w14:paraId="40E1F2A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3727579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B585B6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For a recently widowed spouse, with 8 minor children.</w:t>
      </w:r>
    </w:p>
    <w:p w14:paraId="07B6671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As a Marital Trust, the QTIP makes sense for any of the three couples. But it is most useful when there is likelihood that the surviving spouse will remarry or when there are children from a prior marriage.</w:t>
      </w:r>
    </w:p>
    <w:p w14:paraId="7B9CADF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4CA14A6"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7870856"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6A5012">
          <v:rect id="_x0000_i1044" style="width:600pt;height:1.5pt" o:hrpct="0" o:hrstd="t" o:hr="t" fillcolor="#a0a0a0" stroked="f"/>
        </w:pict>
      </w:r>
    </w:p>
    <w:p w14:paraId="3257918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21:</w:t>
      </w:r>
      <w:r w:rsidRPr="00755AD3">
        <w:rPr>
          <w:rFonts w:ascii="Times New Roman" w:eastAsia="Times New Roman" w:hAnsi="Times New Roman" w:cs="Times New Roman"/>
          <w:i/>
          <w:iCs/>
          <w:sz w:val="24"/>
          <w:szCs w:val="24"/>
        </w:rPr>
        <w:br/>
        <w:t xml:space="preserve">Question Title: Which of the following factors should affluent clients consider </w:t>
      </w:r>
    </w:p>
    <w:p w14:paraId="6476AA0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766B5E6" w14:textId="7CA3BF47" w:rsidR="00755AD3" w:rsidRPr="00755AD3" w:rsidRDefault="00755AD3" w:rsidP="00536BF8">
      <w:pPr>
        <w:spacing w:after="0"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 xml:space="preserve">Which of the following factors should affluent clients consider when planning their estates in </w:t>
      </w:r>
      <w:del w:id="3" w:author="Rick Tyler" w:date="2016-02-16T11:43:00Z">
        <w:r w:rsidR="00D436C1" w:rsidDel="00215939">
          <w:rPr>
            <w:rFonts w:ascii="Times New Roman" w:eastAsia="Times New Roman" w:hAnsi="Times New Roman" w:cs="Times New Roman"/>
            <w:b/>
            <w:bCs/>
            <w:sz w:val="24"/>
            <w:szCs w:val="24"/>
          </w:rPr>
          <w:delText>2015</w:delText>
        </w:r>
      </w:del>
      <w:ins w:id="4" w:author="Rick Tyler" w:date="2016-02-16T11:43:00Z">
        <w:r w:rsidR="00215939">
          <w:rPr>
            <w:rFonts w:ascii="Times New Roman" w:eastAsia="Times New Roman" w:hAnsi="Times New Roman" w:cs="Times New Roman"/>
            <w:b/>
            <w:bCs/>
            <w:sz w:val="24"/>
            <w:szCs w:val="24"/>
          </w:rPr>
          <w:t>2016</w:t>
        </w:r>
      </w:ins>
      <w:r w:rsidRPr="00755AD3">
        <w:rPr>
          <w:rFonts w:ascii="Times New Roman" w:eastAsia="Times New Roman" w:hAnsi="Times New Roman" w:cs="Times New Roman"/>
          <w:b/>
          <w:bCs/>
          <w:sz w:val="24"/>
          <w:szCs w:val="24"/>
        </w:rPr>
        <w:t xml:space="preserve">? </w:t>
      </w:r>
    </w:p>
    <w:p w14:paraId="7A5D1816" w14:textId="30EDFCF5" w:rsidR="00755AD3" w:rsidRPr="00755AD3" w:rsidRDefault="00755AD3" w:rsidP="00536BF8">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 xml:space="preserve">Assets in a Credit Shelter Trust will not be eligible for a stepped-up </w:t>
      </w:r>
      <w:ins w:id="5" w:author="Rick Tyler" w:date="2016-02-16T11:45:00Z">
        <w:r w:rsidR="00215939">
          <w:rPr>
            <w:rFonts w:ascii="Times New Roman" w:eastAsia="Times New Roman" w:hAnsi="Times New Roman" w:cs="Times New Roman"/>
            <w:b/>
            <w:bCs/>
            <w:sz w:val="24"/>
            <w:szCs w:val="24"/>
          </w:rPr>
          <w:t xml:space="preserve">tax </w:t>
        </w:r>
      </w:ins>
      <w:bookmarkStart w:id="6" w:name="_GoBack"/>
      <w:bookmarkEnd w:id="6"/>
      <w:r w:rsidRPr="00755AD3">
        <w:rPr>
          <w:rFonts w:ascii="Times New Roman" w:eastAsia="Times New Roman" w:hAnsi="Times New Roman" w:cs="Times New Roman"/>
          <w:b/>
          <w:bCs/>
          <w:sz w:val="24"/>
          <w:szCs w:val="24"/>
        </w:rPr>
        <w:t>basis upon the death of the surviving spouse.</w:t>
      </w:r>
    </w:p>
    <w:p w14:paraId="6071F488" w14:textId="77777777" w:rsidR="00755AD3" w:rsidRPr="00755AD3" w:rsidRDefault="00755AD3" w:rsidP="00536BF8">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While a testamentary trust (i.e., a trust created by the will) may no longer be needed for minimization of federal estate taxes, it might nonetheless continue to be a useful vehicle for asset protection and to accomplish personal goals for the beneficiaries.</w:t>
      </w:r>
    </w:p>
    <w:p w14:paraId="0EBEFF05" w14:textId="77777777" w:rsidR="00755AD3" w:rsidRPr="00755AD3" w:rsidRDefault="00755AD3" w:rsidP="00536BF8">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755AD3">
        <w:rPr>
          <w:rFonts w:ascii="Times New Roman" w:eastAsia="Times New Roman" w:hAnsi="Times New Roman" w:cs="Times New Roman"/>
          <w:b/>
          <w:bCs/>
          <w:sz w:val="24"/>
          <w:szCs w:val="24"/>
        </w:rPr>
        <w:t>The funding formulas for Credit Shelter Trusts in pre-existing estate plans may result in undesirable results and should be reviewed with the client’s attorney.</w:t>
      </w:r>
    </w:p>
    <w:p w14:paraId="504A0EB9" w14:textId="77777777" w:rsidR="00755AD3" w:rsidRPr="00755AD3" w:rsidRDefault="00755AD3" w:rsidP="00536BF8">
      <w:pPr>
        <w:spacing w:after="0" w:line="240" w:lineRule="auto"/>
        <w:rPr>
          <w:rFonts w:ascii="Times New Roman" w:eastAsia="Times New Roman" w:hAnsi="Times New Roman" w:cs="Times New Roman"/>
          <w:sz w:val="24"/>
          <w:szCs w:val="24"/>
        </w:rPr>
      </w:pPr>
    </w:p>
    <w:p w14:paraId="4423B9F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29A2A5C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1 only </w:t>
      </w:r>
    </w:p>
    <w:p w14:paraId="5FBF9E9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 xml:space="preserve">Incorrect. This is only one correct choice. </w:t>
      </w:r>
    </w:p>
    <w:p w14:paraId="5533B6A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3BF346E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EF355F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lastRenderedPageBreak/>
        <w:t xml:space="preserve">2 only </w:t>
      </w:r>
    </w:p>
    <w:p w14:paraId="5835ED5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 xml:space="preserve">Incorrect. This is only one correct choice. </w:t>
      </w:r>
    </w:p>
    <w:p w14:paraId="27DE681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A4BF32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6EBBECD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1 and 2 only </w:t>
      </w:r>
    </w:p>
    <w:p w14:paraId="3A7AE85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 xml:space="preserve">Incorrect. There is a better choice. </w:t>
      </w:r>
    </w:p>
    <w:p w14:paraId="18308729"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18BDE7C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8721D8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2 and 3 only </w:t>
      </w:r>
    </w:p>
    <w:p w14:paraId="5CE49D0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 xml:space="preserve">Incorrect. There is a better choice. </w:t>
      </w:r>
    </w:p>
    <w:p w14:paraId="4968606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447CB0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1144A37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1, 2, and 3</w:t>
      </w:r>
      <w:r w:rsidRPr="00755AD3">
        <w:rPr>
          <w:rFonts w:ascii="Times New Roman" w:eastAsia="Times New Roman" w:hAnsi="Times New Roman" w:cs="Times New Roman"/>
          <w:sz w:val="24"/>
          <w:szCs w:val="24"/>
        </w:rPr>
        <w:t xml:space="preserve"> </w:t>
      </w:r>
    </w:p>
    <w:p w14:paraId="113EB5A4"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 xml:space="preserve">Correct! </w:t>
      </w:r>
    </w:p>
    <w:p w14:paraId="2DCAFFA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5FBEE13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8D3E21D" w14:textId="77777777" w:rsidR="00755AD3" w:rsidRPr="00755AD3" w:rsidRDefault="00215939" w:rsidP="00536BF8">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8EB135">
          <v:rect id="_x0000_i1045" style="width:600pt;height:1.5pt" o:hrpct="0" o:hrstd="t" o:hr="t" fillcolor="#a0a0a0" stroked="f"/>
        </w:pict>
      </w:r>
    </w:p>
    <w:p w14:paraId="33963D2A"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Question 22:</w:t>
      </w:r>
      <w:r w:rsidRPr="00755AD3">
        <w:rPr>
          <w:rFonts w:ascii="Times New Roman" w:eastAsia="Times New Roman" w:hAnsi="Times New Roman" w:cs="Times New Roman"/>
          <w:i/>
          <w:iCs/>
          <w:sz w:val="24"/>
          <w:szCs w:val="24"/>
        </w:rPr>
        <w:br/>
        <w:t xml:space="preserve">Question Title: The Credit Shelter Trust </w:t>
      </w:r>
    </w:p>
    <w:p w14:paraId="25B54AC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7036C72"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sz w:val="24"/>
          <w:szCs w:val="24"/>
        </w:rPr>
        <w:t>The Credit Shelter Trust is often referred to as (choose the most complete answer):</w:t>
      </w:r>
    </w:p>
    <w:p w14:paraId="19642051"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3138812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Family Trust </w:t>
      </w:r>
    </w:p>
    <w:p w14:paraId="5FC01BDF"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While it is often referred to as the family trust, this is not the only correct answer.</w:t>
      </w:r>
    </w:p>
    <w:p w14:paraId="67FA1E4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0167F1E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0BB793D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"B" Trust </w:t>
      </w:r>
    </w:p>
    <w:p w14:paraId="1CAF7B0C"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While it is often referred to as the "B" trust, this is not the only correct answer.</w:t>
      </w:r>
    </w:p>
    <w:p w14:paraId="1310357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6FDFFDF7"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7F1EEC3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The Dynasty Trust </w:t>
      </w:r>
    </w:p>
    <w:p w14:paraId="60590FC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 This is a different type of trust.</w:t>
      </w:r>
    </w:p>
    <w:p w14:paraId="53BE8993"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p w14:paraId="4FB0AF28"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83C7ACE"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color w:val="006600"/>
          <w:sz w:val="24"/>
          <w:szCs w:val="24"/>
        </w:rPr>
        <w:t>Both a. and b.</w:t>
      </w:r>
      <w:r w:rsidRPr="00755AD3">
        <w:rPr>
          <w:rFonts w:ascii="Times New Roman" w:eastAsia="Times New Roman" w:hAnsi="Times New Roman" w:cs="Times New Roman"/>
          <w:sz w:val="24"/>
          <w:szCs w:val="24"/>
        </w:rPr>
        <w:t xml:space="preserve"> </w:t>
      </w:r>
    </w:p>
    <w:p w14:paraId="5340128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Correct.</w:t>
      </w:r>
    </w:p>
    <w:p w14:paraId="5C1432F0"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10</w:t>
      </w:r>
    </w:p>
    <w:p w14:paraId="0DF3163B"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w:t>
      </w:r>
    </w:p>
    <w:p w14:paraId="41A87E45"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 xml:space="preserve">a., b., and c. </w:t>
      </w:r>
    </w:p>
    <w:p w14:paraId="7800F6AD" w14:textId="77777777" w:rsidR="00755AD3" w:rsidRPr="00755AD3" w:rsidRDefault="00755AD3" w:rsidP="00536BF8">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b/>
          <w:bCs/>
          <w:i/>
          <w:iCs/>
          <w:sz w:val="24"/>
          <w:szCs w:val="24"/>
        </w:rPr>
        <w:t>Incorrect.</w:t>
      </w:r>
    </w:p>
    <w:p w14:paraId="58045457" w14:textId="77777777" w:rsidR="0012208E" w:rsidRPr="00755AD3" w:rsidRDefault="00755AD3" w:rsidP="00755AD3">
      <w:pPr>
        <w:spacing w:after="0" w:line="240" w:lineRule="auto"/>
        <w:rPr>
          <w:rFonts w:ascii="Times New Roman" w:eastAsia="Times New Roman" w:hAnsi="Times New Roman" w:cs="Times New Roman"/>
          <w:sz w:val="24"/>
          <w:szCs w:val="24"/>
        </w:rPr>
      </w:pPr>
      <w:r w:rsidRPr="00755AD3">
        <w:rPr>
          <w:rFonts w:ascii="Times New Roman" w:eastAsia="Times New Roman" w:hAnsi="Times New Roman" w:cs="Times New Roman"/>
          <w:sz w:val="24"/>
          <w:szCs w:val="24"/>
        </w:rPr>
        <w:t>Points: 0</w:t>
      </w:r>
    </w:p>
    <w:sectPr w:rsidR="0012208E" w:rsidRPr="0075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C538A"/>
    <w:multiLevelType w:val="multilevel"/>
    <w:tmpl w:val="5AA8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Tyler">
    <w15:presenceInfo w15:providerId="None" w15:userId="Rick 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BC"/>
    <w:rsid w:val="0012208E"/>
    <w:rsid w:val="001B0820"/>
    <w:rsid w:val="00215939"/>
    <w:rsid w:val="0041225D"/>
    <w:rsid w:val="004259BC"/>
    <w:rsid w:val="004C4AE7"/>
    <w:rsid w:val="00575D1F"/>
    <w:rsid w:val="00635EE2"/>
    <w:rsid w:val="00755AD3"/>
    <w:rsid w:val="009038C2"/>
    <w:rsid w:val="00994F8B"/>
    <w:rsid w:val="009D093E"/>
    <w:rsid w:val="00A32CA9"/>
    <w:rsid w:val="00A42F72"/>
    <w:rsid w:val="00D436C1"/>
    <w:rsid w:val="00E3121D"/>
    <w:rsid w:val="00EB10B1"/>
    <w:rsid w:val="00EC3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6EF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D3"/>
    <w:rPr>
      <w:color w:val="0000FF"/>
      <w:u w:val="single"/>
    </w:rPr>
  </w:style>
  <w:style w:type="character" w:styleId="FollowedHyperlink">
    <w:name w:val="FollowedHyperlink"/>
    <w:basedOn w:val="DefaultParagraphFont"/>
    <w:uiPriority w:val="99"/>
    <w:semiHidden/>
    <w:unhideWhenUsed/>
    <w:rsid w:val="00755AD3"/>
    <w:rPr>
      <w:color w:val="800080"/>
      <w:u w:val="single"/>
    </w:rPr>
  </w:style>
  <w:style w:type="paragraph" w:styleId="NormalWeb">
    <w:name w:val="Normal (Web)"/>
    <w:basedOn w:val="Normal"/>
    <w:uiPriority w:val="99"/>
    <w:semiHidden/>
    <w:unhideWhenUsed/>
    <w:rsid w:val="00755A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5AD3"/>
    <w:rPr>
      <w:i/>
      <w:iCs/>
    </w:rPr>
  </w:style>
  <w:style w:type="table" w:styleId="TableGrid">
    <w:name w:val="Table Grid"/>
    <w:basedOn w:val="TableNormal"/>
    <w:uiPriority w:val="59"/>
    <w:rsid w:val="00755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12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21D"/>
    <w:rPr>
      <w:rFonts w:ascii="Lucida Grande" w:hAnsi="Lucida Grande"/>
      <w:sz w:val="18"/>
      <w:szCs w:val="18"/>
    </w:rPr>
  </w:style>
  <w:style w:type="paragraph" w:styleId="Revision">
    <w:name w:val="Revision"/>
    <w:hidden/>
    <w:uiPriority w:val="99"/>
    <w:semiHidden/>
    <w:rsid w:val="004122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94784">
      <w:bodyDiv w:val="1"/>
      <w:marLeft w:val="0"/>
      <w:marRight w:val="0"/>
      <w:marTop w:val="0"/>
      <w:marBottom w:val="0"/>
      <w:divBdr>
        <w:top w:val="none" w:sz="0" w:space="0" w:color="auto"/>
        <w:left w:val="none" w:sz="0" w:space="0" w:color="auto"/>
        <w:bottom w:val="none" w:sz="0" w:space="0" w:color="auto"/>
        <w:right w:val="none" w:sz="0" w:space="0" w:color="auto"/>
      </w:divBdr>
      <w:divsChild>
        <w:div w:id="146337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3254</Words>
  <Characters>18548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Rick Tyler</cp:lastModifiedBy>
  <cp:revision>14</cp:revision>
  <cp:lastPrinted>2015-01-08T20:20:00Z</cp:lastPrinted>
  <dcterms:created xsi:type="dcterms:W3CDTF">2014-10-02T16:14:00Z</dcterms:created>
  <dcterms:modified xsi:type="dcterms:W3CDTF">2016-02-16T16:46:00Z</dcterms:modified>
</cp:coreProperties>
</file>