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18456" w14:textId="77777777" w:rsidR="005C4624" w:rsidRDefault="005C4624" w:rsidP="005C4624"/>
    <w:p w14:paraId="0ECED679" w14:textId="77777777" w:rsidR="005C4624" w:rsidRDefault="005C4624" w:rsidP="005C4624"/>
    <w:p w14:paraId="3006A3C5" w14:textId="77777777" w:rsidR="005C4624" w:rsidRDefault="005C4624" w:rsidP="005C4624"/>
    <w:p w14:paraId="09C57ECF" w14:textId="77777777" w:rsidR="009058FA" w:rsidRDefault="009058FA" w:rsidP="005C4624"/>
    <w:p w14:paraId="789E6E30" w14:textId="77777777" w:rsidR="005C4624" w:rsidRDefault="005C4624" w:rsidP="005C4624"/>
    <w:p w14:paraId="70F620F8" w14:textId="77777777" w:rsidR="005C4624" w:rsidRDefault="005C4624" w:rsidP="005C4624"/>
    <w:p w14:paraId="2D5BBBE9" w14:textId="77777777" w:rsidR="005C4624" w:rsidRDefault="00AE2499" w:rsidP="005C4624">
      <w:pPr>
        <w:jc w:val="right"/>
      </w:pPr>
      <w:r>
        <w:rPr>
          <w:noProof/>
        </w:rPr>
        <w:drawing>
          <wp:inline distT="0" distB="0" distL="0" distR="0" wp14:anchorId="601CCBA7" wp14:editId="4BBDB29D">
            <wp:extent cx="1543050" cy="424815"/>
            <wp:effectExtent l="0" t="0" r="6350" b="6985"/>
            <wp:docPr id="8"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424815"/>
                    </a:xfrm>
                    <a:prstGeom prst="rect">
                      <a:avLst/>
                    </a:prstGeom>
                    <a:noFill/>
                    <a:ln>
                      <a:noFill/>
                    </a:ln>
                  </pic:spPr>
                </pic:pic>
              </a:graphicData>
            </a:graphic>
          </wp:inline>
        </w:drawing>
      </w:r>
    </w:p>
    <w:p w14:paraId="3344B030" w14:textId="77777777" w:rsidR="005C4624" w:rsidRDefault="005C4624" w:rsidP="005C4624">
      <w:pPr>
        <w:jc w:val="right"/>
      </w:pPr>
    </w:p>
    <w:p w14:paraId="6D27F368" w14:textId="77777777" w:rsidR="005C4624" w:rsidRDefault="005C4624" w:rsidP="005C4624">
      <w:pPr>
        <w:jc w:val="right"/>
      </w:pPr>
      <w:r>
        <w:t>_________________________________________________________________________</w:t>
      </w:r>
    </w:p>
    <w:p w14:paraId="30B1D20C" w14:textId="77777777" w:rsidR="005C4624" w:rsidRDefault="005C4624" w:rsidP="005C4624">
      <w:pPr>
        <w:jc w:val="right"/>
        <w:rPr>
          <w:b/>
          <w:color w:val="183864"/>
          <w:sz w:val="44"/>
          <w:szCs w:val="72"/>
        </w:rPr>
      </w:pPr>
    </w:p>
    <w:p w14:paraId="30D3D42D" w14:textId="77777777" w:rsidR="005C4624" w:rsidRDefault="005C4624" w:rsidP="005C4624">
      <w:pPr>
        <w:spacing w:after="0"/>
        <w:jc w:val="right"/>
        <w:rPr>
          <w:b/>
          <w:color w:val="183864"/>
          <w:sz w:val="44"/>
          <w:szCs w:val="72"/>
        </w:rPr>
      </w:pPr>
      <w:r>
        <w:rPr>
          <w:color w:val="183864"/>
          <w:sz w:val="44"/>
          <w:szCs w:val="72"/>
        </w:rPr>
        <w:t xml:space="preserve"> </w:t>
      </w:r>
      <w:r>
        <w:rPr>
          <w:b/>
          <w:color w:val="183864"/>
          <w:sz w:val="44"/>
          <w:szCs w:val="72"/>
        </w:rPr>
        <w:t>Strategies for</w:t>
      </w:r>
      <w:r w:rsidR="00242CC4">
        <w:rPr>
          <w:b/>
          <w:color w:val="183864"/>
          <w:sz w:val="44"/>
          <w:szCs w:val="72"/>
        </w:rPr>
        <w:t xml:space="preserve"> Executive</w:t>
      </w:r>
    </w:p>
    <w:p w14:paraId="497F9691" w14:textId="77777777" w:rsidR="005C4624" w:rsidRDefault="005C4624" w:rsidP="005C4624">
      <w:pPr>
        <w:spacing w:before="0"/>
        <w:jc w:val="right"/>
        <w:rPr>
          <w:b/>
          <w:color w:val="183864"/>
          <w:sz w:val="44"/>
          <w:szCs w:val="72"/>
        </w:rPr>
      </w:pPr>
      <w:r>
        <w:rPr>
          <w:b/>
          <w:color w:val="183864"/>
          <w:sz w:val="44"/>
          <w:szCs w:val="72"/>
        </w:rPr>
        <w:t>Stock Options</w:t>
      </w:r>
    </w:p>
    <w:p w14:paraId="3EC018CF" w14:textId="77777777" w:rsidR="005C4624" w:rsidRDefault="005C4624" w:rsidP="005C4624"/>
    <w:p w14:paraId="6A8498C2" w14:textId="77777777" w:rsidR="005C4624" w:rsidRDefault="005C4624" w:rsidP="005C4624"/>
    <w:p w14:paraId="7BE54954" w14:textId="77777777" w:rsidR="005C4624" w:rsidRDefault="005C4624" w:rsidP="005C4624"/>
    <w:p w14:paraId="263B0936" w14:textId="77777777" w:rsidR="005C4624" w:rsidRDefault="005C4624" w:rsidP="005C4624"/>
    <w:p w14:paraId="41DD3376" w14:textId="77777777" w:rsidR="005C4624" w:rsidRDefault="005C4624" w:rsidP="005C4624"/>
    <w:p w14:paraId="5E0BFD59" w14:textId="77777777" w:rsidR="005C4624" w:rsidRPr="008771A6" w:rsidRDefault="005C4624" w:rsidP="005C4624">
      <w:r w:rsidRPr="00FE688F">
        <w:t xml:space="preserve">© </w:t>
      </w:r>
      <w:r w:rsidR="00A62BF3" w:rsidRPr="00FE688F">
        <w:t>20</w:t>
      </w:r>
      <w:r w:rsidR="00A62BF3">
        <w:t>1</w:t>
      </w:r>
      <w:r w:rsidR="00961A9B">
        <w:t>6</w:t>
      </w:r>
      <w:r w:rsidR="00A62BF3"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D03241D" w14:textId="77777777" w:rsidR="000B20C6" w:rsidRDefault="005C4624" w:rsidP="009058FA">
      <w:r>
        <w:br w:type="page"/>
      </w:r>
    </w:p>
    <w:p w14:paraId="4C8D2BC6" w14:textId="77777777" w:rsidR="000B20C6" w:rsidRPr="005627B8" w:rsidRDefault="000B20C6" w:rsidP="009058FA">
      <w:pPr>
        <w:pStyle w:val="Heading2"/>
      </w:pPr>
      <w:r>
        <w:lastRenderedPageBreak/>
        <w:t>ABOUT GREENE CONSULTING ASSOCIATES, LLC</w:t>
      </w:r>
    </w:p>
    <w:p w14:paraId="5ED53075" w14:textId="77777777" w:rsidR="000B20C6" w:rsidRPr="004E02A4" w:rsidRDefault="000B20C6" w:rsidP="007B5F9D">
      <w:r w:rsidRPr="004E02A4">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33B0D711" w14:textId="77777777" w:rsidR="000B20C6" w:rsidRDefault="000B20C6" w:rsidP="007B5F9D">
      <w:r w:rsidRPr="004E02A4">
        <w:t xml:space="preserve">For more information about Greene Consulting or any of its products and services, write Greene Consulting at Waterstone Building, 4751 Best Road, Suite 450, Atlanta, Georgia  30337. Or, visit the company's website at </w:t>
      </w:r>
      <w:hyperlink r:id="rId9" w:history="1">
        <w:r w:rsidR="00242CC4" w:rsidRPr="004A4EB8">
          <w:rPr>
            <w:rStyle w:val="Hyperlink"/>
            <w:rFonts w:ascii="Arial" w:hAnsi="Arial"/>
          </w:rPr>
          <w:t>www.greeneconsults.com</w:t>
        </w:r>
      </w:hyperlink>
      <w:r w:rsidRPr="004E02A4">
        <w:t>.</w:t>
      </w:r>
    </w:p>
    <w:p w14:paraId="2237637F" w14:textId="77777777" w:rsidR="007B5F9D" w:rsidRDefault="00242CC4" w:rsidP="007B5F9D">
      <w:pPr>
        <w:pStyle w:val="Heading2"/>
        <w:jc w:val="center"/>
      </w:pPr>
      <w:r>
        <w:rPr>
          <w:rFonts w:ascii="Arial" w:hAnsi="Arial"/>
          <w:bCs/>
          <w:i/>
          <w:color w:val="auto"/>
          <w:sz w:val="20"/>
          <w:szCs w:val="20"/>
        </w:rPr>
        <w:br w:type="page"/>
      </w:r>
      <w:r w:rsidR="007B5F9D">
        <w:lastRenderedPageBreak/>
        <w:t>Table of Contents</w:t>
      </w:r>
    </w:p>
    <w:p w14:paraId="41F0BB14" w14:textId="77777777" w:rsidR="007B5F9D" w:rsidRDefault="007B5F9D" w:rsidP="007B5F9D">
      <w:pPr>
        <w:pStyle w:val="TableofContentsText"/>
        <w:spacing w:after="60"/>
      </w:pPr>
    </w:p>
    <w:p w14:paraId="4B45D418" w14:textId="77777777" w:rsidR="007B5F9D" w:rsidRPr="005815DD" w:rsidRDefault="007B5F9D" w:rsidP="005815DD">
      <w:pPr>
        <w:pStyle w:val="ListParagraph"/>
        <w:numPr>
          <w:ilvl w:val="0"/>
          <w:numId w:val="33"/>
        </w:numPr>
        <w:spacing w:before="0" w:after="60"/>
        <w:rPr>
          <w:rFonts w:eastAsia="Arial Unicode MS"/>
        </w:rPr>
        <w:pPrChange w:id="0" w:author="Shawn Janes" w:date="2016-07-28T13:41:00Z">
          <w:pPr>
            <w:spacing w:before="0" w:after="60"/>
          </w:pPr>
        </w:pPrChange>
      </w:pPr>
      <w:r w:rsidRPr="003C3C4A">
        <w:t>Intr</w:t>
      </w:r>
      <w:r>
        <w:t>oduction</w:t>
      </w:r>
    </w:p>
    <w:p w14:paraId="50E670CA" w14:textId="77777777" w:rsidR="007B5F9D" w:rsidRPr="003C3C4A" w:rsidRDefault="007B5F9D" w:rsidP="005815DD">
      <w:pPr>
        <w:pStyle w:val="ListParagraph"/>
        <w:numPr>
          <w:ilvl w:val="0"/>
          <w:numId w:val="33"/>
        </w:numPr>
        <w:spacing w:before="0" w:after="60"/>
        <w:pPrChange w:id="1" w:author="Shawn Janes" w:date="2016-07-28T13:41:00Z">
          <w:pPr>
            <w:spacing w:before="0" w:after="60"/>
          </w:pPr>
        </w:pPrChange>
      </w:pPr>
      <w:r w:rsidRPr="003C3C4A">
        <w:t>Course Objectives</w:t>
      </w:r>
    </w:p>
    <w:p w14:paraId="3381C795" w14:textId="77777777" w:rsidR="007B5F9D" w:rsidRPr="005815DD" w:rsidRDefault="007B5F9D" w:rsidP="005815DD">
      <w:pPr>
        <w:pStyle w:val="ListParagraph"/>
        <w:numPr>
          <w:ilvl w:val="0"/>
          <w:numId w:val="33"/>
        </w:numPr>
        <w:spacing w:before="0" w:after="60"/>
        <w:rPr>
          <w:rFonts w:eastAsia="Arial Unicode MS"/>
        </w:rPr>
        <w:pPrChange w:id="2" w:author="Shawn Janes" w:date="2016-07-28T13:41:00Z">
          <w:pPr>
            <w:spacing w:before="0" w:after="60"/>
          </w:pPr>
        </w:pPrChange>
      </w:pPr>
      <w:r w:rsidRPr="003C3C4A">
        <w:t xml:space="preserve">What Makes Equity-Based Compensation So Attractive? </w:t>
      </w:r>
    </w:p>
    <w:p w14:paraId="14D25C93" w14:textId="77777777" w:rsidR="007B5F9D" w:rsidRPr="003C3C4A" w:rsidRDefault="007B5F9D" w:rsidP="005815DD">
      <w:pPr>
        <w:pStyle w:val="ListParagraph"/>
        <w:numPr>
          <w:ilvl w:val="0"/>
          <w:numId w:val="33"/>
        </w:numPr>
        <w:spacing w:before="0" w:after="60"/>
        <w:pPrChange w:id="3" w:author="Shawn Janes" w:date="2016-07-28T13:41:00Z">
          <w:pPr>
            <w:spacing w:before="0" w:after="60"/>
          </w:pPr>
        </w:pPrChange>
      </w:pPr>
      <w:r w:rsidRPr="003C3C4A">
        <w:t>What is a Compensatory Stock Option?</w:t>
      </w:r>
    </w:p>
    <w:p w14:paraId="653624C7" w14:textId="2E1B54B9" w:rsidR="007B5F9D" w:rsidRPr="005815DD" w:rsidRDefault="007B5F9D" w:rsidP="005815DD">
      <w:pPr>
        <w:pStyle w:val="ListParagraph"/>
        <w:numPr>
          <w:ilvl w:val="0"/>
          <w:numId w:val="33"/>
        </w:numPr>
        <w:spacing w:before="0" w:after="60"/>
        <w:rPr>
          <w:rFonts w:eastAsia="Arial Unicode MS"/>
        </w:rPr>
        <w:pPrChange w:id="4" w:author="Shawn Janes" w:date="2016-07-28T13:41:00Z">
          <w:pPr>
            <w:spacing w:before="0" w:after="60"/>
          </w:pPr>
        </w:pPrChange>
      </w:pPr>
      <w:r w:rsidRPr="003C3C4A">
        <w:t xml:space="preserve">Understanding the Basics of </w:t>
      </w:r>
      <w:ins w:id="5" w:author="Rick Tyler" w:date="2016-07-25T10:39:00Z">
        <w:r w:rsidR="00221575">
          <w:t xml:space="preserve">Compensatory Stock </w:t>
        </w:r>
      </w:ins>
      <w:r w:rsidRPr="003C3C4A">
        <w:t xml:space="preserve">Options </w:t>
      </w:r>
    </w:p>
    <w:p w14:paraId="692DDB07" w14:textId="77777777" w:rsidR="007B5F9D" w:rsidRPr="00024951" w:rsidDel="00024951" w:rsidRDefault="007B5F9D" w:rsidP="00024951">
      <w:pPr>
        <w:pStyle w:val="ListParagraph"/>
        <w:numPr>
          <w:ilvl w:val="0"/>
          <w:numId w:val="33"/>
        </w:numPr>
        <w:spacing w:before="0" w:after="60"/>
        <w:rPr>
          <w:del w:id="6" w:author="Shawn Janes" w:date="2016-07-28T13:41:00Z"/>
          <w:rFonts w:eastAsia="Arial Unicode MS"/>
          <w:rPrChange w:id="7" w:author="Shawn Janes" w:date="2016-07-28T13:41:00Z">
            <w:rPr>
              <w:del w:id="8" w:author="Shawn Janes" w:date="2016-07-28T13:41:00Z"/>
            </w:rPr>
          </w:rPrChange>
        </w:rPr>
        <w:pPrChange w:id="9" w:author="Shawn Janes" w:date="2016-07-28T13:41:00Z">
          <w:pPr>
            <w:spacing w:before="0" w:after="60"/>
          </w:pPr>
        </w:pPrChange>
      </w:pPr>
      <w:r w:rsidRPr="003C3C4A">
        <w:t xml:space="preserve">Two Types of Compensatory Stock Options </w:t>
      </w:r>
    </w:p>
    <w:p w14:paraId="246A9FFE" w14:textId="77777777" w:rsidR="00024951" w:rsidRPr="005815DD" w:rsidRDefault="00024951" w:rsidP="005815DD">
      <w:pPr>
        <w:pStyle w:val="ListParagraph"/>
        <w:numPr>
          <w:ilvl w:val="0"/>
          <w:numId w:val="33"/>
        </w:numPr>
        <w:spacing w:before="0" w:after="60"/>
        <w:rPr>
          <w:ins w:id="10" w:author="Shawn Janes" w:date="2016-07-28T13:41:00Z"/>
          <w:rFonts w:eastAsia="Arial Unicode MS"/>
        </w:rPr>
        <w:pPrChange w:id="11" w:author="Shawn Janes" w:date="2016-07-28T13:41:00Z">
          <w:pPr>
            <w:spacing w:before="0" w:after="60"/>
          </w:pPr>
        </w:pPrChange>
      </w:pPr>
      <w:bookmarkStart w:id="12" w:name="_GoBack"/>
      <w:bookmarkEnd w:id="12"/>
    </w:p>
    <w:p w14:paraId="24EFB88C" w14:textId="77777777" w:rsidR="00221575" w:rsidDel="00221575" w:rsidRDefault="00221575" w:rsidP="007B5F9D">
      <w:pPr>
        <w:pStyle w:val="ListParagraph"/>
        <w:numPr>
          <w:ilvl w:val="0"/>
          <w:numId w:val="33"/>
        </w:numPr>
        <w:spacing w:before="0" w:after="60"/>
        <w:rPr>
          <w:del w:id="13" w:author="Rick Tyler" w:date="2016-07-25T10:40:00Z"/>
        </w:rPr>
        <w:pPrChange w:id="14" w:author="Shawn Janes" w:date="2016-07-28T13:41:00Z">
          <w:pPr>
            <w:spacing w:before="0" w:after="60"/>
          </w:pPr>
        </w:pPrChange>
      </w:pPr>
      <w:moveToRangeStart w:id="15" w:author="Rick Tyler" w:date="2016-07-25T10:40:00Z" w:name="move457206544"/>
      <w:moveTo w:id="16" w:author="Rick Tyler" w:date="2016-07-25T10:40:00Z">
        <w:r w:rsidRPr="003C3C4A">
          <w:t xml:space="preserve">Nonqualified Stock Options </w:t>
        </w:r>
      </w:moveTo>
    </w:p>
    <w:p w14:paraId="0BA3DC27" w14:textId="77777777" w:rsidR="00221575" w:rsidRPr="003C3C4A" w:rsidRDefault="00221575" w:rsidP="00024951">
      <w:pPr>
        <w:pStyle w:val="ListParagraph"/>
        <w:numPr>
          <w:ilvl w:val="0"/>
          <w:numId w:val="33"/>
        </w:numPr>
        <w:spacing w:before="0" w:after="60"/>
        <w:rPr>
          <w:ins w:id="17" w:author="Rick Tyler" w:date="2016-07-25T10:40:00Z"/>
        </w:rPr>
        <w:pPrChange w:id="18" w:author="Shawn Janes" w:date="2016-07-28T13:41:00Z">
          <w:pPr>
            <w:spacing w:before="0" w:after="60"/>
          </w:pPr>
        </w:pPrChange>
      </w:pPr>
    </w:p>
    <w:moveToRangeEnd w:id="15"/>
    <w:p w14:paraId="4F908D28" w14:textId="25DFA872" w:rsidR="00221575" w:rsidRDefault="00221575" w:rsidP="005815DD">
      <w:pPr>
        <w:pStyle w:val="ListParagraph"/>
        <w:numPr>
          <w:ilvl w:val="0"/>
          <w:numId w:val="33"/>
        </w:numPr>
        <w:spacing w:before="0" w:after="60"/>
        <w:rPr>
          <w:ins w:id="19" w:author="Rick Tyler" w:date="2016-07-25T10:40:00Z"/>
        </w:rPr>
        <w:pPrChange w:id="20" w:author="Shawn Janes" w:date="2016-07-28T13:41:00Z">
          <w:pPr>
            <w:spacing w:before="0" w:after="60"/>
          </w:pPr>
        </w:pPrChange>
      </w:pPr>
      <w:ins w:id="21" w:author="Rick Tyler" w:date="2016-07-25T10:40:00Z">
        <w:r>
          <w:t>Nonqualified Stock Options – Example</w:t>
        </w:r>
      </w:ins>
    </w:p>
    <w:p w14:paraId="1F389B99" w14:textId="77777777" w:rsidR="007B5F9D" w:rsidRPr="003C3C4A" w:rsidRDefault="007B5F9D" w:rsidP="005815DD">
      <w:pPr>
        <w:pStyle w:val="ListParagraph"/>
        <w:numPr>
          <w:ilvl w:val="0"/>
          <w:numId w:val="33"/>
        </w:numPr>
        <w:spacing w:before="0" w:after="60"/>
        <w:pPrChange w:id="22" w:author="Shawn Janes" w:date="2016-07-28T13:41:00Z">
          <w:pPr>
            <w:spacing w:before="0" w:after="60"/>
          </w:pPr>
        </w:pPrChange>
      </w:pPr>
      <w:r w:rsidRPr="003C3C4A">
        <w:t xml:space="preserve">Understanding Incentive Stock Options </w:t>
      </w:r>
    </w:p>
    <w:p w14:paraId="59B60051" w14:textId="77777777" w:rsidR="007B5F9D" w:rsidRPr="003C3C4A" w:rsidRDefault="007B5F9D" w:rsidP="005815DD">
      <w:pPr>
        <w:pStyle w:val="ListParagraph"/>
        <w:numPr>
          <w:ilvl w:val="0"/>
          <w:numId w:val="33"/>
        </w:numPr>
        <w:spacing w:before="0" w:after="60"/>
        <w:pPrChange w:id="23" w:author="Shawn Janes" w:date="2016-07-28T13:41:00Z">
          <w:pPr>
            <w:spacing w:before="0" w:after="60"/>
          </w:pPr>
        </w:pPrChange>
      </w:pPr>
      <w:r w:rsidRPr="003C3C4A">
        <w:t>Understanding "Disqualifying Distributions"</w:t>
      </w:r>
    </w:p>
    <w:p w14:paraId="3637050F" w14:textId="77777777" w:rsidR="007B5F9D" w:rsidRPr="003C3C4A" w:rsidRDefault="007B5F9D" w:rsidP="005815DD">
      <w:pPr>
        <w:pStyle w:val="ListParagraph"/>
        <w:numPr>
          <w:ilvl w:val="0"/>
          <w:numId w:val="33"/>
        </w:numPr>
        <w:spacing w:before="0" w:after="60"/>
        <w:pPrChange w:id="24" w:author="Shawn Janes" w:date="2016-07-28T13:41:00Z">
          <w:pPr>
            <w:spacing w:before="0" w:after="60"/>
          </w:pPr>
        </w:pPrChange>
      </w:pPr>
      <w:r w:rsidRPr="003C3C4A">
        <w:t>Tax Impact of a Disqualifying Distribution</w:t>
      </w:r>
    </w:p>
    <w:p w14:paraId="77C9DDEC" w14:textId="77777777" w:rsidR="007B5F9D" w:rsidRPr="003C3C4A" w:rsidRDefault="007B5F9D" w:rsidP="005815DD">
      <w:pPr>
        <w:pStyle w:val="ListParagraph"/>
        <w:numPr>
          <w:ilvl w:val="0"/>
          <w:numId w:val="33"/>
        </w:numPr>
        <w:spacing w:before="0" w:after="60"/>
        <w:pPrChange w:id="25" w:author="Shawn Janes" w:date="2016-07-28T13:41:00Z">
          <w:pPr>
            <w:spacing w:before="0" w:after="60"/>
          </w:pPr>
        </w:pPrChange>
      </w:pPr>
      <w:r w:rsidRPr="003C3C4A">
        <w:t>More Important Rules Pertaining to ISOs</w:t>
      </w:r>
    </w:p>
    <w:p w14:paraId="16539FE5" w14:textId="77777777" w:rsidR="007B5F9D" w:rsidRPr="003C3C4A" w:rsidRDefault="007B5F9D" w:rsidP="005815DD">
      <w:pPr>
        <w:pStyle w:val="ListParagraph"/>
        <w:numPr>
          <w:ilvl w:val="0"/>
          <w:numId w:val="33"/>
        </w:numPr>
        <w:spacing w:before="0" w:after="60"/>
        <w:pPrChange w:id="26" w:author="Shawn Janes" w:date="2016-07-28T13:41:00Z">
          <w:pPr>
            <w:spacing w:before="0" w:after="60"/>
          </w:pPr>
        </w:pPrChange>
      </w:pPr>
      <w:r w:rsidRPr="003C3C4A">
        <w:t>Example of an ISO Grant, Exercise, and Stock Sale</w:t>
      </w:r>
    </w:p>
    <w:p w14:paraId="2129E318" w14:textId="77777777" w:rsidR="007B5F9D" w:rsidRPr="003C3C4A" w:rsidRDefault="007B5F9D" w:rsidP="005815DD">
      <w:pPr>
        <w:pStyle w:val="ListParagraph"/>
        <w:numPr>
          <w:ilvl w:val="0"/>
          <w:numId w:val="33"/>
        </w:numPr>
        <w:spacing w:before="0" w:after="60"/>
        <w:pPrChange w:id="27" w:author="Shawn Janes" w:date="2016-07-28T13:41:00Z">
          <w:pPr>
            <w:spacing w:before="0" w:after="60"/>
          </w:pPr>
        </w:pPrChange>
      </w:pPr>
      <w:r w:rsidRPr="003C3C4A">
        <w:t>Understanding the Implications of the Alternative Minimum Tax (AMT)</w:t>
      </w:r>
    </w:p>
    <w:p w14:paraId="5EF9CD75" w14:textId="77777777" w:rsidR="007B5F9D" w:rsidRPr="003C3C4A" w:rsidRDefault="007B5F9D" w:rsidP="005815DD">
      <w:pPr>
        <w:pStyle w:val="ListParagraph"/>
        <w:numPr>
          <w:ilvl w:val="0"/>
          <w:numId w:val="33"/>
        </w:numPr>
        <w:spacing w:before="0" w:after="60"/>
        <w:pPrChange w:id="28" w:author="Shawn Janes" w:date="2016-07-28T13:41:00Z">
          <w:pPr>
            <w:spacing w:before="0" w:after="60"/>
          </w:pPr>
        </w:pPrChange>
      </w:pPr>
      <w:r w:rsidRPr="003C3C4A">
        <w:t>How is the AMT calculated for Non-Corporate Taxpayers?</w:t>
      </w:r>
    </w:p>
    <w:p w14:paraId="304BF51F" w14:textId="77777777" w:rsidR="007B5F9D" w:rsidRPr="003C3C4A" w:rsidRDefault="007B5F9D" w:rsidP="005815DD">
      <w:pPr>
        <w:pStyle w:val="ListParagraph"/>
        <w:numPr>
          <w:ilvl w:val="0"/>
          <w:numId w:val="33"/>
        </w:numPr>
        <w:spacing w:before="0" w:after="60"/>
        <w:pPrChange w:id="29" w:author="Shawn Janes" w:date="2016-07-28T13:41:00Z">
          <w:pPr>
            <w:spacing w:before="0" w:after="60"/>
          </w:pPr>
        </w:pPrChange>
      </w:pPr>
      <w:r w:rsidRPr="003C3C4A">
        <w:t>AMT Calculation Example</w:t>
      </w:r>
    </w:p>
    <w:p w14:paraId="6D076426" w14:textId="77777777" w:rsidR="007B5F9D" w:rsidRPr="00024951" w:rsidRDefault="007B5F9D" w:rsidP="005815DD">
      <w:pPr>
        <w:pStyle w:val="ListParagraph"/>
        <w:numPr>
          <w:ilvl w:val="0"/>
          <w:numId w:val="33"/>
        </w:numPr>
        <w:spacing w:before="0" w:after="60"/>
        <w:rPr>
          <w:rFonts w:eastAsia="Arial Unicode MS"/>
        </w:rPr>
        <w:pPrChange w:id="30" w:author="Shawn Janes" w:date="2016-07-28T13:41:00Z">
          <w:pPr>
            <w:spacing w:before="0" w:after="60"/>
          </w:pPr>
        </w:pPrChange>
      </w:pPr>
      <w:r w:rsidRPr="005815DD">
        <w:rPr>
          <w:rFonts w:eastAsia="Arial Unicode MS"/>
        </w:rPr>
        <w:t>The AMT Credit</w:t>
      </w:r>
    </w:p>
    <w:p w14:paraId="4F9A075B" w14:textId="77777777" w:rsidR="007B5F9D" w:rsidDel="00024951" w:rsidRDefault="007B5F9D" w:rsidP="00024951">
      <w:pPr>
        <w:pStyle w:val="ListParagraph"/>
        <w:numPr>
          <w:ilvl w:val="0"/>
          <w:numId w:val="33"/>
        </w:numPr>
        <w:spacing w:before="0" w:after="60"/>
        <w:rPr>
          <w:del w:id="31" w:author="Shawn Janes" w:date="2016-07-28T13:41:00Z"/>
          <w:rFonts w:eastAsia="Arial Unicode MS"/>
        </w:rPr>
        <w:pPrChange w:id="32" w:author="Shawn Janes" w:date="2016-07-28T13:41:00Z">
          <w:pPr>
            <w:spacing w:before="0" w:after="60"/>
          </w:pPr>
        </w:pPrChange>
      </w:pPr>
      <w:r w:rsidRPr="00024951">
        <w:rPr>
          <w:rFonts w:eastAsia="Arial Unicode MS"/>
        </w:rPr>
        <w:t>Avoiding AMT Associated with Incentive Stock Options</w:t>
      </w:r>
    </w:p>
    <w:p w14:paraId="2B1BC3BC" w14:textId="77777777" w:rsidR="00024951" w:rsidRPr="00024951" w:rsidRDefault="00024951" w:rsidP="005815DD">
      <w:pPr>
        <w:pStyle w:val="ListParagraph"/>
        <w:numPr>
          <w:ilvl w:val="0"/>
          <w:numId w:val="33"/>
        </w:numPr>
        <w:spacing w:before="0" w:after="60"/>
        <w:rPr>
          <w:ins w:id="33" w:author="Shawn Janes" w:date="2016-07-28T13:41:00Z"/>
          <w:rFonts w:eastAsia="Arial Unicode MS"/>
        </w:rPr>
        <w:pPrChange w:id="34" w:author="Shawn Janes" w:date="2016-07-28T13:41:00Z">
          <w:pPr>
            <w:spacing w:before="0" w:after="60"/>
          </w:pPr>
        </w:pPrChange>
      </w:pPr>
    </w:p>
    <w:p w14:paraId="432F4BBC" w14:textId="77777777" w:rsidR="00221575" w:rsidRPr="003C3C4A" w:rsidDel="00221575" w:rsidRDefault="00221575" w:rsidP="00221575">
      <w:pPr>
        <w:pStyle w:val="ListParagraph"/>
        <w:numPr>
          <w:ilvl w:val="0"/>
          <w:numId w:val="33"/>
        </w:numPr>
        <w:spacing w:before="0" w:after="60"/>
        <w:rPr>
          <w:del w:id="35" w:author="Rick Tyler" w:date="2016-07-25T10:42:00Z"/>
        </w:rPr>
        <w:pPrChange w:id="36" w:author="Shawn Janes" w:date="2016-07-28T13:41:00Z">
          <w:pPr>
            <w:spacing w:before="0" w:after="60"/>
          </w:pPr>
        </w:pPrChange>
      </w:pPr>
      <w:moveToRangeStart w:id="37" w:author="Rick Tyler" w:date="2016-07-25T10:42:00Z" w:name="move457206655"/>
      <w:moveTo w:id="38" w:author="Rick Tyler" w:date="2016-07-25T10:42:00Z">
        <w:r w:rsidRPr="003C3C4A">
          <w:t>ISO and NQSO Taxation Summary</w:t>
        </w:r>
      </w:moveTo>
    </w:p>
    <w:p w14:paraId="63190A25" w14:textId="6A7C4051" w:rsidR="007B5F9D" w:rsidDel="00024951" w:rsidRDefault="007B5F9D" w:rsidP="00024951">
      <w:pPr>
        <w:pStyle w:val="ListParagraph"/>
        <w:numPr>
          <w:ilvl w:val="0"/>
          <w:numId w:val="33"/>
        </w:numPr>
        <w:spacing w:before="0" w:after="60"/>
        <w:rPr>
          <w:del w:id="39" w:author="Shawn Janes" w:date="2016-07-28T13:41:00Z"/>
        </w:rPr>
        <w:pPrChange w:id="40" w:author="Shawn Janes" w:date="2016-07-28T13:41:00Z">
          <w:pPr>
            <w:spacing w:before="0" w:after="60"/>
          </w:pPr>
        </w:pPrChange>
      </w:pPr>
      <w:moveFromRangeStart w:id="41" w:author="Rick Tyler" w:date="2016-07-25T10:40:00Z" w:name="move457206544"/>
      <w:moveToRangeEnd w:id="37"/>
      <w:moveFrom w:id="42" w:author="Rick Tyler" w:date="2016-07-25T10:40:00Z">
        <w:r w:rsidRPr="003C3C4A" w:rsidDel="00221575">
          <w:t xml:space="preserve">Nonqualified Stock Options </w:t>
        </w:r>
      </w:moveFrom>
    </w:p>
    <w:p w14:paraId="0F3C6901" w14:textId="77777777" w:rsidR="00024951" w:rsidRPr="003C3C4A" w:rsidRDefault="00024951" w:rsidP="00024951">
      <w:pPr>
        <w:pStyle w:val="ListParagraph"/>
        <w:numPr>
          <w:ilvl w:val="0"/>
          <w:numId w:val="33"/>
        </w:numPr>
        <w:spacing w:before="0" w:after="60"/>
        <w:rPr>
          <w:ins w:id="43" w:author="Shawn Janes" w:date="2016-07-28T13:41:00Z"/>
        </w:rPr>
        <w:pPrChange w:id="44" w:author="Shawn Janes" w:date="2016-07-28T13:41:00Z">
          <w:pPr>
            <w:spacing w:before="0" w:after="60"/>
          </w:pPr>
        </w:pPrChange>
      </w:pPr>
    </w:p>
    <w:moveFromRangeEnd w:id="41"/>
    <w:p w14:paraId="52A71059" w14:textId="77777777" w:rsidR="007B5F9D" w:rsidRPr="003C3C4A" w:rsidDel="008D0C75" w:rsidRDefault="007B5F9D" w:rsidP="007B5F9D">
      <w:pPr>
        <w:pStyle w:val="ListParagraph"/>
        <w:numPr>
          <w:ilvl w:val="0"/>
          <w:numId w:val="33"/>
        </w:numPr>
        <w:spacing w:before="0" w:after="60"/>
        <w:rPr>
          <w:del w:id="45" w:author="Rick Tyler" w:date="2016-07-25T15:20:00Z"/>
        </w:rPr>
        <w:pPrChange w:id="46" w:author="Shawn Janes" w:date="2016-07-28T13:41:00Z">
          <w:pPr>
            <w:spacing w:before="0" w:after="60"/>
          </w:pPr>
        </w:pPrChange>
      </w:pPr>
      <w:r w:rsidRPr="003C3C4A">
        <w:t>Review Exercise</w:t>
      </w:r>
    </w:p>
    <w:p w14:paraId="6E2AF72D" w14:textId="18F69B5E" w:rsidR="007B5F9D" w:rsidRPr="003C3C4A" w:rsidDel="00221575" w:rsidRDefault="007B5F9D" w:rsidP="00024951">
      <w:pPr>
        <w:pStyle w:val="ListParagraph"/>
        <w:numPr>
          <w:ilvl w:val="0"/>
          <w:numId w:val="33"/>
        </w:numPr>
        <w:spacing w:before="0" w:after="60"/>
        <w:pPrChange w:id="47" w:author="Shawn Janes" w:date="2016-07-28T13:41:00Z">
          <w:pPr>
            <w:spacing w:before="0" w:after="60"/>
          </w:pPr>
        </w:pPrChange>
      </w:pPr>
      <w:moveFromRangeStart w:id="48" w:author="Rick Tyler" w:date="2016-07-25T10:42:00Z" w:name="move457206655"/>
      <w:moveFrom w:id="49" w:author="Rick Tyler" w:date="2016-07-25T10:42:00Z">
        <w:r w:rsidRPr="003C3C4A" w:rsidDel="00221575">
          <w:t>ISO and NQSO Taxation Summary</w:t>
        </w:r>
      </w:moveFrom>
    </w:p>
    <w:moveFromRangeEnd w:id="48"/>
    <w:p w14:paraId="0159792E" w14:textId="77777777" w:rsidR="007B5F9D" w:rsidRPr="005815DD" w:rsidRDefault="007B5F9D" w:rsidP="005815DD">
      <w:pPr>
        <w:pStyle w:val="ListParagraph"/>
        <w:numPr>
          <w:ilvl w:val="0"/>
          <w:numId w:val="33"/>
        </w:numPr>
        <w:spacing w:before="0" w:after="60"/>
        <w:rPr>
          <w:rFonts w:eastAsia="Arial Unicode MS"/>
        </w:rPr>
        <w:pPrChange w:id="50" w:author="Shawn Janes" w:date="2016-07-28T13:41:00Z">
          <w:pPr>
            <w:spacing w:before="0" w:after="60"/>
          </w:pPr>
        </w:pPrChange>
      </w:pPr>
      <w:r w:rsidRPr="003C3C4A">
        <w:t>Exercise Methods of Incentive Stock Options</w:t>
      </w:r>
    </w:p>
    <w:p w14:paraId="608A88B0" w14:textId="77777777" w:rsidR="007B5F9D" w:rsidRPr="003C3C4A" w:rsidRDefault="007B5F9D" w:rsidP="005815DD">
      <w:pPr>
        <w:pStyle w:val="ListParagraph"/>
        <w:numPr>
          <w:ilvl w:val="0"/>
          <w:numId w:val="33"/>
        </w:numPr>
        <w:spacing w:before="0" w:after="60"/>
        <w:pPrChange w:id="51" w:author="Shawn Janes" w:date="2016-07-28T13:41:00Z">
          <w:pPr>
            <w:spacing w:before="0" w:after="60"/>
          </w:pPr>
        </w:pPrChange>
      </w:pPr>
      <w:r w:rsidRPr="003C3C4A">
        <w:t>Exercise Considerations of Nonqualified Stock Options</w:t>
      </w:r>
    </w:p>
    <w:p w14:paraId="3DAAC3DF" w14:textId="77777777" w:rsidR="007B5F9D" w:rsidRPr="003C3C4A" w:rsidRDefault="007B5F9D" w:rsidP="005815DD">
      <w:pPr>
        <w:pStyle w:val="ListParagraph"/>
        <w:numPr>
          <w:ilvl w:val="0"/>
          <w:numId w:val="33"/>
        </w:numPr>
        <w:spacing w:before="0" w:after="60"/>
        <w:pPrChange w:id="52" w:author="Shawn Janes" w:date="2016-07-28T13:41:00Z">
          <w:pPr>
            <w:spacing w:before="0" w:after="60"/>
          </w:pPr>
        </w:pPrChange>
      </w:pPr>
      <w:r w:rsidRPr="003C3C4A">
        <w:t>Stock Appreciation Rights</w:t>
      </w:r>
    </w:p>
    <w:p w14:paraId="5B291196" w14:textId="77777777" w:rsidR="007B5F9D" w:rsidRPr="003C3C4A" w:rsidRDefault="007B5F9D" w:rsidP="005815DD">
      <w:pPr>
        <w:pStyle w:val="ListParagraph"/>
        <w:numPr>
          <w:ilvl w:val="0"/>
          <w:numId w:val="33"/>
        </w:numPr>
        <w:spacing w:before="0" w:after="60"/>
        <w:pPrChange w:id="53" w:author="Shawn Janes" w:date="2016-07-28T13:41:00Z">
          <w:pPr>
            <w:spacing w:before="0" w:after="60"/>
          </w:pPr>
        </w:pPrChange>
      </w:pPr>
      <w:r w:rsidRPr="003C3C4A">
        <w:t>Understanding the Mechanics of Exercising SARs</w:t>
      </w:r>
    </w:p>
    <w:p w14:paraId="51947D96" w14:textId="77777777" w:rsidR="007B5F9D" w:rsidRPr="003C3C4A" w:rsidRDefault="007B5F9D" w:rsidP="005815DD">
      <w:pPr>
        <w:pStyle w:val="ListParagraph"/>
        <w:numPr>
          <w:ilvl w:val="0"/>
          <w:numId w:val="33"/>
        </w:numPr>
        <w:spacing w:before="0" w:after="60"/>
        <w:pPrChange w:id="54" w:author="Shawn Janes" w:date="2016-07-28T13:41:00Z">
          <w:pPr>
            <w:spacing w:before="0" w:after="60"/>
          </w:pPr>
        </w:pPrChange>
      </w:pPr>
      <w:r w:rsidRPr="003C3C4A">
        <w:t>Other Forms of Equity-Based Compensation</w:t>
      </w:r>
    </w:p>
    <w:p w14:paraId="48A2B204" w14:textId="77777777" w:rsidR="007B5F9D" w:rsidRPr="005815DD" w:rsidRDefault="007B5F9D" w:rsidP="005815DD">
      <w:pPr>
        <w:pStyle w:val="ListParagraph"/>
        <w:numPr>
          <w:ilvl w:val="0"/>
          <w:numId w:val="33"/>
        </w:numPr>
        <w:spacing w:before="0" w:after="60"/>
        <w:rPr>
          <w:rFonts w:eastAsia="Arial Unicode MS"/>
        </w:rPr>
        <w:pPrChange w:id="55" w:author="Shawn Janes" w:date="2016-07-28T13:41:00Z">
          <w:pPr>
            <w:spacing w:before="0" w:after="60"/>
          </w:pPr>
        </w:pPrChange>
      </w:pPr>
      <w:r w:rsidRPr="003C3C4A">
        <w:t>Grants of Restricted Stock</w:t>
      </w:r>
    </w:p>
    <w:p w14:paraId="24942B15" w14:textId="77777777" w:rsidR="007B5F9D" w:rsidRPr="003C3C4A" w:rsidRDefault="007B5F9D" w:rsidP="005815DD">
      <w:pPr>
        <w:pStyle w:val="ListParagraph"/>
        <w:numPr>
          <w:ilvl w:val="0"/>
          <w:numId w:val="33"/>
        </w:numPr>
        <w:spacing w:before="0" w:after="60"/>
        <w:pPrChange w:id="56" w:author="Shawn Janes" w:date="2016-07-28T13:41:00Z">
          <w:pPr>
            <w:spacing w:before="0" w:after="60"/>
          </w:pPr>
        </w:pPrChange>
      </w:pPr>
      <w:r w:rsidRPr="003C3C4A">
        <w:t xml:space="preserve">Section 83(b) Election for Restricted Stock </w:t>
      </w:r>
    </w:p>
    <w:p w14:paraId="6345801F" w14:textId="77777777" w:rsidR="007B5F9D" w:rsidRPr="003C3C4A" w:rsidRDefault="007B5F9D" w:rsidP="005815DD">
      <w:pPr>
        <w:pStyle w:val="ListParagraph"/>
        <w:numPr>
          <w:ilvl w:val="0"/>
          <w:numId w:val="33"/>
        </w:numPr>
        <w:spacing w:before="0" w:after="60"/>
        <w:pPrChange w:id="57" w:author="Shawn Janes" w:date="2016-07-28T13:41:00Z">
          <w:pPr>
            <w:spacing w:before="0" w:after="60"/>
          </w:pPr>
        </w:pPrChange>
      </w:pPr>
      <w:r w:rsidRPr="003C3C4A">
        <w:t>Example of an 83(b) Election</w:t>
      </w:r>
    </w:p>
    <w:p w14:paraId="7C5107A4" w14:textId="77777777" w:rsidR="007B5F9D" w:rsidRPr="005815DD" w:rsidRDefault="007B5F9D" w:rsidP="005815DD">
      <w:pPr>
        <w:pStyle w:val="ListParagraph"/>
        <w:numPr>
          <w:ilvl w:val="0"/>
          <w:numId w:val="33"/>
        </w:numPr>
        <w:spacing w:before="0" w:after="60"/>
        <w:rPr>
          <w:rFonts w:eastAsia="Arial Unicode MS"/>
        </w:rPr>
        <w:pPrChange w:id="58" w:author="Shawn Janes" w:date="2016-07-28T13:41:00Z">
          <w:pPr>
            <w:spacing w:before="0" w:after="60"/>
          </w:pPr>
        </w:pPrChange>
      </w:pPr>
      <w:r w:rsidRPr="003C3C4A">
        <w:t>Restricted Stock Units (RSUs)</w:t>
      </w:r>
    </w:p>
    <w:p w14:paraId="4B9F0B60" w14:textId="77777777" w:rsidR="007B5F9D" w:rsidRPr="003C3C4A" w:rsidRDefault="007B5F9D" w:rsidP="005815DD">
      <w:pPr>
        <w:pStyle w:val="ListParagraph"/>
        <w:numPr>
          <w:ilvl w:val="0"/>
          <w:numId w:val="33"/>
        </w:numPr>
        <w:spacing w:before="0" w:after="60"/>
        <w:pPrChange w:id="59" w:author="Shawn Janes" w:date="2016-07-28T13:41:00Z">
          <w:pPr>
            <w:spacing w:before="0" w:after="60"/>
          </w:pPr>
        </w:pPrChange>
      </w:pPr>
      <w:r w:rsidRPr="003C3C4A">
        <w:t>Taxation of Restricted Stock Units</w:t>
      </w:r>
    </w:p>
    <w:p w14:paraId="2F8431D3" w14:textId="77777777" w:rsidR="007B5F9D" w:rsidRPr="003C3C4A" w:rsidRDefault="007B5F9D" w:rsidP="005815DD">
      <w:pPr>
        <w:pStyle w:val="ListParagraph"/>
        <w:numPr>
          <w:ilvl w:val="0"/>
          <w:numId w:val="33"/>
        </w:numPr>
        <w:spacing w:before="0" w:after="60"/>
        <w:pPrChange w:id="60" w:author="Shawn Janes" w:date="2016-07-28T13:41:00Z">
          <w:pPr>
            <w:spacing w:before="0" w:after="60"/>
          </w:pPr>
        </w:pPrChange>
      </w:pPr>
      <w:r w:rsidRPr="003C3C4A">
        <w:t>Employee Stock Options vs. Restricted Stock Awards</w:t>
      </w:r>
    </w:p>
    <w:p w14:paraId="7D783E38" w14:textId="77777777" w:rsidR="007B5F9D" w:rsidRPr="003C3C4A" w:rsidRDefault="007B5F9D" w:rsidP="005815DD">
      <w:pPr>
        <w:pStyle w:val="ListParagraph"/>
        <w:numPr>
          <w:ilvl w:val="0"/>
          <w:numId w:val="33"/>
        </w:numPr>
        <w:spacing w:before="0" w:after="60"/>
        <w:pPrChange w:id="61" w:author="Shawn Janes" w:date="2016-07-28T13:41:00Z">
          <w:pPr>
            <w:spacing w:before="0" w:after="60"/>
          </w:pPr>
        </w:pPrChange>
      </w:pPr>
      <w:r w:rsidRPr="003C3C4A">
        <w:t>Addressing Concentration in Company Stock</w:t>
      </w:r>
    </w:p>
    <w:p w14:paraId="08F7F0FE" w14:textId="77777777" w:rsidR="007B5F9D" w:rsidRDefault="007B5F9D" w:rsidP="005815DD">
      <w:pPr>
        <w:pStyle w:val="ListParagraph"/>
        <w:numPr>
          <w:ilvl w:val="0"/>
          <w:numId w:val="33"/>
        </w:numPr>
        <w:spacing w:before="0" w:after="60"/>
        <w:rPr>
          <w:ins w:id="62" w:author="Rick Tyler" w:date="2016-07-25T10:43:00Z"/>
        </w:rPr>
        <w:pPrChange w:id="63" w:author="Shawn Janes" w:date="2016-07-28T13:41:00Z">
          <w:pPr>
            <w:spacing w:before="0" w:after="60"/>
          </w:pPr>
        </w:pPrChange>
      </w:pPr>
      <w:r w:rsidRPr="003C3C4A">
        <w:t>Protecting Large Concentrations of Stock</w:t>
      </w:r>
    </w:p>
    <w:p w14:paraId="50283458" w14:textId="7CEF998A" w:rsidR="00F20382" w:rsidRPr="005815DD" w:rsidRDefault="00F20382" w:rsidP="005815DD">
      <w:pPr>
        <w:pStyle w:val="ListParagraph"/>
        <w:numPr>
          <w:ilvl w:val="0"/>
          <w:numId w:val="33"/>
        </w:numPr>
        <w:spacing w:before="0" w:after="60"/>
        <w:rPr>
          <w:rFonts w:eastAsia="Arial Unicode MS"/>
        </w:rPr>
        <w:pPrChange w:id="64" w:author="Shawn Janes" w:date="2016-07-28T13:41:00Z">
          <w:pPr>
            <w:spacing w:before="0" w:after="60"/>
          </w:pPr>
        </w:pPrChange>
      </w:pPr>
      <w:ins w:id="65" w:author="Rick Tyler" w:date="2016-07-25T10:43:00Z">
        <w:r>
          <w:t>Review Exercise</w:t>
        </w:r>
      </w:ins>
    </w:p>
    <w:p w14:paraId="2AE5037C" w14:textId="77777777" w:rsidR="007B5F9D" w:rsidRDefault="007B5F9D" w:rsidP="005815DD">
      <w:pPr>
        <w:pStyle w:val="ListParagraph"/>
        <w:numPr>
          <w:ilvl w:val="0"/>
          <w:numId w:val="33"/>
        </w:numPr>
        <w:spacing w:before="0" w:after="60"/>
        <w:pPrChange w:id="66" w:author="Shawn Janes" w:date="2016-07-28T13:41:00Z">
          <w:pPr>
            <w:spacing w:before="0" w:after="60"/>
          </w:pPr>
        </w:pPrChange>
      </w:pPr>
      <w:r w:rsidRPr="003C3C4A">
        <w:t xml:space="preserve">Conclusion </w:t>
      </w:r>
    </w:p>
    <w:p w14:paraId="2EC38344" w14:textId="77777777" w:rsidR="007B5F9D" w:rsidRDefault="007B5F9D" w:rsidP="009058FA">
      <w:pPr>
        <w:pStyle w:val="Heading2"/>
        <w:rPr>
          <w:rFonts w:ascii="Arial" w:hAnsi="Arial"/>
          <w:bCs/>
          <w:i/>
          <w:color w:val="auto"/>
          <w:sz w:val="20"/>
          <w:szCs w:val="20"/>
        </w:rPr>
      </w:pPr>
    </w:p>
    <w:p w14:paraId="1D8F8BAA" w14:textId="77777777" w:rsidR="007B5F9D" w:rsidRDefault="007B5F9D" w:rsidP="009058FA">
      <w:pPr>
        <w:pStyle w:val="Heading2"/>
        <w:rPr>
          <w:rFonts w:ascii="Arial" w:hAnsi="Arial"/>
          <w:bCs/>
          <w:i/>
          <w:color w:val="auto"/>
          <w:sz w:val="20"/>
          <w:szCs w:val="20"/>
        </w:rPr>
      </w:pPr>
    </w:p>
    <w:p w14:paraId="26EDC8EF" w14:textId="77777777" w:rsidR="007B5F9D" w:rsidRDefault="007B5F9D" w:rsidP="009058FA">
      <w:pPr>
        <w:pStyle w:val="Heading2"/>
        <w:rPr>
          <w:rFonts w:ascii="Arial" w:hAnsi="Arial"/>
          <w:bCs/>
          <w:i/>
          <w:color w:val="auto"/>
          <w:sz w:val="20"/>
          <w:szCs w:val="20"/>
        </w:rPr>
      </w:pPr>
    </w:p>
    <w:p w14:paraId="0B4239F1" w14:textId="77777777" w:rsidR="000B20C6" w:rsidRDefault="007B5F9D" w:rsidP="009058FA">
      <w:pPr>
        <w:pStyle w:val="Heading2"/>
      </w:pPr>
      <w:r>
        <w:rPr>
          <w:rFonts w:ascii="Arial" w:hAnsi="Arial"/>
          <w:bCs/>
          <w:i/>
          <w:color w:val="auto"/>
          <w:sz w:val="20"/>
          <w:szCs w:val="20"/>
        </w:rPr>
        <w:br w:type="page"/>
      </w:r>
      <w:r w:rsidR="000B20C6">
        <w:lastRenderedPageBreak/>
        <w:t>Introduction</w:t>
      </w:r>
    </w:p>
    <w:p w14:paraId="06B5801C" w14:textId="3513C2A4" w:rsidR="00E82E88" w:rsidRDefault="000B20C6" w:rsidP="009058FA">
      <w:pPr>
        <w:rPr>
          <w:ins w:id="67" w:author="Rick Tyler" w:date="2016-07-14T11:54:00Z"/>
        </w:rPr>
      </w:pPr>
      <w:r w:rsidRPr="009C6DA2">
        <w:t>One of the ways in which companies tie their employee compensation to the performance of the company is by offering forms of equity-based compensation. Equity-based compensation can take several forms</w:t>
      </w:r>
      <w:r w:rsidR="009315B1">
        <w:t xml:space="preserve">. </w:t>
      </w:r>
      <w:r w:rsidRPr="009C6DA2">
        <w:t>A brief list of the types of compensation strategies are highlighted below and each will be detailed in greater depth at various stages of this course</w:t>
      </w:r>
      <w:r w:rsidR="009315B1">
        <w:t xml:space="preserve">. </w:t>
      </w:r>
    </w:p>
    <w:p w14:paraId="7C00766E" w14:textId="77777777" w:rsidR="000B20C6" w:rsidRPr="009C6DA2" w:rsidRDefault="000B20C6" w:rsidP="009058FA">
      <w:pPr>
        <w:rPr>
          <w:highlight w:val="yellow"/>
        </w:rPr>
      </w:pPr>
      <w:r w:rsidRPr="009C6DA2">
        <w:t>The first section of the course is focused on option-based awards and covers the following:</w:t>
      </w:r>
    </w:p>
    <w:p w14:paraId="38CC4602" w14:textId="77777777" w:rsidR="000B20C6" w:rsidRPr="009C6DA2" w:rsidRDefault="000B20C6" w:rsidP="00DF13A2">
      <w:pPr>
        <w:numPr>
          <w:ilvl w:val="0"/>
          <w:numId w:val="8"/>
        </w:numPr>
      </w:pPr>
      <w:r w:rsidRPr="009C6DA2">
        <w:rPr>
          <w:b/>
        </w:rPr>
        <w:t>Employee Stock Options (ESOs)</w:t>
      </w:r>
      <w:r w:rsidRPr="009C6DA2">
        <w:t xml:space="preserve"> – This form of compensation is a compensatory option giving the holder the right to buy the company stock at a fixed price over a set period of time. </w:t>
      </w:r>
    </w:p>
    <w:p w14:paraId="0FA691DF" w14:textId="77777777" w:rsidR="000B20C6" w:rsidRPr="009C6DA2" w:rsidRDefault="000B20C6" w:rsidP="00DF13A2">
      <w:pPr>
        <w:numPr>
          <w:ilvl w:val="0"/>
          <w:numId w:val="8"/>
        </w:numPr>
      </w:pPr>
      <w:r w:rsidRPr="009C6DA2">
        <w:rPr>
          <w:b/>
        </w:rPr>
        <w:t>Performance Options</w:t>
      </w:r>
      <w:r w:rsidRPr="009C6DA2">
        <w:t xml:space="preserve"> – This is a form of stock options where the quantity or exercisability is tied to some type of performance criteria.</w:t>
      </w:r>
    </w:p>
    <w:p w14:paraId="0436D502" w14:textId="633F85D5" w:rsidR="000B20C6" w:rsidRPr="009C6DA2" w:rsidRDefault="000B20C6" w:rsidP="00DF13A2">
      <w:pPr>
        <w:numPr>
          <w:ilvl w:val="0"/>
          <w:numId w:val="8"/>
        </w:numPr>
      </w:pPr>
      <w:r w:rsidRPr="009C6DA2">
        <w:rPr>
          <w:b/>
        </w:rPr>
        <w:t>Stock Appreciation Rights (SARs)</w:t>
      </w:r>
      <w:r w:rsidRPr="009C6DA2">
        <w:t xml:space="preserve"> – This is a variation of a stock option</w:t>
      </w:r>
      <w:r w:rsidR="009315B1">
        <w:t xml:space="preserve">. </w:t>
      </w:r>
      <w:r w:rsidRPr="009C6DA2">
        <w:t>The employee receives a grant providing the ability to participate in the upward price movement of the company stock</w:t>
      </w:r>
      <w:r w:rsidR="009315B1">
        <w:t xml:space="preserve">. </w:t>
      </w:r>
      <w:r w:rsidRPr="009C6DA2">
        <w:t>Unlike an option, the SAR does not require the employee to pay for the stock at exercise</w:t>
      </w:r>
      <w:r w:rsidR="009315B1">
        <w:t xml:space="preserve">. </w:t>
      </w:r>
    </w:p>
    <w:p w14:paraId="46965BA8" w14:textId="77777777" w:rsidR="000B20C6" w:rsidRPr="009C6DA2" w:rsidRDefault="000B20C6" w:rsidP="001101A3">
      <w:r w:rsidRPr="009C6DA2">
        <w:t>The second portion of the course covers share-based awards</w:t>
      </w:r>
      <w:ins w:id="68" w:author="Rick Tyler" w:date="2016-07-14T11:55:00Z">
        <w:r w:rsidR="00E82E88">
          <w:t>,</w:t>
        </w:r>
      </w:ins>
      <w:r w:rsidRPr="009C6DA2">
        <w:t xml:space="preserve"> in particular:</w:t>
      </w:r>
    </w:p>
    <w:p w14:paraId="11472323" w14:textId="77777777" w:rsidR="000B20C6" w:rsidRPr="009C6DA2" w:rsidRDefault="000B20C6" w:rsidP="00DF13A2">
      <w:pPr>
        <w:numPr>
          <w:ilvl w:val="0"/>
          <w:numId w:val="9"/>
        </w:numPr>
      </w:pPr>
      <w:r w:rsidRPr="009C6DA2">
        <w:rPr>
          <w:b/>
        </w:rPr>
        <w:t>Restricted Stock (RS)</w:t>
      </w:r>
      <w:r w:rsidRPr="009C6DA2">
        <w:t xml:space="preserve"> and </w:t>
      </w:r>
      <w:r w:rsidRPr="009C6DA2">
        <w:rPr>
          <w:b/>
        </w:rPr>
        <w:t>Restricted Stock Units (RSUs)</w:t>
      </w:r>
      <w:r w:rsidRPr="009C6DA2">
        <w:t xml:space="preserve">  – These are outright grants of equity shares or units that equate to shares that have certain time restrictions on their sale and transfer.</w:t>
      </w:r>
    </w:p>
    <w:p w14:paraId="711BA6CA" w14:textId="77777777" w:rsidR="000B20C6" w:rsidRPr="009C6DA2" w:rsidRDefault="000B20C6" w:rsidP="00DF13A2">
      <w:pPr>
        <w:numPr>
          <w:ilvl w:val="0"/>
          <w:numId w:val="9"/>
        </w:numPr>
      </w:pPr>
      <w:r w:rsidRPr="009C6DA2">
        <w:rPr>
          <w:b/>
        </w:rPr>
        <w:t>Performance Shares</w:t>
      </w:r>
      <w:r w:rsidRPr="009C6DA2">
        <w:t xml:space="preserve"> – This is similar to restricted stock except the requirement that must be met for them to become saleable or to determine the quantity received is based on a performance criteria rather than time. </w:t>
      </w:r>
    </w:p>
    <w:p w14:paraId="4CDA929C" w14:textId="77777777" w:rsidR="000B20C6" w:rsidRDefault="000B20C6" w:rsidP="00E0034D">
      <w:r w:rsidRPr="009C6DA2">
        <w:t>Properly structured, equity compensation can both attract and retain employees. It is also an effective compensation strategy commonly used by many organizations in lieu of cash compensation for board members, consultants, and others who are involved in various aspects of an organization’s business.</w:t>
      </w:r>
    </w:p>
    <w:p w14:paraId="783754FE" w14:textId="77777777" w:rsidR="000B20C6" w:rsidRPr="00242CC4" w:rsidRDefault="00242CC4" w:rsidP="009058FA">
      <w:pPr>
        <w:pStyle w:val="Heading2"/>
      </w:pPr>
      <w:r>
        <w:rPr>
          <w:bCs/>
          <w:i/>
          <w:color w:val="auto"/>
          <w:sz w:val="20"/>
          <w:szCs w:val="20"/>
        </w:rPr>
        <w:br w:type="page"/>
      </w:r>
      <w:r w:rsidR="000B20C6" w:rsidRPr="00242CC4">
        <w:rPr>
          <w:rStyle w:val="NormalWebChar"/>
          <w:rFonts w:cs="Arial"/>
          <w:sz w:val="28"/>
          <w:szCs w:val="32"/>
        </w:rPr>
        <w:lastRenderedPageBreak/>
        <w:t>Course Objectives</w:t>
      </w:r>
    </w:p>
    <w:p w14:paraId="7DC48ACE" w14:textId="77777777" w:rsidR="000B20C6" w:rsidRDefault="000B20C6" w:rsidP="00E0034D">
      <w:r w:rsidRPr="009C6DA2">
        <w:t>Familiarity with equity compensation has become increasingly important for today’s financial services professionals. Because a great deal of a client’s net worth can be tied up in company stock, financial services professionals must have an understanding of the issues pertaining to each of these types of compensation instruments in order to add value to the client relationship by helping the client explore strateg</w:t>
      </w:r>
      <w:r w:rsidR="009058FA">
        <w:t>ies for their best utilization.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9058FA" w:rsidRPr="002E15EB" w14:paraId="5B27A623" w14:textId="77777777" w:rsidTr="000270DE">
        <w:tc>
          <w:tcPr>
            <w:tcW w:w="9576" w:type="dxa"/>
            <w:shd w:val="clear" w:color="auto" w:fill="DBD9B9"/>
          </w:tcPr>
          <w:p w14:paraId="780E0ED2" w14:textId="77777777" w:rsidR="009058FA" w:rsidRPr="00EF13F7" w:rsidRDefault="009058FA" w:rsidP="000270DE">
            <w:pPr>
              <w:rPr>
                <w:b/>
                <w:color w:val="1F497D"/>
              </w:rPr>
            </w:pPr>
            <w:r w:rsidRPr="00EF13F7">
              <w:rPr>
                <w:b/>
                <w:color w:val="1F497D"/>
              </w:rPr>
              <w:t>Objectives</w:t>
            </w:r>
          </w:p>
          <w:p w14:paraId="4E5B9695" w14:textId="77777777" w:rsidR="009058FA" w:rsidRPr="009C6DA2" w:rsidRDefault="009058FA" w:rsidP="009058FA">
            <w:r w:rsidRPr="009C6DA2">
              <w:t>After successfully completing this training module, you will gain an understanding of:</w:t>
            </w:r>
          </w:p>
          <w:p w14:paraId="2AACBB8E" w14:textId="77777777" w:rsidR="009058FA" w:rsidRPr="009C6DA2" w:rsidRDefault="009058FA" w:rsidP="00DF13A2">
            <w:pPr>
              <w:numPr>
                <w:ilvl w:val="0"/>
                <w:numId w:val="10"/>
              </w:numPr>
            </w:pPr>
            <w:r w:rsidRPr="009C6DA2">
              <w:t>The structure of different types of equity compensation</w:t>
            </w:r>
          </w:p>
          <w:p w14:paraId="3FA3FFDE" w14:textId="77777777" w:rsidR="009058FA" w:rsidRPr="009C6DA2" w:rsidRDefault="009058FA" w:rsidP="00DF13A2">
            <w:pPr>
              <w:numPr>
                <w:ilvl w:val="0"/>
                <w:numId w:val="10"/>
              </w:numPr>
            </w:pPr>
            <w:r w:rsidRPr="009C6DA2">
              <w:t>The difference between Incentive Stock Options, Nonqualified Stock Options, Stock Appreciation Rights and Performance Options</w:t>
            </w:r>
          </w:p>
          <w:p w14:paraId="119BB3DB" w14:textId="77777777" w:rsidR="009058FA" w:rsidRPr="009C6DA2" w:rsidRDefault="009058FA" w:rsidP="00DF13A2">
            <w:pPr>
              <w:numPr>
                <w:ilvl w:val="0"/>
                <w:numId w:val="10"/>
              </w:numPr>
            </w:pPr>
            <w:r w:rsidRPr="009C6DA2">
              <w:t>The difference between Restricted Stock, Restricted Stock Units and Performance Shares</w:t>
            </w:r>
          </w:p>
          <w:p w14:paraId="1D4F819F" w14:textId="77777777" w:rsidR="009058FA" w:rsidRDefault="009058FA" w:rsidP="00DF13A2">
            <w:pPr>
              <w:numPr>
                <w:ilvl w:val="0"/>
                <w:numId w:val="10"/>
              </w:numPr>
            </w:pPr>
            <w:r w:rsidRPr="009C6DA2">
              <w:t>83(b) Elections</w:t>
            </w:r>
          </w:p>
          <w:p w14:paraId="0E2C78EC" w14:textId="77777777" w:rsidR="009058FA" w:rsidRPr="009058FA" w:rsidRDefault="009058FA" w:rsidP="00DF13A2">
            <w:pPr>
              <w:numPr>
                <w:ilvl w:val="0"/>
                <w:numId w:val="10"/>
              </w:numPr>
            </w:pPr>
            <w:r>
              <w:t>Strategies for managing various types of equity compensation</w:t>
            </w:r>
          </w:p>
        </w:tc>
      </w:tr>
    </w:tbl>
    <w:p w14:paraId="1B1D7398" w14:textId="77777777" w:rsidR="009058FA" w:rsidRDefault="009058FA" w:rsidP="009058FA">
      <w:pPr>
        <w:spacing w:before="0" w:after="0"/>
      </w:pPr>
    </w:p>
    <w:p w14:paraId="53E850C1" w14:textId="77777777" w:rsidR="000B20C6" w:rsidRDefault="000B20C6" w:rsidP="009058FA">
      <w:pPr>
        <w:pStyle w:val="Heading2"/>
      </w:pPr>
      <w:r>
        <w:br w:type="page"/>
      </w:r>
      <w:r>
        <w:lastRenderedPageBreak/>
        <w:t>What Makes Equity-Based Compensation So Attractive?</w:t>
      </w:r>
    </w:p>
    <w:p w14:paraId="126EE158" w14:textId="77777777" w:rsidR="000B20C6" w:rsidRDefault="000B20C6" w:rsidP="009058FA">
      <w:r w:rsidRPr="007707DD">
        <w:t xml:space="preserve">Many people prefer to have a portion of their compensation in </w:t>
      </w:r>
      <w:r>
        <w:t>some form of equity in the firm for which they are working</w:t>
      </w:r>
      <w:r w:rsidRPr="007707DD">
        <w:t>. This is an attractive alternative for a number of reasons:</w:t>
      </w:r>
    </w:p>
    <w:p w14:paraId="42C7AFA8" w14:textId="77777777" w:rsidR="000B20C6" w:rsidRDefault="000B20C6" w:rsidP="00DF13A2">
      <w:pPr>
        <w:numPr>
          <w:ilvl w:val="0"/>
          <w:numId w:val="11"/>
        </w:numPr>
      </w:pPr>
      <w:r>
        <w:t>Equity compensation provides an opportunity to participate in the future growth of a company without having to make an investment.</w:t>
      </w:r>
    </w:p>
    <w:p w14:paraId="01AA8CD6" w14:textId="77777777" w:rsidR="008B7B0E" w:rsidRDefault="000B20C6" w:rsidP="00DF13A2">
      <w:pPr>
        <w:numPr>
          <w:ilvl w:val="0"/>
          <w:numId w:val="11"/>
        </w:numPr>
        <w:rPr>
          <w:ins w:id="69" w:author="Rick Tyler" w:date="2016-07-14T15:52:00Z"/>
        </w:rPr>
      </w:pPr>
      <w:r>
        <w:t xml:space="preserve">It is possible to defer the recognition of income and, therefore, taxes to a future date. </w:t>
      </w:r>
    </w:p>
    <w:p w14:paraId="06E9A831" w14:textId="77777777" w:rsidR="000B20C6" w:rsidRDefault="000B20C6">
      <w:pPr>
        <w:numPr>
          <w:ilvl w:val="1"/>
          <w:numId w:val="11"/>
        </w:numPr>
        <w:pPrChange w:id="70" w:author="Rick Tyler" w:date="2016-07-14T15:52:00Z">
          <w:pPr>
            <w:numPr>
              <w:numId w:val="11"/>
            </w:numPr>
            <w:ind w:left="720" w:hanging="360"/>
          </w:pPr>
        </w:pPrChange>
      </w:pPr>
      <w:r w:rsidRPr="00162DDB">
        <w:t>This is particularly true for incentive stock options, which will be explained in this course.</w:t>
      </w:r>
    </w:p>
    <w:p w14:paraId="4CE606FD" w14:textId="77777777" w:rsidR="000B20C6" w:rsidRDefault="000B20C6">
      <w:pPr>
        <w:numPr>
          <w:ilvl w:val="1"/>
          <w:numId w:val="11"/>
        </w:numPr>
        <w:pPrChange w:id="71" w:author="Rick Tyler" w:date="2016-07-14T15:51:00Z">
          <w:pPr>
            <w:numPr>
              <w:numId w:val="11"/>
            </w:numPr>
            <w:ind w:left="720" w:hanging="360"/>
          </w:pPr>
        </w:pPrChange>
      </w:pPr>
      <w:r>
        <w:t xml:space="preserve">For employees, some stock options can offer the opportunity for the appreciation to be taxed at long-term capital gains tax rates rather than as ordinary income, provided certain requirements are met. </w:t>
      </w:r>
    </w:p>
    <w:p w14:paraId="2FA708AB" w14:textId="77777777" w:rsidR="000B20C6" w:rsidRDefault="000B20C6" w:rsidP="00DF13A2">
      <w:pPr>
        <w:numPr>
          <w:ilvl w:val="0"/>
          <w:numId w:val="11"/>
        </w:numPr>
      </w:pPr>
      <w:r>
        <w:t>Stock options provide a form of “leveraged investment,” which can result in rapid appreciation as the stock price appreciates.</w:t>
      </w:r>
    </w:p>
    <w:p w14:paraId="360460D6" w14:textId="77777777" w:rsidR="000B20C6" w:rsidRDefault="000B20C6" w:rsidP="009058FA">
      <w:pPr>
        <w:spacing w:before="0" w:after="0"/>
        <w:rPr>
          <w:rFonts w:eastAsia="Arial Unicode MS" w:cs="Arial Unicode MS"/>
          <w:color w:val="000000"/>
          <w:sz w:val="18"/>
        </w:rPr>
      </w:pPr>
    </w:p>
    <w:p w14:paraId="6103CDFA" w14:textId="77777777" w:rsidR="000B20C6" w:rsidRPr="007128DC" w:rsidRDefault="006D392E" w:rsidP="009058FA">
      <w:pPr>
        <w:pStyle w:val="Heading2"/>
      </w:pPr>
      <w:r>
        <w:rPr>
          <w:rFonts w:eastAsia="Arial Unicode MS" w:cs="Arial Unicode MS"/>
          <w:bCs/>
          <w:i/>
          <w:sz w:val="18"/>
          <w:szCs w:val="20"/>
        </w:rPr>
        <w:br w:type="page"/>
      </w:r>
      <w:r w:rsidR="000B20C6" w:rsidRPr="007128DC">
        <w:lastRenderedPageBreak/>
        <w:t xml:space="preserve">What is a </w:t>
      </w:r>
      <w:r w:rsidR="000B20C6" w:rsidRPr="00DF0BA1">
        <w:t>Compensatory Stock Option</w:t>
      </w:r>
      <w:r w:rsidR="000B20C6" w:rsidRPr="007128DC">
        <w:t>?</w:t>
      </w:r>
    </w:p>
    <w:p w14:paraId="6A01E0A9" w14:textId="77777777" w:rsidR="000B20C6" w:rsidRDefault="000B20C6" w:rsidP="009058FA">
      <w:r w:rsidRPr="007128DC">
        <w:t>A compensatory stock option is</w:t>
      </w:r>
      <w:r>
        <w:t xml:space="preserve"> defined below</w:t>
      </w:r>
      <w:r w:rsidRPr="007128D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Change w:id="72" w:author="Rick Tyler" w:date="2016-07-19T14: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PrChange>
      </w:tblPr>
      <w:tblGrid>
        <w:gridCol w:w="9576"/>
        <w:tblGridChange w:id="73">
          <w:tblGrid>
            <w:gridCol w:w="9576"/>
          </w:tblGrid>
        </w:tblGridChange>
      </w:tblGrid>
      <w:tr w:rsidR="006D392E" w:rsidRPr="008D3CA3" w14:paraId="63A5A3FF" w14:textId="77777777" w:rsidTr="000E073D">
        <w:trPr>
          <w:trHeight w:val="1268"/>
        </w:trPr>
        <w:tc>
          <w:tcPr>
            <w:tcW w:w="9576" w:type="dxa"/>
            <w:shd w:val="clear" w:color="auto" w:fill="DBD9B9"/>
            <w:tcPrChange w:id="74" w:author="Rick Tyler" w:date="2016-07-19T14:17:00Z">
              <w:tcPr>
                <w:tcW w:w="9576" w:type="dxa"/>
                <w:shd w:val="clear" w:color="auto" w:fill="DBD9B9"/>
              </w:tcPr>
            </w:tcPrChange>
          </w:tcPr>
          <w:p w14:paraId="6514A25D" w14:textId="16ED27B3" w:rsidR="006D392E" w:rsidRPr="008D3CA3" w:rsidRDefault="006D392E" w:rsidP="000E073D">
            <w:r>
              <w:rPr>
                <w:rFonts w:cs="Times New Roman"/>
                <w:szCs w:val="24"/>
              </w:rPr>
              <w:t xml:space="preserve">A compensatory stock option provides the </w:t>
            </w:r>
            <w:r w:rsidRPr="00FF4770">
              <w:rPr>
                <w:b/>
                <w:i/>
              </w:rPr>
              <w:t>right</w:t>
            </w:r>
            <w:r>
              <w:t xml:space="preserve">, but not the obligation, to </w:t>
            </w:r>
            <w:r w:rsidRPr="00FF4770">
              <w:rPr>
                <w:b/>
                <w:i/>
              </w:rPr>
              <w:t>purchase</w:t>
            </w:r>
            <w:r>
              <w:t xml:space="preserve"> company stock at a </w:t>
            </w:r>
            <w:r w:rsidRPr="00FF4770">
              <w:rPr>
                <w:b/>
                <w:i/>
              </w:rPr>
              <w:t>specific price</w:t>
            </w:r>
            <w:ins w:id="75" w:author="Rick Tyler" w:date="2016-07-19T14:04:00Z">
              <w:r w:rsidR="00162DDB">
                <w:rPr>
                  <w:b/>
                  <w:i/>
                </w:rPr>
                <w:t xml:space="preserve"> (the </w:t>
              </w:r>
            </w:ins>
            <w:ins w:id="76" w:author="Rick Tyler" w:date="2016-07-19T14:07:00Z">
              <w:r w:rsidR="00F77CD0">
                <w:rPr>
                  <w:b/>
                  <w:i/>
                </w:rPr>
                <w:t>“</w:t>
              </w:r>
            </w:ins>
            <w:ins w:id="77" w:author="Rick Tyler" w:date="2016-07-19T14:04:00Z">
              <w:r w:rsidR="00162DDB">
                <w:rPr>
                  <w:b/>
                  <w:i/>
                </w:rPr>
                <w:t>exercise price</w:t>
              </w:r>
            </w:ins>
            <w:ins w:id="78" w:author="Rick Tyler" w:date="2016-07-19T14:07:00Z">
              <w:r w:rsidR="00F77CD0">
                <w:rPr>
                  <w:b/>
                  <w:i/>
                </w:rPr>
                <w:t>” or “strike price”</w:t>
              </w:r>
            </w:ins>
            <w:ins w:id="79" w:author="Rick Tyler" w:date="2016-07-19T14:04:00Z">
              <w:r w:rsidR="00162DDB">
                <w:rPr>
                  <w:b/>
                  <w:i/>
                </w:rPr>
                <w:t>)</w:t>
              </w:r>
            </w:ins>
            <w:r>
              <w:t xml:space="preserve"> over a </w:t>
            </w:r>
            <w:r w:rsidRPr="00FF4770">
              <w:rPr>
                <w:b/>
                <w:i/>
              </w:rPr>
              <w:t>specific period of time</w:t>
            </w:r>
            <w:r>
              <w:t xml:space="preserve">. </w:t>
            </w:r>
            <w:del w:id="80" w:author="Rick Tyler" w:date="2016-07-19T14:16:00Z">
              <w:r w:rsidDel="00B777E5">
                <w:delText xml:space="preserve">  </w:delText>
              </w:r>
            </w:del>
            <w:r>
              <w:t xml:space="preserve">Because of the </w:t>
            </w:r>
            <w:del w:id="81" w:author="Rick Tyler" w:date="2016-07-19T14:17:00Z">
              <w:r w:rsidRPr="000E073D" w:rsidDel="000E073D">
                <w:rPr>
                  <w:rPrChange w:id="82" w:author="Rick Tyler" w:date="2016-07-19T14:17:00Z">
                    <w:rPr>
                      <w:b/>
                      <w:i/>
                    </w:rPr>
                  </w:rPrChange>
                </w:rPr>
                <w:delText>limited life</w:delText>
              </w:r>
            </w:del>
            <w:ins w:id="83" w:author="Rick Tyler" w:date="2016-07-19T14:17:00Z">
              <w:r w:rsidR="000E073D" w:rsidRPr="000E073D">
                <w:rPr>
                  <w:rPrChange w:id="84" w:author="Rick Tyler" w:date="2016-07-19T14:17:00Z">
                    <w:rPr>
                      <w:b/>
                      <w:i/>
                    </w:rPr>
                  </w:rPrChange>
                </w:rPr>
                <w:t>specified period of time</w:t>
              </w:r>
            </w:ins>
            <w:r w:rsidRPr="008557FE">
              <w:t>,</w:t>
            </w:r>
            <w:r>
              <w:t xml:space="preserve"> the option becomes worthless </w:t>
            </w:r>
            <w:del w:id="85" w:author="Rick Tyler" w:date="2016-07-19T14:15:00Z">
              <w:r w:rsidDel="00B777E5">
                <w:delText>after the expiration date</w:delText>
              </w:r>
            </w:del>
            <w:ins w:id="86" w:author="Rick Tyler" w:date="2016-07-19T14:15:00Z">
              <w:r w:rsidR="00B777E5">
                <w:t xml:space="preserve">if not exercised by the end of the specified period of time (the </w:t>
              </w:r>
              <w:r w:rsidR="00B777E5" w:rsidRPr="00B777E5">
                <w:rPr>
                  <w:b/>
                  <w:i/>
                  <w:rPrChange w:id="87" w:author="Rick Tyler" w:date="2016-07-19T14:16:00Z">
                    <w:rPr/>
                  </w:rPrChange>
                </w:rPr>
                <w:t>expiration</w:t>
              </w:r>
              <w:r w:rsidR="00B777E5">
                <w:t xml:space="preserve"> </w:t>
              </w:r>
              <w:r w:rsidR="00B777E5" w:rsidRPr="00B777E5">
                <w:rPr>
                  <w:b/>
                  <w:i/>
                  <w:rPrChange w:id="88" w:author="Rick Tyler" w:date="2016-07-19T14:16:00Z">
                    <w:rPr/>
                  </w:rPrChange>
                </w:rPr>
                <w:t>date</w:t>
              </w:r>
              <w:r w:rsidR="00B777E5">
                <w:t>)</w:t>
              </w:r>
            </w:ins>
            <w:r>
              <w:t>.</w:t>
            </w:r>
          </w:p>
        </w:tc>
      </w:tr>
    </w:tbl>
    <w:p w14:paraId="086C505D" w14:textId="77777777" w:rsidR="000E073D" w:rsidRDefault="000E073D" w:rsidP="009058FA">
      <w:pPr>
        <w:rPr>
          <w:ins w:id="89" w:author="Rick Tyler" w:date="2016-07-19T14:17:00Z"/>
        </w:rPr>
      </w:pPr>
      <w:ins w:id="90" w:author="Rick Tyler" w:date="2016-07-19T14:17:00Z">
        <w:r>
          <w:t xml:space="preserve">Typically, the right to purchase the stock is not immediately available when the compensatory stock option is granted to the employee, but </w:t>
        </w:r>
        <w:r w:rsidRPr="000E073D">
          <w:rPr>
            <w:b/>
            <w:i/>
            <w:rPrChange w:id="91" w:author="Rick Tyler" w:date="2016-07-19T14:18:00Z">
              <w:rPr/>
            </w:rPrChange>
          </w:rPr>
          <w:t>vests</w:t>
        </w:r>
        <w:r>
          <w:t xml:space="preserve"> over time. This provides a powerful incentive for the employee to remain with the company and work to enhance the value of the company stock. </w:t>
        </w:r>
      </w:ins>
    </w:p>
    <w:p w14:paraId="4DD461C6" w14:textId="49E4A56E" w:rsidR="000E073D" w:rsidRDefault="000B20C6" w:rsidP="009058FA">
      <w:pPr>
        <w:rPr>
          <w:ins w:id="92" w:author="Rick Tyler" w:date="2016-07-19T14:21:00Z"/>
        </w:rPr>
      </w:pPr>
      <w:r>
        <w:t xml:space="preserve">If, prior to the expiration </w:t>
      </w:r>
      <w:ins w:id="93" w:author="Rick Tyler" w:date="2016-07-19T14:18:00Z">
        <w:r w:rsidR="000E073D">
          <w:t xml:space="preserve">date </w:t>
        </w:r>
      </w:ins>
      <w:r>
        <w:t xml:space="preserve">of the option, the </w:t>
      </w:r>
      <w:ins w:id="94" w:author="Rick Tyler" w:date="2016-07-24T20:28:00Z">
        <w:r w:rsidR="00993FE2">
          <w:t>option’s</w:t>
        </w:r>
      </w:ins>
      <w:ins w:id="95" w:author="Rick Tyler" w:date="2016-07-19T14:23:00Z">
        <w:r w:rsidR="00727F65">
          <w:t xml:space="preserve"> </w:t>
        </w:r>
      </w:ins>
      <w:ins w:id="96" w:author="Rick Tyler" w:date="2016-07-19T14:22:00Z">
        <w:r w:rsidR="00727F65">
          <w:t xml:space="preserve">exercise price (a.k.a. the “strike price”) is lower than the </w:t>
        </w:r>
      </w:ins>
      <w:ins w:id="97" w:author="Rick Tyler" w:date="2016-07-19T14:05:00Z">
        <w:r w:rsidR="00162DDB">
          <w:t xml:space="preserve">market </w:t>
        </w:r>
      </w:ins>
      <w:r>
        <w:t>price of the stock</w:t>
      </w:r>
      <w:ins w:id="98" w:author="Rick Tyler" w:date="2016-07-19T14:23:00Z">
        <w:r w:rsidR="00727F65">
          <w:t xml:space="preserve">, </w:t>
        </w:r>
      </w:ins>
      <w:del w:id="99" w:author="Rick Tyler" w:date="2016-07-19T14:23:00Z">
        <w:r w:rsidDel="00727F65">
          <w:delText xml:space="preserve"> is greater than the exercise price (also known as the strike price)</w:delText>
        </w:r>
      </w:del>
      <w:del w:id="100" w:author="Rick Tyler" w:date="2016-07-19T14:19:00Z">
        <w:r w:rsidDel="000E073D">
          <w:delText xml:space="preserve"> of the option</w:delText>
        </w:r>
      </w:del>
      <w:del w:id="101" w:author="Rick Tyler" w:date="2016-07-19T14:23:00Z">
        <w:r w:rsidDel="00727F65">
          <w:delText xml:space="preserve">, </w:delText>
        </w:r>
      </w:del>
      <w:ins w:id="102" w:author="Rick Tyler" w:date="2016-07-19T14:19:00Z">
        <w:r w:rsidR="000E073D">
          <w:t xml:space="preserve">then </w:t>
        </w:r>
      </w:ins>
      <w:r>
        <w:t xml:space="preserve">the option holder can receive the difference between the </w:t>
      </w:r>
      <w:del w:id="103" w:author="Rick Tyler" w:date="2016-07-19T14:23:00Z">
        <w:r w:rsidDel="00727F65">
          <w:delText xml:space="preserve">market </w:delText>
        </w:r>
      </w:del>
      <w:ins w:id="104" w:author="Rick Tyler" w:date="2016-07-19T14:23:00Z">
        <w:r w:rsidR="00727F65">
          <w:t xml:space="preserve">exercise price </w:t>
        </w:r>
      </w:ins>
      <w:ins w:id="105" w:author="Rick Tyler" w:date="2016-07-19T14:24:00Z">
        <w:r w:rsidR="00727F65">
          <w:t xml:space="preserve">and the market </w:t>
        </w:r>
      </w:ins>
      <w:r>
        <w:t xml:space="preserve">value of the stock </w:t>
      </w:r>
      <w:del w:id="106" w:author="Rick Tyler" w:date="2016-07-19T14:24:00Z">
        <w:r w:rsidDel="00727F65">
          <w:delText xml:space="preserve">and the strike price </w:delText>
        </w:r>
      </w:del>
      <w:r>
        <w:t xml:space="preserve">by </w:t>
      </w:r>
      <w:ins w:id="107" w:author="Rick Tyler" w:date="2016-07-19T14:24:00Z">
        <w:r w:rsidR="00727F65">
          <w:t xml:space="preserve">simply </w:t>
        </w:r>
      </w:ins>
      <w:r>
        <w:t xml:space="preserve">exercising the stock option and </w:t>
      </w:r>
      <w:ins w:id="108" w:author="Rick Tyler" w:date="2016-07-19T14:24:00Z">
        <w:r w:rsidR="00727F65">
          <w:t xml:space="preserve">then </w:t>
        </w:r>
      </w:ins>
      <w:r>
        <w:t xml:space="preserve">selling the underlying shares. </w:t>
      </w:r>
      <w:del w:id="109" w:author="Rick Tyler" w:date="2016-07-19T14:20:00Z">
        <w:r w:rsidDel="000E073D">
          <w:delText xml:space="preserve">The </w:delText>
        </w:r>
      </w:del>
      <w:ins w:id="110" w:author="Rick Tyler" w:date="2016-07-19T14:20:00Z">
        <w:r w:rsidR="000E073D">
          <w:t xml:space="preserve">This </w:t>
        </w:r>
      </w:ins>
      <w:r>
        <w:t xml:space="preserve">difference between the </w:t>
      </w:r>
      <w:ins w:id="111" w:author="Rick Tyler" w:date="2016-07-19T14:25:00Z">
        <w:r w:rsidR="00727F65">
          <w:t xml:space="preserve">exercise price and the </w:t>
        </w:r>
      </w:ins>
      <w:r>
        <w:t xml:space="preserve">market value </w:t>
      </w:r>
      <w:ins w:id="112" w:author="Rick Tyler" w:date="2016-07-19T14:25:00Z">
        <w:r w:rsidR="00727F65">
          <w:t xml:space="preserve">of the stock </w:t>
        </w:r>
      </w:ins>
      <w:del w:id="113" w:author="Rick Tyler" w:date="2016-07-19T14:25:00Z">
        <w:r w:rsidDel="00727F65">
          <w:delText xml:space="preserve">and the strike </w:delText>
        </w:r>
      </w:del>
      <w:r>
        <w:t xml:space="preserve">is referred to as the </w:t>
      </w:r>
      <w:r w:rsidRPr="00031D97">
        <w:rPr>
          <w:b/>
          <w:i/>
        </w:rPr>
        <w:t>spread</w:t>
      </w:r>
      <w:r>
        <w:t xml:space="preserve"> or </w:t>
      </w:r>
      <w:r w:rsidRPr="00727F65">
        <w:rPr>
          <w:b/>
          <w:i/>
          <w:rPrChange w:id="114" w:author="Rick Tyler" w:date="2016-07-19T14:25:00Z">
            <w:rPr/>
          </w:rPrChange>
        </w:rPr>
        <w:t>intrinsic value</w:t>
      </w:r>
      <w:r>
        <w:t xml:space="preserve">. </w:t>
      </w:r>
      <w:ins w:id="115" w:author="Rick Tyler" w:date="2016-07-19T14:25:00Z">
        <w:r w:rsidR="00727F65">
          <w:t xml:space="preserve">In this case, when the exercise price is lower than the market value, the spread is positive and the </w:t>
        </w:r>
      </w:ins>
      <w:ins w:id="116" w:author="Rick Tyler" w:date="2016-07-19T14:26:00Z">
        <w:r w:rsidR="00DF0BA1">
          <w:t>option is said to be “</w:t>
        </w:r>
        <w:r w:rsidR="00DF0BA1" w:rsidRPr="00DF0BA1">
          <w:rPr>
            <w:b/>
            <w:rPrChange w:id="117" w:author="Rick Tyler" w:date="2016-07-19T14:28:00Z">
              <w:rPr/>
            </w:rPrChange>
          </w:rPr>
          <w:t>i</w:t>
        </w:r>
        <w:r w:rsidR="00DF0BA1" w:rsidRPr="00DF0BA1">
          <w:rPr>
            <w:b/>
            <w:i/>
            <w:rPrChange w:id="118" w:author="Rick Tyler" w:date="2016-07-19T14:26:00Z">
              <w:rPr/>
            </w:rPrChange>
          </w:rPr>
          <w:t>n-the-money</w:t>
        </w:r>
        <w:r w:rsidR="00DF0BA1">
          <w:t>.”</w:t>
        </w:r>
      </w:ins>
    </w:p>
    <w:p w14:paraId="64916226" w14:textId="55045B52" w:rsidR="000B20C6" w:rsidRPr="00031D97" w:rsidRDefault="000B20C6" w:rsidP="009058FA">
      <w:r>
        <w:t>If</w:t>
      </w:r>
      <w:ins w:id="119" w:author="Rick Tyler" w:date="2016-07-19T14:21:00Z">
        <w:r w:rsidR="000E073D">
          <w:t>, however,</w:t>
        </w:r>
      </w:ins>
      <w:r>
        <w:t xml:space="preserve"> the </w:t>
      </w:r>
      <w:del w:id="120" w:author="Rick Tyler" w:date="2016-07-19T14:06:00Z">
        <w:r w:rsidDel="00F77CD0">
          <w:delText xml:space="preserve">stock </w:delText>
        </w:r>
      </w:del>
      <w:ins w:id="121" w:author="Rick Tyler" w:date="2016-07-19T14:06:00Z">
        <w:r w:rsidR="00F77CD0">
          <w:t xml:space="preserve">market </w:t>
        </w:r>
      </w:ins>
      <w:r>
        <w:t xml:space="preserve">price drops below the </w:t>
      </w:r>
      <w:del w:id="122" w:author="Rick Tyler" w:date="2016-07-19T14:27:00Z">
        <w:r w:rsidDel="00DF0BA1">
          <w:delText xml:space="preserve">strike </w:delText>
        </w:r>
      </w:del>
      <w:ins w:id="123" w:author="Rick Tyler" w:date="2016-07-19T14:27:00Z">
        <w:r w:rsidR="00DF0BA1">
          <w:t xml:space="preserve">exercise </w:t>
        </w:r>
      </w:ins>
      <w:r>
        <w:t xml:space="preserve">price of the option, there is no intrinsic value and it does not make sense to exercise the options since the shares can be purchased in the open market at a lower price. </w:t>
      </w:r>
      <w:del w:id="124" w:author="Rick Tyler" w:date="2016-07-19T14:27:00Z">
        <w:r w:rsidDel="00DF0BA1">
          <w:delText xml:space="preserve">Stock options with a strike price lower than the market value of the stock are said to be “in-the-money.” </w:delText>
        </w:r>
      </w:del>
      <w:r>
        <w:t xml:space="preserve">Those </w:t>
      </w:r>
      <w:ins w:id="125" w:author="Rick Tyler" w:date="2016-07-19T14:27:00Z">
        <w:r w:rsidR="00DF0BA1">
          <w:t xml:space="preserve">options </w:t>
        </w:r>
      </w:ins>
      <w:r>
        <w:t xml:space="preserve">with </w:t>
      </w:r>
      <w:del w:id="126" w:author="Rick Tyler" w:date="2016-07-19T14:28:00Z">
        <w:r w:rsidDel="00DF0BA1">
          <w:delText>a strike</w:delText>
        </w:r>
      </w:del>
      <w:ins w:id="127" w:author="Rick Tyler" w:date="2016-07-19T14:28:00Z">
        <w:r w:rsidR="00DF0BA1">
          <w:t>an exercise</w:t>
        </w:r>
      </w:ins>
      <w:r>
        <w:t xml:space="preserve"> price higher than the market values of the stock are said to be “</w:t>
      </w:r>
      <w:r w:rsidRPr="00DF0BA1">
        <w:rPr>
          <w:b/>
          <w:i/>
          <w:rPrChange w:id="128" w:author="Rick Tyler" w:date="2016-07-19T14:29:00Z">
            <w:rPr/>
          </w:rPrChange>
        </w:rPr>
        <w:t>underwater</w:t>
      </w:r>
      <w:del w:id="129" w:author="Rick Tyler" w:date="2016-07-19T14:29:00Z">
        <w:r w:rsidDel="00DF0BA1">
          <w:delText>.</w:delText>
        </w:r>
      </w:del>
      <w:r>
        <w:t>”</w:t>
      </w:r>
      <w:ins w:id="130" w:author="Rick Tyler" w:date="2016-07-19T14:29:00Z">
        <w:r w:rsidR="00DF0BA1">
          <w:t xml:space="preserve"> because they have no intrinsic value.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6D392E" w:rsidRPr="008D3CA3" w14:paraId="0488792C" w14:textId="77777777" w:rsidTr="006D392E">
        <w:tc>
          <w:tcPr>
            <w:tcW w:w="9576" w:type="dxa"/>
            <w:shd w:val="clear" w:color="auto" w:fill="DBD9B9"/>
          </w:tcPr>
          <w:p w14:paraId="386F36F4" w14:textId="77777777" w:rsidR="006D392E" w:rsidRPr="00F77A81" w:rsidRDefault="006D392E" w:rsidP="006D392E">
            <w:pPr>
              <w:rPr>
                <w:b/>
              </w:rPr>
            </w:pPr>
            <w:r w:rsidRPr="00F77A81">
              <w:rPr>
                <w:rFonts w:cs="Times New Roman"/>
                <w:b/>
                <w:szCs w:val="24"/>
              </w:rPr>
              <w:t>Example.com</w:t>
            </w:r>
          </w:p>
          <w:p w14:paraId="1D9BFEBE" w14:textId="77777777" w:rsidR="006D392E" w:rsidRPr="008D3CA3" w:rsidRDefault="006D392E" w:rsidP="006D392E">
            <w:r w:rsidRPr="007128DC">
              <w:t xml:space="preserve">Think of it in these simple terms. In the red-hot "dot.com" industry, many companies were in desperate need of talent, yet short of funding. Many employees were willing to accept compensation packages consisting primarily of compensatory options. As such, if the company went public and share prices soared, they owned the ability to buy the stock at a stated low price, profiting from the difference in that price and the market price. But this was not without risk because the share price in the marketplace could also fall below the options' exercise price, at which point the options would </w:t>
            </w:r>
            <w:r>
              <w:t>have no intrinsic value</w:t>
            </w:r>
            <w:r w:rsidRPr="007128DC">
              <w:t>.</w:t>
            </w:r>
          </w:p>
        </w:tc>
      </w:tr>
    </w:tbl>
    <w:p w14:paraId="029D3EAA" w14:textId="77777777" w:rsidR="000B20C6" w:rsidRDefault="000B20C6" w:rsidP="009058FA">
      <w:pPr>
        <w:spacing w:before="0" w:after="0"/>
      </w:pPr>
    </w:p>
    <w:p w14:paraId="6579C3A4" w14:textId="38EA7B47" w:rsidR="000B20C6" w:rsidRDefault="006D392E" w:rsidP="00794C79">
      <w:pPr>
        <w:pStyle w:val="Heading2"/>
      </w:pPr>
      <w:r>
        <w:rPr>
          <w:rFonts w:eastAsia="Arial Unicode MS" w:cs="Arial Unicode MS"/>
          <w:bCs/>
          <w:i/>
          <w:sz w:val="18"/>
          <w:szCs w:val="18"/>
        </w:rPr>
        <w:br w:type="page"/>
      </w:r>
      <w:r w:rsidR="000B20C6">
        <w:lastRenderedPageBreak/>
        <w:t xml:space="preserve">Understanding the Basics of </w:t>
      </w:r>
      <w:ins w:id="131" w:author="Rick Tyler" w:date="2016-07-18T18:03:00Z">
        <w:r w:rsidR="007E320F">
          <w:t xml:space="preserve">Compensatory </w:t>
        </w:r>
      </w:ins>
      <w:ins w:id="132" w:author="Rick Tyler" w:date="2016-07-18T18:02:00Z">
        <w:r w:rsidR="009E2EA5">
          <w:t xml:space="preserve">Stock </w:t>
        </w:r>
      </w:ins>
      <w:r w:rsidR="000B20C6">
        <w:t>Options</w:t>
      </w:r>
    </w:p>
    <w:p w14:paraId="0B535A27" w14:textId="518FED0F" w:rsidR="000B20C6" w:rsidRDefault="000B20C6" w:rsidP="00794C79">
      <w:r w:rsidRPr="00794C79">
        <w:t>There are several key events associated with stock options</w:t>
      </w:r>
      <w:r w:rsidR="009315B1">
        <w:t xml:space="preserve">. </w:t>
      </w:r>
      <w:r w:rsidRPr="00794C79">
        <w:t>Understanding each of these is critical to your understanding of the various types of stock options that your clients may receive. All executive stock options, regardless of the type, have four key elements</w:t>
      </w:r>
      <w:r w:rsidR="009315B1">
        <w:t xml:space="preserve">. </w:t>
      </w:r>
    </w:p>
    <w:p w14:paraId="17B6400B" w14:textId="77777777" w:rsidR="007B5F9D" w:rsidRPr="007B5F9D" w:rsidRDefault="007B5F9D" w:rsidP="00794C79">
      <w:pPr>
        <w:rPr>
          <w:b/>
          <w:color w:val="FF0000"/>
        </w:rPr>
      </w:pPr>
      <w:r w:rsidRPr="009058FA">
        <w:rPr>
          <w:b/>
          <w:color w:val="FF0000"/>
        </w:rPr>
        <w:t>Click on each of the red numbers to learn more about each event in the life of a compensatory option.</w:t>
      </w:r>
    </w:p>
    <w:p w14:paraId="45C3B07A" w14:textId="4A59B788" w:rsidR="009058FA" w:rsidRDefault="00AE2499" w:rsidP="009058FA">
      <w:pPr>
        <w:jc w:val="center"/>
      </w:pPr>
      <w:r>
        <w:rPr>
          <w:noProof/>
        </w:rPr>
        <w:drawing>
          <wp:inline distT="0" distB="0" distL="0" distR="0" wp14:anchorId="477A0EEC" wp14:editId="095F9892">
            <wp:extent cx="4759960" cy="20491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2049145"/>
                    </a:xfrm>
                    <a:prstGeom prst="rect">
                      <a:avLst/>
                    </a:prstGeom>
                    <a:noFill/>
                    <a:ln>
                      <a:noFill/>
                    </a:ln>
                  </pic:spPr>
                </pic:pic>
              </a:graphicData>
            </a:graphic>
          </wp:inline>
        </w:drawing>
      </w:r>
    </w:p>
    <w:p w14:paraId="2DA2D4DD" w14:textId="0F90A2AE" w:rsidR="00417414" w:rsidRDefault="002B36BE" w:rsidP="009058FA">
      <w:pPr>
        <w:spacing w:before="0" w:after="0"/>
        <w:rPr>
          <w:noProof/>
        </w:rPr>
      </w:pPr>
      <w:del w:id="133" w:author="Rick Tyler" w:date="2016-07-22T16:11:00Z">
        <w:r w:rsidDel="0061311A">
          <w:rPr>
            <w:noProof/>
          </w:rPr>
          <mc:AlternateContent>
            <mc:Choice Requires="wpg">
              <w:drawing>
                <wp:anchor distT="0" distB="0" distL="114300" distR="114300" simplePos="0" relativeHeight="251649536" behindDoc="0" locked="0" layoutInCell="1" allowOverlap="1" wp14:anchorId="17A1EACA" wp14:editId="31E56780">
                  <wp:simplePos x="0" y="0"/>
                  <wp:positionH relativeFrom="column">
                    <wp:posOffset>508000</wp:posOffset>
                  </wp:positionH>
                  <wp:positionV relativeFrom="paragraph">
                    <wp:posOffset>145415</wp:posOffset>
                  </wp:positionV>
                  <wp:extent cx="5487035" cy="986790"/>
                  <wp:effectExtent l="0" t="0" r="0" b="3810"/>
                  <wp:wrapThrough wrapText="bothSides">
                    <wp:wrapPolygon edited="0">
                      <wp:start x="1000" y="0"/>
                      <wp:lineTo x="300" y="4448"/>
                      <wp:lineTo x="100" y="6672"/>
                      <wp:lineTo x="100" y="11676"/>
                      <wp:lineTo x="1300" y="17792"/>
                      <wp:lineTo x="1900" y="17792"/>
                      <wp:lineTo x="1900" y="21127"/>
                      <wp:lineTo x="21398" y="21127"/>
                      <wp:lineTo x="21498" y="14456"/>
                      <wp:lineTo x="20498" y="11120"/>
                      <wp:lineTo x="18698" y="8896"/>
                      <wp:lineTo x="18598" y="556"/>
                      <wp:lineTo x="17698" y="0"/>
                      <wp:lineTo x="1000" y="0"/>
                    </wp:wrapPolygon>
                  </wp:wrapThrough>
                  <wp:docPr id="101" name="Group 101"/>
                  <wp:cNvGraphicFramePr/>
                  <a:graphic xmlns:a="http://schemas.openxmlformats.org/drawingml/2006/main">
                    <a:graphicData uri="http://schemas.microsoft.com/office/word/2010/wordprocessingGroup">
                      <wpg:wgp>
                        <wpg:cNvGrpSpPr/>
                        <wpg:grpSpPr>
                          <a:xfrm>
                            <a:off x="0" y="0"/>
                            <a:ext cx="5487035" cy="986790"/>
                            <a:chOff x="0" y="0"/>
                            <a:chExt cx="5487035" cy="986790"/>
                          </a:xfrm>
                        </wpg:grpSpPr>
                        <wps:wsp>
                          <wps:cNvPr id="30" name="Text Box 30"/>
                          <wps:cNvSpPr txBox="1"/>
                          <wps:spPr>
                            <a:xfrm>
                              <a:off x="2286000" y="68580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42F36" w14:textId="3BA0CBD6" w:rsidR="003350E9" w:rsidRPr="00DA7CB9" w:rsidRDefault="003350E9">
                                <w:pPr>
                                  <w:spacing w:before="0" w:after="0"/>
                                  <w:rPr>
                                    <w:b/>
                                    <w:rPrChange w:id="134" w:author="Rick Tyler" w:date="2016-07-22T15:20:00Z">
                                      <w:rPr/>
                                    </w:rPrChange>
                                  </w:rPr>
                                  <w:pPrChange w:id="135" w:author="Rick Tyler" w:date="2016-07-22T15:21:00Z">
                                    <w:pPr/>
                                  </w:pPrChange>
                                </w:pPr>
                                <w:ins w:id="136" w:author="Rick Tyler" w:date="2016-07-22T15:23:00Z">
                                  <w:r>
                                    <w:rPr>
                                      <w:b/>
                                    </w:rPr>
                                    <w:t>5</w:t>
                                  </w:r>
                                </w:ins>
                                <w:ins w:id="137" w:author="Rick Tyler" w:date="2016-07-22T15:22:00Z">
                                  <w:r>
                                    <w:rPr>
                                      <w:b/>
                                    </w:rPr>
                                    <w:t xml:space="preserve"> Year</w:t>
                                  </w:r>
                                </w:ins>
                                <w:ins w:id="138" w:author="Rick Tyler" w:date="2016-07-22T15:23:00Z">
                                  <w:r>
                                    <w:rPr>
                                      <w:b/>
                                    </w:rPr>
                                    <w: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oup 46"/>
                          <wpg:cNvGrpSpPr/>
                          <wpg:grpSpPr>
                            <a:xfrm>
                              <a:off x="0" y="0"/>
                              <a:ext cx="5487035" cy="986790"/>
                              <a:chOff x="0" y="0"/>
                              <a:chExt cx="5487035" cy="986790"/>
                            </a:xfrm>
                          </wpg:grpSpPr>
                          <wps:wsp>
                            <wps:cNvPr id="12" name="Straight Arrow Connector 12"/>
                            <wps:cNvCnPr/>
                            <wps:spPr>
                              <a:xfrm flipV="1">
                                <a:off x="114300" y="574040"/>
                                <a:ext cx="5144135" cy="5716"/>
                              </a:xfrm>
                              <a:prstGeom prst="straightConnector1">
                                <a:avLst/>
                              </a:prstGeom>
                              <a:ln w="44450">
                                <a:solidFill>
                                  <a:srgbClr val="0732FF"/>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342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2628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12573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8001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a:off x="17145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2171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30861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4001135"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35433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4457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4914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C0309" w14:textId="59B78470" w:rsidR="003350E9" w:rsidRPr="00DA7CB9" w:rsidRDefault="003350E9">
                                  <w:pPr>
                                    <w:spacing w:before="0" w:after="0"/>
                                    <w:rPr>
                                      <w:b/>
                                      <w:rPrChange w:id="139" w:author="Rick Tyler" w:date="2016-07-22T15:20:00Z">
                                        <w:rPr/>
                                      </w:rPrChange>
                                    </w:rPr>
                                    <w:pPrChange w:id="140" w:author="Rick Tyler" w:date="2016-07-22T15:21:00Z">
                                      <w:pPr/>
                                    </w:pPrChange>
                                  </w:pPr>
                                  <w:ins w:id="141" w:author="Rick Tyler" w:date="2016-07-22T15:20:00Z">
                                    <w:r w:rsidRPr="00DA7CB9">
                                      <w:rPr>
                                        <w:b/>
                                        <w:rPrChange w:id="142" w:author="Rick Tyler" w:date="2016-07-22T15:20:00Z">
                                          <w:rPr/>
                                        </w:rPrChange>
                                      </w:rPr>
                                      <w:t>Grant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57200" y="75565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533C42" w14:textId="25CF1EDA" w:rsidR="003350E9" w:rsidRPr="00DA7CB9" w:rsidRDefault="003350E9">
                                  <w:pPr>
                                    <w:spacing w:before="0" w:after="0"/>
                                    <w:rPr>
                                      <w:b/>
                                      <w:rPrChange w:id="143" w:author="Rick Tyler" w:date="2016-07-22T15:20:00Z">
                                        <w:rPr/>
                                      </w:rPrChange>
                                    </w:rPr>
                                    <w:pPrChange w:id="144" w:author="Rick Tyler" w:date="2016-07-22T15:21:00Z">
                                      <w:pPr/>
                                    </w:pPrChange>
                                  </w:pPr>
                                  <w:ins w:id="145" w:author="Rick Tyler" w:date="2016-07-22T15:22:00Z">
                                    <w:r>
                                      <w:rPr>
                                        <w:b/>
                                      </w:rPr>
                                      <w:t>1 Year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572000" y="75565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DAF01" w14:textId="2A65D742" w:rsidR="003350E9" w:rsidRPr="00DA7CB9" w:rsidRDefault="003350E9">
                                  <w:pPr>
                                    <w:spacing w:before="0" w:after="0"/>
                                    <w:rPr>
                                      <w:b/>
                                      <w:rPrChange w:id="146" w:author="Rick Tyler" w:date="2016-07-22T15:20:00Z">
                                        <w:rPr/>
                                      </w:rPrChange>
                                    </w:rPr>
                                    <w:pPrChange w:id="147" w:author="Rick Tyler" w:date="2016-07-22T15:21:00Z">
                                      <w:pPr/>
                                    </w:pPrChange>
                                  </w:pPr>
                                  <w:ins w:id="148" w:author="Rick Tyler" w:date="2016-07-22T15:22:00Z">
                                    <w:r>
                                      <w:rPr>
                                        <w:b/>
                                      </w:rPr>
                                      <w:t>1</w:t>
                                    </w:r>
                                  </w:ins>
                                  <w:ins w:id="149" w:author="Rick Tyler" w:date="2016-07-22T15:23:00Z">
                                    <w:r>
                                      <w:rPr>
                                        <w:b/>
                                      </w:rPr>
                                      <w:t>0</w:t>
                                    </w:r>
                                  </w:ins>
                                  <w:ins w:id="150" w:author="Rick Tyler" w:date="2016-07-22T15:22:00Z">
                                    <w:r>
                                      <w:rPr>
                                        <w:b/>
                                      </w:rPr>
                                      <w:t xml:space="preserve"> Year</w:t>
                                    </w:r>
                                  </w:ins>
                                  <w:ins w:id="151" w:author="Rick Tyler" w:date="2016-07-22T15:23:00Z">
                                    <w:r>
                                      <w:rPr>
                                        <w:b/>
                                      </w:rPr>
                                      <w: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828800" y="22860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90FD14" w14:textId="6B959521" w:rsidR="003350E9" w:rsidRPr="00DA7CB9" w:rsidRDefault="003350E9">
                                  <w:pPr>
                                    <w:spacing w:before="0" w:after="0"/>
                                    <w:rPr>
                                      <w:b/>
                                      <w:rPrChange w:id="152" w:author="Rick Tyler" w:date="2016-07-22T15:20:00Z">
                                        <w:rPr/>
                                      </w:rPrChange>
                                    </w:rPr>
                                    <w:pPrChange w:id="153" w:author="Rick Tyler" w:date="2016-07-22T15:21:00Z">
                                      <w:pPr/>
                                    </w:pPrChange>
                                  </w:pPr>
                                  <w:ins w:id="154" w:author="Rick Tyler" w:date="2016-07-22T15:24:00Z">
                                    <w:r>
                                      <w:rPr>
                                        <w:b/>
                                      </w:rPr>
                                      <w:t>Exercise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11480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D6F83" w14:textId="0033E5C4" w:rsidR="003350E9" w:rsidRPr="00DA7CB9" w:rsidRDefault="003350E9">
                                  <w:pPr>
                                    <w:spacing w:before="0" w:after="0"/>
                                    <w:rPr>
                                      <w:b/>
                                      <w:rPrChange w:id="155" w:author="Rick Tyler" w:date="2016-07-22T15:20:00Z">
                                        <w:rPr/>
                                      </w:rPrChange>
                                    </w:rPr>
                                    <w:pPrChange w:id="156" w:author="Rick Tyler" w:date="2016-07-22T15:21:00Z">
                                      <w:pPr/>
                                    </w:pPrChange>
                                  </w:pPr>
                                  <w:ins w:id="157" w:author="Rick Tyler" w:date="2016-07-22T15:33:00Z">
                                    <w:r>
                                      <w:rPr>
                                        <w:b/>
                                      </w:rPr>
                                      <w:t xml:space="preserve">  </w:t>
                                    </w:r>
                                  </w:ins>
                                  <w:ins w:id="158" w:author="Rick Tyler" w:date="2016-07-22T15:25:00Z">
                                    <w:r>
                                      <w:rPr>
                                        <w:b/>
                                      </w:rPr>
                                      <w:t>Sale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114300" y="6350"/>
                                <a:ext cx="572135" cy="224790"/>
                                <a:chOff x="0" y="0"/>
                                <a:chExt cx="463550" cy="247650"/>
                              </a:xfrm>
                            </wpg:grpSpPr>
                            <wps:wsp>
                              <wps:cNvPr id="35" name="Triangle 35"/>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416BF08A" w14:textId="77777777" w:rsidR="003350E9" w:rsidRDefault="003350E9">
                                    <w:pPr>
                                      <w:jc w:val="center"/>
                                      <w:pPrChange w:id="159"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6CE9DF" w14:textId="27649688" w:rsidR="003350E9" w:rsidRPr="00AD7C19" w:rsidRDefault="003350E9">
                                    <w:pPr>
                                      <w:spacing w:before="0" w:after="0"/>
                                      <w:rPr>
                                        <w:b/>
                                        <w:color w:val="FFFFFF" w:themeColor="background1"/>
                                        <w:rPrChange w:id="160" w:author="Rick Tyler" w:date="2016-07-22T15:30:00Z">
                                          <w:rPr/>
                                        </w:rPrChange>
                                      </w:rPr>
                                      <w:pPrChange w:id="161" w:author="Rick Tyler" w:date="2016-07-22T15:21:00Z">
                                        <w:pPr/>
                                      </w:pPrChange>
                                    </w:pPr>
                                    <w:ins w:id="162" w:author="Rick Tyler" w:date="2016-07-22T15:30:00Z">
                                      <w:r w:rsidRPr="00AD7C19">
                                        <w:rPr>
                                          <w:b/>
                                          <w:color w:val="FFFFFF" w:themeColor="background1"/>
                                          <w:rPrChange w:id="163" w:author="Rick Tyler" w:date="2016-07-22T15:30:00Z">
                                            <w:rPr>
                                              <w:b/>
                                            </w:rPr>
                                          </w:rPrChange>
                                        </w:rP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1943100" y="0"/>
                                <a:ext cx="572135" cy="231140"/>
                                <a:chOff x="0" y="0"/>
                                <a:chExt cx="463550" cy="247650"/>
                              </a:xfrm>
                            </wpg:grpSpPr>
                            <wps:wsp>
                              <wps:cNvPr id="40" name="Triangle 40"/>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3AF26C33" w14:textId="77777777" w:rsidR="003350E9" w:rsidRDefault="003350E9">
                                    <w:pPr>
                                      <w:jc w:val="center"/>
                                      <w:pPrChange w:id="164"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0EAD1" w14:textId="445D638D" w:rsidR="003350E9" w:rsidRPr="00AD7C19" w:rsidRDefault="003350E9">
                                    <w:pPr>
                                      <w:spacing w:before="0" w:after="0"/>
                                      <w:rPr>
                                        <w:b/>
                                        <w:color w:val="FFFFFF" w:themeColor="background1"/>
                                        <w:rPrChange w:id="165" w:author="Rick Tyler" w:date="2016-07-22T15:30:00Z">
                                          <w:rPr/>
                                        </w:rPrChange>
                                      </w:rPr>
                                      <w:pPrChange w:id="166" w:author="Rick Tyler" w:date="2016-07-22T15:21:00Z">
                                        <w:pPr/>
                                      </w:pPrChange>
                                    </w:pPr>
                                    <w:ins w:id="167" w:author="Rick Tyler" w:date="2016-07-22T15:32:00Z">
                                      <w:r>
                                        <w:rPr>
                                          <w:b/>
                                          <w:color w:val="FFFFFF" w:themeColor="background1"/>
                                        </w:rPr>
                                        <w:t>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229100" y="0"/>
                                <a:ext cx="572135" cy="231140"/>
                                <a:chOff x="0" y="0"/>
                                <a:chExt cx="463550" cy="247650"/>
                              </a:xfrm>
                            </wpg:grpSpPr>
                            <wps:wsp>
                              <wps:cNvPr id="43" name="Triangle 43"/>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120FC109" w14:textId="77777777" w:rsidR="003350E9" w:rsidRDefault="003350E9">
                                    <w:pPr>
                                      <w:jc w:val="center"/>
                                      <w:pPrChange w:id="168"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9F4DC8" w14:textId="42693976" w:rsidR="003350E9" w:rsidRPr="00AD7C19" w:rsidRDefault="003350E9">
                                    <w:pPr>
                                      <w:spacing w:before="0" w:after="0"/>
                                      <w:rPr>
                                        <w:b/>
                                        <w:color w:val="FFFFFF" w:themeColor="background1"/>
                                        <w:rPrChange w:id="169" w:author="Rick Tyler" w:date="2016-07-22T15:30:00Z">
                                          <w:rPr/>
                                        </w:rPrChange>
                                      </w:rPr>
                                      <w:pPrChange w:id="170" w:author="Rick Tyler" w:date="2016-07-22T15:21:00Z">
                                        <w:pPr/>
                                      </w:pPrChange>
                                    </w:pPr>
                                    <w:ins w:id="171" w:author="Rick Tyler" w:date="2016-07-22T15:32:00Z">
                                      <w:r>
                                        <w:rPr>
                                          <w:b/>
                                          <w:color w:val="FFFFFF" w:themeColor="background1"/>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A1EACA" id="Group 101" o:spid="_x0000_s1026" style="position:absolute;margin-left:40pt;margin-top:11.45pt;width:432.05pt;height:77.7pt;z-index:251649536" coordsize="5487035,9867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">
                  <v:shapetype id="_x0000_t202" coordsize="21600,21600" o:spt="202" path="m0,0l0,21600,21600,21600,21600,0xe">
                    <v:stroke joinstyle="miter"/>
                    <v:path gradientshapeok="t" o:connecttype="rect"/>
                  </v:shapetype>
                  <v:shape id="Text Box 30" o:spid="_x0000_s1027" type="#_x0000_t202" style="position:absolute;left:2286000;top:6858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18642F36" w14:textId="3BA0CBD6" w:rsidR="003350E9" w:rsidRPr="00DA7CB9" w:rsidRDefault="003350E9">
                          <w:pPr>
                            <w:spacing w:before="0" w:after="0"/>
                            <w:rPr>
                              <w:b/>
                              <w:rPrChange w:id="172" w:author="Rick Tyler" w:date="2016-07-22T15:20:00Z">
                                <w:rPr/>
                              </w:rPrChange>
                            </w:rPr>
                            <w:pPrChange w:id="173" w:author="Rick Tyler" w:date="2016-07-22T15:21:00Z">
                              <w:pPr/>
                            </w:pPrChange>
                          </w:pPr>
                          <w:ins w:id="174" w:author="Rick Tyler" w:date="2016-07-22T15:23:00Z">
                            <w:r>
                              <w:rPr>
                                <w:b/>
                              </w:rPr>
                              <w:t>5</w:t>
                            </w:r>
                          </w:ins>
                          <w:ins w:id="175" w:author="Rick Tyler" w:date="2016-07-22T15:22:00Z">
                            <w:r>
                              <w:rPr>
                                <w:b/>
                              </w:rPr>
                              <w:t xml:space="preserve"> Year</w:t>
                            </w:r>
                          </w:ins>
                          <w:ins w:id="176" w:author="Rick Tyler" w:date="2016-07-22T15:23:00Z">
                            <w:r>
                              <w:rPr>
                                <w:b/>
                              </w:rPr>
                              <w:t>s</w:t>
                            </w:r>
                          </w:ins>
                        </w:p>
                      </w:txbxContent>
                    </v:textbox>
                  </v:shape>
                  <v:group id="Group 46" o:spid="_x0000_s1028" style="position:absolute;width:5487035;height:986790" coordsize="5487035,986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12" o:spid="_x0000_s1029" type="#_x0000_t32" style="position:absolute;left:114300;top:574040;width:5144135;height:571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X3+MMAAADbAAAADwAAAGRycy9kb3ducmV2LnhtbERP22rCQBB9F/yHZQTfdKO0otFVpGBp&#10;0UK9oD6O2TEJzc7G7FbTv+8Kgm9zONeZzGpTiCtVLresoNeNQBAnVuecKthtF50hCOeRNRaWScEf&#10;OZhNm40JxtreeE3XjU9FCGEXo4LM+zKW0iUZGXRdWxIH7mwrgz7AKpW6wlsIN4XsR9FAGsw5NGRY&#10;0ltGyc/m1yjY14k+XUZfr+aw+Hx53x5Xy933Sql2q56PQXiq/VP8cH/oML8P91/CAXL6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419/jDAAAA2wAAAA8AAAAAAAAAAAAA&#10;AAAAoQIAAGRycy9kb3ducmV2LnhtbFBLBQYAAAAABAAEAPkAAACRAwAAAAA=&#10;" strokecolor="#0732ff" strokeweight="3.5pt">
                      <v:stroke endarrow="block"/>
                    </v:shape>
                    <v:line id="Straight Connector 13" o:spid="_x0000_s1030" style="position:absolute;visibility:visible;mso-wrap-style:square" from="342900,463550" to="343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u23sYAAADbAAAADwAAAGRycy9kb3ducmV2LnhtbESPQWvCQBCF7wX/wzIFb82mFmxIXaUW&#10;A/HgQVvS9jZkxyQ0Oxuya4z/3hUK3mZ4733zZrEaTSsG6l1jWcFzFIMgLq1uuFLw9Zk9JSCcR9bY&#10;WiYFF3KwWk4eFphqe+Y9DQdfiQBhl6KC2vsuldKVNRl0ke2Ig3a0vUEf1r6SusdzgJtWzuJ4Lg02&#10;HC7U2NFHTeXf4WQCxX6b3U+2LTbreTn7fU2KfHMslJo+ju9vIDyN/m7+T+c61H+B2y9hALm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0btt7GAAAA2wAAAA8AAAAAAAAA&#10;AAAAAAAAoQIAAGRycy9kb3ducmV2LnhtbFBLBQYAAAAABAAEAPkAAACUAwAAAAA=&#10;" strokecolor="#0732ff" strokeweight="1.5pt"/>
                    <v:line id="Straight Connector 15" o:spid="_x0000_s1031" style="position:absolute;visibility:visible;mso-wrap-style:square" from="2628900,463550" to="2629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6LMcYAAADbAAAADwAAAGRycy9kb3ducmV2LnhtbESPQWvCQBCF7wX/wzIFb82mQm1IXaUW&#10;A/HgQVvS9jZkxyQ0Oxuya4z/3hUK3mZ4733zZrEaTSsG6l1jWcFzFIMgLq1uuFLw9Zk9JSCcR9bY&#10;WiYFF3KwWk4eFphqe+Y9DQdfiQBhl6KC2vsuldKVNRl0ke2Ig3a0vUEf1r6SusdzgJtWzuJ4Lg02&#10;HC7U2NFHTeXf4WQCxX6b3U+2LTbreTn7fU2KfHMslJo+ju9vIDyN/m7+T+c61H+B2y9hALm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2+izHGAAAA2wAAAA8AAAAAAAAA&#10;AAAAAAAAoQIAAGRycy9kb3ducmV2LnhtbFBLBQYAAAAABAAEAPkAAACUAwAAAAA=&#10;" strokecolor="#0732ff" strokeweight="1.5pt"/>
                    <v:line id="Straight Connector 19" o:spid="_x0000_s1032" style="position:absolute;visibility:visible;mso-wrap-style:square" from="1257300,459740" to="12579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OBNMYAAADbAAAADwAAAGRycy9kb3ducmV2LnhtbESPQWvCQBCF7wX/wzKCt7qph1RjVmmL&#10;QnrooSrR3obsmIRmZ0N2jfHfu4WCtxnee9+8SdeDaURPnastK3iZRiCIC6trLhUc9tvnOQjnkTU2&#10;lknBjRysV6OnFBNtr/xN/c6XIkDYJaig8r5NpHRFRQbd1LbEQTvbzqAPa1dK3eE1wE0jZ1EUS4M1&#10;hwsVtvRRUfG7u5hAsUfzddp+5pv3uJj9vM7zbHPOlZqMh7clCE+Df5j/05kO9Rfw90sYQK7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zgTTGAAAA2wAAAA8AAAAAAAAA&#10;AAAAAAAAoQIAAGRycy9kb3ducmV2LnhtbFBLBQYAAAAABAAEAPkAAACUAwAAAAA=&#10;" strokecolor="#0732ff" strokeweight="1.5pt"/>
                    <v:line id="Straight Connector 20" o:spid="_x0000_s1033" style="position:absolute;visibility:visible;mso-wrap-style:square" from="800100,459740" to="8007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XiFMUAAADbAAAADwAAAGRycy9kb3ducmV2LnhtbESPsW7CQAyGd6S+w8mVusGlGSgKHAgq&#10;kOjQoYACbFbOJBE5X5S7Qvr29YDEaP3+P/ubLXrXqBt1ofZs4H2UgCIuvK25NHDYb4YTUCEiW2w8&#10;k4E/CrCYvwxmmFl/5x+67WKpBMIhQwNVjG2mdSgqchhGviWW7OI7h1HGrtS2w7vAXaPTJBlrhzXL&#10;hQpb+qyouO5+nVD80X2fNl/5ejUu0vPHJN+uL7kxb6/9cgoqUh+fy4/21hpI5XtxEQ/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6XiFMUAAADbAAAADwAAAAAAAAAA&#10;AAAAAAChAgAAZHJzL2Rvd25yZXYueG1sUEsFBgAAAAAEAAQA+QAAAJMDAAAAAA==&#10;" strokecolor="#0732ff" strokeweight="1.5pt"/>
                    <v:line id="Straight Connector 21" o:spid="_x0000_s1034" style="position:absolute;visibility:visible;mso-wrap-style:square" from="1714500,459740" to="17151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lHj8MAAADbAAAADwAAAGRycy9kb3ducmV2LnhtbESPQYvCMBSE7wv+h/CEvWlqDyrVKCoK&#10;7sHDqlS9PZpnW2xeShO1/nuzIOxxmJlvmOm8NZV4UONKywoG/QgEcWZ1ybmC42HTG4NwHlljZZkU&#10;vMjBfNb5mmKi7ZN/6bH3uQgQdgkqKLyvEyldVpBB17c1cfCutjHog2xyqRt8BripZBxFQ2mw5LBQ&#10;YE2rgrLb/m4CxZ7M7rz5SdfLYRZfRuN0u76mSn1328UEhKfW/4c/7a1WEA/g70v4AXL2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pR4/DAAAA2wAAAA8AAAAAAAAAAAAA&#10;AAAAoQIAAGRycy9kb3ducmV2LnhtbFBLBQYAAAAABAAEAPkAAACRAwAAAAA=&#10;" strokecolor="#0732ff" strokeweight="1.5pt"/>
                    <v:line id="Straight Connector 22" o:spid="_x0000_s1035" style="position:absolute;visibility:visible;mso-wrap-style:square" from="2171700,463550" to="2172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vZ+MUAAADbAAAADwAAAGRycy9kb3ducmV2LnhtbESPQWvCQBSE74L/YXlCb83GHGxIXUVL&#10;AvbQQ9OS6u2RfSbB7NuQ3Wr677uFgsdhZr5h1tvJ9OJKo+ssK1hGMQji2uqOGwWfH8VjCsJ5ZI29&#10;ZVLwQw62m/lsjZm2N36na+kbESDsMlTQej9kUrq6JYMusgNx8M52NOiDHBupR7wFuOllEscrabDj&#10;sNDiQC8t1Zfy2wSK/TJvx+K1yverOjk9pdUhP1dKPSym3TMIT5O/h//bB60gSeDvS/gBcvM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vZ+MUAAADbAAAADwAAAAAAAAAA&#10;AAAAAAChAgAAZHJzL2Rvd25yZXYueG1sUEsFBgAAAAAEAAQA+QAAAJMDAAAAAA==&#10;" strokecolor="#0732ff" strokeweight="1.5pt"/>
                    <v:line id="Straight Connector 23" o:spid="_x0000_s1036" style="position:absolute;visibility:visible;mso-wrap-style:square" from="3086100,463550" to="30867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d8Y8UAAADbAAAADwAAAGRycy9kb3ducmV2LnhtbESPQWvCQBSE7wX/w/KE3urGFFKJWaUW&#10;hfTgoSppvT2yzyQ0+zZktyb9926h4HGYmW+YbD2aVlypd41lBfNZBIK4tLrhSsHpuHtagHAeWWNr&#10;mRT8koP1avKQYartwB90PfhKBAi7FBXU3neplK6syaCb2Y44eBfbG/RB9pXUPQ4BbloZR1EiDTYc&#10;Fmrs6K2m8vvwYwLFfpr91+692G6SMj6/LIp8eymUepyOr0sQnkZ/D/+3c60gfoa/L+EHyN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3d8Y8UAAADbAAAADwAAAAAAAAAA&#10;AAAAAAChAgAAZHJzL2Rvd25yZXYueG1sUEsFBgAAAAAEAAQA+QAAAJMDAAAAAA==&#10;" strokecolor="#0732ff" strokeweight="1.5pt"/>
                    <v:line id="Straight Connector 24" o:spid="_x0000_s1037" style="position:absolute;visibility:visible;mso-wrap-style:square" from="4001135,459740" to="4001770,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7kF8UAAADbAAAADwAAAGRycy9kb3ducmV2LnhtbESPQWvCQBSE7wX/w/KE3urGUFKJWaUW&#10;hfTgoSppvT2yzyQ0+zZktyb9926h4HGYmW+YbD2aVlypd41lBfNZBIK4tLrhSsHpuHtagHAeWWNr&#10;mRT8koP1avKQYartwB90PfhKBAi7FBXU3neplK6syaCb2Y44eBfbG/RB9pXUPQ4BbloZR1EiDTYc&#10;Fmrs6K2m8vvwYwLFfpr91+692G6SMj6/LIp8eymUepyOr0sQnkZ/D/+3c60gfoa/L+EHyN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7kF8UAAADbAAAADwAAAAAAAAAA&#10;AAAAAAChAgAAZHJzL2Rvd25yZXYueG1sUEsFBgAAAAAEAAQA+QAAAJMDAAAAAA==&#10;" strokecolor="#0732ff" strokeweight="1.5pt"/>
                    <v:line id="Straight Connector 25" o:spid="_x0000_s1038" style="position:absolute;visibility:visible;mso-wrap-style:square" from="3543300,463550" to="35439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JBjMUAAADbAAAADwAAAGRycy9kb3ducmV2LnhtbESPQWvCQBSE7wX/w/KE3urGQFOJWaUW&#10;hfTgoSppvT2yzyQ0+zZktyb9926h4HGYmW+YbD2aVlypd41lBfNZBIK4tLrhSsHpuHtagHAeWWNr&#10;mRT8koP1avKQYartwB90PfhKBAi7FBXU3neplK6syaCb2Y44eBfbG/RB9pXUPQ4BbloZR1EiDTYc&#10;Fmrs6K2m8vvwYwLFfpr91+692G6SMj6/LIp8eymUepyOr0sQnkZ/D/+3c60gfoa/L+EHyN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9JBjMUAAADbAAAADwAAAAAAAAAA&#10;AAAAAAChAgAAZHJzL2Rvd25yZXYueG1sUEsFBgAAAAAEAAQA+QAAAJMDAAAAAA==&#10;" strokecolor="#0732ff" strokeweight="1.5pt"/>
                    <v:line id="Straight Connector 26" o:spid="_x0000_s1039" style="position:absolute;visibility:visible;mso-wrap-style:square" from="4457700,463550" to="4458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Df+8UAAADbAAAADwAAAGRycy9kb3ducmV2LnhtbESPQWvCQBSE7wX/w/KE3urGHKKkrlLF&#10;QHroobakentkn0lo9m3Irkn6791CocdhZr5hNrvJtGKg3jWWFSwXEQji0uqGKwWfH9nTGoTzyBpb&#10;y6TghxzstrOHDabajvxOw8lXIkDYpaig9r5LpXRlTQbdwnbEwbva3qAPsq+k7nEMcNPKOIoSabDh&#10;sFBjR4eayu/TzQSK/TJv5+y1OO6TMr6s1kV+vBZKPc6nl2cQnib/H/5r51pBnMDvl/AD5PY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wDf+8UAAADbAAAADwAAAAAAAAAA&#10;AAAAAAChAgAAZHJzL2Rvd25yZXYueG1sUEsFBgAAAAAEAAQA+QAAAJMDAAAAAA==&#10;" strokecolor="#0732ff" strokeweight="1.5pt"/>
                    <v:line id="Straight Connector 27" o:spid="_x0000_s1040" style="position:absolute;visibility:visible;mso-wrap-style:square" from="4914900,463550" to="4915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x6YMYAAADbAAAADwAAAGRycy9kb3ducmV2LnhtbESPS2vDMBCE74X8B7GB3ho5PjjBjWLS&#10;kEB66CEPnOa2WOsHtVbGUmP331eBQo/DzHzDrLLRtOJOvWssK5jPIhDEhdUNVwou5/3LEoTzyBpb&#10;y6Tghxxk68nTClNtBz7S/eQrESDsUlRQe9+lUrqiJoNuZjvi4JW2N+iD7CupexwC3LQyjqJEGmw4&#10;LNTY0bam4uv0bQLFXs3H5/49370lRXxbLPPDrsyVep6Om1cQnkb/H/5rH7SCeAGPL+E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MemDGAAAA2wAAAA8AAAAAAAAA&#10;AAAAAAAAoQIAAGRycy9kb3ducmV2LnhtbFBLBQYAAAAABAAEAPkAAACUAwAAAAA=&#10;" strokecolor="#0732ff" strokeweight="1.5pt"/>
                    <v:shape id="Text Box 28" o:spid="_x0000_s1041" type="#_x0000_t202" style="position:absolute;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7ADC0309" w14:textId="59B78470" w:rsidR="003350E9" w:rsidRPr="00DA7CB9" w:rsidRDefault="003350E9">
                            <w:pPr>
                              <w:spacing w:before="0" w:after="0"/>
                              <w:rPr>
                                <w:b/>
                                <w:rPrChange w:id="177" w:author="Rick Tyler" w:date="2016-07-22T15:20:00Z">
                                  <w:rPr/>
                                </w:rPrChange>
                              </w:rPr>
                              <w:pPrChange w:id="178" w:author="Rick Tyler" w:date="2016-07-22T15:21:00Z">
                                <w:pPr/>
                              </w:pPrChange>
                            </w:pPr>
                            <w:ins w:id="179" w:author="Rick Tyler" w:date="2016-07-22T15:20:00Z">
                              <w:r w:rsidRPr="00DA7CB9">
                                <w:rPr>
                                  <w:b/>
                                  <w:rPrChange w:id="180" w:author="Rick Tyler" w:date="2016-07-22T15:20:00Z">
                                    <w:rPr/>
                                  </w:rPrChange>
                                </w:rPr>
                                <w:t>Grant</w:t>
                              </w:r>
                            </w:ins>
                          </w:p>
                        </w:txbxContent>
                      </v:textbox>
                    </v:shape>
                    <v:shape id="Text Box 29" o:spid="_x0000_s1042" type="#_x0000_t202" style="position:absolute;left:457200;top:75565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B533C42" w14:textId="25CF1EDA" w:rsidR="003350E9" w:rsidRPr="00DA7CB9" w:rsidRDefault="003350E9">
                            <w:pPr>
                              <w:spacing w:before="0" w:after="0"/>
                              <w:rPr>
                                <w:b/>
                                <w:rPrChange w:id="181" w:author="Rick Tyler" w:date="2016-07-22T15:20:00Z">
                                  <w:rPr/>
                                </w:rPrChange>
                              </w:rPr>
                              <w:pPrChange w:id="182" w:author="Rick Tyler" w:date="2016-07-22T15:21:00Z">
                                <w:pPr/>
                              </w:pPrChange>
                            </w:pPr>
                            <w:ins w:id="183" w:author="Rick Tyler" w:date="2016-07-22T15:22:00Z">
                              <w:r>
                                <w:rPr>
                                  <w:b/>
                                </w:rPr>
                                <w:t>1 Year</w:t>
                              </w:r>
                            </w:ins>
                          </w:p>
                        </w:txbxContent>
                      </v:textbox>
                    </v:shape>
                    <v:shape id="Text Box 31" o:spid="_x0000_s1043" type="#_x0000_t202" style="position:absolute;left:4572000;top:75565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4D0DAF01" w14:textId="2A65D742" w:rsidR="003350E9" w:rsidRPr="00DA7CB9" w:rsidRDefault="003350E9">
                            <w:pPr>
                              <w:spacing w:before="0" w:after="0"/>
                              <w:rPr>
                                <w:b/>
                                <w:rPrChange w:id="184" w:author="Rick Tyler" w:date="2016-07-22T15:20:00Z">
                                  <w:rPr/>
                                </w:rPrChange>
                              </w:rPr>
                              <w:pPrChange w:id="185" w:author="Rick Tyler" w:date="2016-07-22T15:21:00Z">
                                <w:pPr/>
                              </w:pPrChange>
                            </w:pPr>
                            <w:ins w:id="186" w:author="Rick Tyler" w:date="2016-07-22T15:22:00Z">
                              <w:r>
                                <w:rPr>
                                  <w:b/>
                                </w:rPr>
                                <w:t>1</w:t>
                              </w:r>
                            </w:ins>
                            <w:ins w:id="187" w:author="Rick Tyler" w:date="2016-07-22T15:23:00Z">
                              <w:r>
                                <w:rPr>
                                  <w:b/>
                                </w:rPr>
                                <w:t>0</w:t>
                              </w:r>
                            </w:ins>
                            <w:ins w:id="188" w:author="Rick Tyler" w:date="2016-07-22T15:22:00Z">
                              <w:r>
                                <w:rPr>
                                  <w:b/>
                                </w:rPr>
                                <w:t xml:space="preserve"> Year</w:t>
                              </w:r>
                            </w:ins>
                            <w:ins w:id="189" w:author="Rick Tyler" w:date="2016-07-22T15:23:00Z">
                              <w:r>
                                <w:rPr>
                                  <w:b/>
                                </w:rPr>
                                <w:t>s</w:t>
                              </w:r>
                            </w:ins>
                          </w:p>
                        </w:txbxContent>
                      </v:textbox>
                    </v:shape>
                    <v:shape id="Text Box 33" o:spid="_x0000_s1044" type="#_x0000_t202" style="position:absolute;left:1828800;top:22860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7390FD14" w14:textId="6B959521" w:rsidR="003350E9" w:rsidRPr="00DA7CB9" w:rsidRDefault="003350E9">
                            <w:pPr>
                              <w:spacing w:before="0" w:after="0"/>
                              <w:rPr>
                                <w:b/>
                                <w:rPrChange w:id="190" w:author="Rick Tyler" w:date="2016-07-22T15:20:00Z">
                                  <w:rPr/>
                                </w:rPrChange>
                              </w:rPr>
                              <w:pPrChange w:id="191" w:author="Rick Tyler" w:date="2016-07-22T15:21:00Z">
                                <w:pPr/>
                              </w:pPrChange>
                            </w:pPr>
                            <w:ins w:id="192" w:author="Rick Tyler" w:date="2016-07-22T15:24:00Z">
                              <w:r>
                                <w:rPr>
                                  <w:b/>
                                </w:rPr>
                                <w:t>Exercise</w:t>
                              </w:r>
                            </w:ins>
                          </w:p>
                        </w:txbxContent>
                      </v:textbox>
                    </v:shape>
                    <v:shape id="Text Box 34" o:spid="_x0000_s1045" type="#_x0000_t202" style="position:absolute;left:4114800;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798D6F83" w14:textId="0033E5C4" w:rsidR="003350E9" w:rsidRPr="00DA7CB9" w:rsidRDefault="003350E9">
                            <w:pPr>
                              <w:spacing w:before="0" w:after="0"/>
                              <w:rPr>
                                <w:b/>
                                <w:rPrChange w:id="193" w:author="Rick Tyler" w:date="2016-07-22T15:20:00Z">
                                  <w:rPr/>
                                </w:rPrChange>
                              </w:rPr>
                              <w:pPrChange w:id="194" w:author="Rick Tyler" w:date="2016-07-22T15:21:00Z">
                                <w:pPr/>
                              </w:pPrChange>
                            </w:pPr>
                            <w:ins w:id="195" w:author="Rick Tyler" w:date="2016-07-22T15:33:00Z">
                              <w:r>
                                <w:rPr>
                                  <w:b/>
                                </w:rPr>
                                <w:t xml:space="preserve">  </w:t>
                              </w:r>
                            </w:ins>
                            <w:ins w:id="196" w:author="Rick Tyler" w:date="2016-07-22T15:25:00Z">
                              <w:r>
                                <w:rPr>
                                  <w:b/>
                                </w:rPr>
                                <w:t>Sale</w:t>
                              </w:r>
                            </w:ins>
                          </w:p>
                        </w:txbxContent>
                      </v:textbox>
                    </v:shape>
                    <v:group id="Group 38" o:spid="_x0000_s1046" style="position:absolute;left:114300;top:6350;width:572135;height:22479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5" o:spid="_x0000_s1047"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PlkxQAA&#10;ANsAAAAPAAAAZHJzL2Rvd25yZXYueG1sRI/NbsIwEITvSH0HaytxA6egVihgoqr8qBx6gBbOS7wk&#10;aeJ1sF0Ib19XqsRxNDPfaGZZZxpxIecrywqehgkI4tzqigsFX5+rwQSED8gaG8uk4EYesvlDb4ap&#10;tlfe0mUXChEh7FNUUIbQplL6vCSDfmhb4uidrDMYonSF1A6vEW4aOUqSF2mw4rhQYktvJeX17sco&#10;+Na3Y71JitMy7LvNeXE4rj/2Tqn+Y/c6BRGoC/fwf/tdKxg/w9+X+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g+WTFAAAA2wAAAA8AAAAAAAAAAAAAAAAAlwIAAGRycy9k&#10;b3ducmV2LnhtbFBLBQYAAAAABAAEAPUAAACJAwAAAAA=&#10;" fillcolor="#daa72a" stroked="f">
                        <v:textbox>
                          <w:txbxContent>
                            <w:p w14:paraId="416BF08A" w14:textId="77777777" w:rsidR="003350E9" w:rsidRDefault="003350E9">
                              <w:pPr>
                                <w:jc w:val="center"/>
                                <w:pPrChange w:id="197" w:author="Rick Tyler" w:date="2016-07-22T15:28:00Z">
                                  <w:pPr/>
                                </w:pPrChange>
                              </w:pPr>
                            </w:p>
                          </w:txbxContent>
                        </v:textbox>
                      </v:shape>
                      <v:shape id="Text Box 37" o:spid="_x0000_s1048"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2C6CE9DF" w14:textId="27649688" w:rsidR="003350E9" w:rsidRPr="00AD7C19" w:rsidRDefault="003350E9">
                              <w:pPr>
                                <w:spacing w:before="0" w:after="0"/>
                                <w:rPr>
                                  <w:b/>
                                  <w:color w:val="FFFFFF" w:themeColor="background1"/>
                                  <w:rPrChange w:id="198" w:author="Rick Tyler" w:date="2016-07-22T15:30:00Z">
                                    <w:rPr/>
                                  </w:rPrChange>
                                </w:rPr>
                                <w:pPrChange w:id="199" w:author="Rick Tyler" w:date="2016-07-22T15:21:00Z">
                                  <w:pPr/>
                                </w:pPrChange>
                              </w:pPr>
                              <w:ins w:id="200" w:author="Rick Tyler" w:date="2016-07-22T15:30:00Z">
                                <w:r w:rsidRPr="00AD7C19">
                                  <w:rPr>
                                    <w:b/>
                                    <w:color w:val="FFFFFF" w:themeColor="background1"/>
                                    <w:rPrChange w:id="201" w:author="Rick Tyler" w:date="2016-07-22T15:30:00Z">
                                      <w:rPr>
                                        <w:b/>
                                      </w:rPr>
                                    </w:rPrChange>
                                  </w:rPr>
                                  <w:t>1</w:t>
                                </w:r>
                              </w:ins>
                            </w:p>
                          </w:txbxContent>
                        </v:textbox>
                      </v:shape>
                    </v:group>
                    <v:group id="Group 39" o:spid="_x0000_s1049" style="position:absolute;left:1943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Triangle 40" o:spid="_x0000_s1050"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SmBwAAA&#10;ANsAAAAPAAAAZHJzL2Rvd25yZXYueG1sRE/JbsIwEL1X4h+sQeJWHBCqqoBBiE3l0APreYiHJBCP&#10;g+1C+Ht8qMTx6e2jSWMqcSfnS8sKet0EBHFmdcm5gv1u+fkNwgdkjZVlUvAkD5Nx62OEqbYP3tB9&#10;G3IRQ9inqKAIoU6l9FlBBn3X1sSRO1tnMETocqkdPmK4qWQ/Sb6kwZJjQ4E1zQrKrts/o+Cin6fr&#10;OsnPi3Bo1rf58bT6PTilOu1mOgQRqAlv8b/7RysYxPXxS/wBcv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ESmBwAAAANsAAAAPAAAAAAAAAAAAAAAAAJcCAABkcnMvZG93bnJl&#10;di54bWxQSwUGAAAAAAQABAD1AAAAhAMAAAAA&#10;" fillcolor="#daa72a" stroked="f">
                        <v:textbox>
                          <w:txbxContent>
                            <w:p w14:paraId="3AF26C33" w14:textId="77777777" w:rsidR="003350E9" w:rsidRDefault="003350E9">
                              <w:pPr>
                                <w:jc w:val="center"/>
                                <w:pPrChange w:id="202" w:author="Rick Tyler" w:date="2016-07-22T15:28:00Z">
                                  <w:pPr/>
                                </w:pPrChange>
                              </w:pPr>
                            </w:p>
                          </w:txbxContent>
                        </v:textbox>
                      </v:shape>
                      <v:shape id="Text Box 41" o:spid="_x0000_s1051"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53A0EAD1" w14:textId="445D638D" w:rsidR="003350E9" w:rsidRPr="00AD7C19" w:rsidRDefault="003350E9">
                              <w:pPr>
                                <w:spacing w:before="0" w:after="0"/>
                                <w:rPr>
                                  <w:b/>
                                  <w:color w:val="FFFFFF" w:themeColor="background1"/>
                                  <w:rPrChange w:id="203" w:author="Rick Tyler" w:date="2016-07-22T15:30:00Z">
                                    <w:rPr/>
                                  </w:rPrChange>
                                </w:rPr>
                                <w:pPrChange w:id="204" w:author="Rick Tyler" w:date="2016-07-22T15:21:00Z">
                                  <w:pPr/>
                                </w:pPrChange>
                              </w:pPr>
                              <w:ins w:id="205" w:author="Rick Tyler" w:date="2016-07-22T15:32:00Z">
                                <w:r>
                                  <w:rPr>
                                    <w:b/>
                                    <w:color w:val="FFFFFF" w:themeColor="background1"/>
                                  </w:rPr>
                                  <w:t>2</w:t>
                                </w:r>
                              </w:ins>
                            </w:p>
                          </w:txbxContent>
                        </v:textbox>
                      </v:shape>
                    </v:group>
                    <v:group id="Group 42" o:spid="_x0000_s1052" style="position:absolute;left:4229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riangle 43" o:spid="_x0000_s1053"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7f2xQAA&#10;ANsAAAAPAAAAZHJzL2Rvd25yZXYueG1sRI/NbsIwEITvSH0HaytxA6dQVShgoqr8qBx6gBbOS7wk&#10;aeJ1sF0Ib19XqsRxNDPfaGZZZxpxIecrywqehgkI4tzqigsFX5+rwQSED8gaG8uk4EYesvlDb4ap&#10;tlfe0mUXChEh7FNUUIbQplL6vCSDfmhb4uidrDMYonSF1A6vEW4aOUqSF2mw4rhQYktvJeX17sco&#10;+Na3Y71JitMy7LvNeXE4rj/2Tqn+Y/c6BRGoC/fwf/tdK3gew9+X+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PDt/bFAAAA2wAAAA8AAAAAAAAAAAAAAAAAlwIAAGRycy9k&#10;b3ducmV2LnhtbFBLBQYAAAAABAAEAPUAAACJAwAAAAA=&#10;" fillcolor="#daa72a" stroked="f">
                        <v:textbox>
                          <w:txbxContent>
                            <w:p w14:paraId="120FC109" w14:textId="77777777" w:rsidR="003350E9" w:rsidRDefault="003350E9">
                              <w:pPr>
                                <w:jc w:val="center"/>
                                <w:pPrChange w:id="206" w:author="Rick Tyler" w:date="2016-07-22T15:28:00Z">
                                  <w:pPr/>
                                </w:pPrChange>
                              </w:pPr>
                            </w:p>
                          </w:txbxContent>
                        </v:textbox>
                      </v:shape>
                      <v:shape id="Text Box 44" o:spid="_x0000_s1054"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549F4DC8" w14:textId="42693976" w:rsidR="003350E9" w:rsidRPr="00AD7C19" w:rsidRDefault="003350E9">
                              <w:pPr>
                                <w:spacing w:before="0" w:after="0"/>
                                <w:rPr>
                                  <w:b/>
                                  <w:color w:val="FFFFFF" w:themeColor="background1"/>
                                  <w:rPrChange w:id="207" w:author="Rick Tyler" w:date="2016-07-22T15:30:00Z">
                                    <w:rPr/>
                                  </w:rPrChange>
                                </w:rPr>
                                <w:pPrChange w:id="208" w:author="Rick Tyler" w:date="2016-07-22T15:21:00Z">
                                  <w:pPr/>
                                </w:pPrChange>
                              </w:pPr>
                              <w:ins w:id="209" w:author="Rick Tyler" w:date="2016-07-22T15:32:00Z">
                                <w:r>
                                  <w:rPr>
                                    <w:b/>
                                    <w:color w:val="FFFFFF" w:themeColor="background1"/>
                                  </w:rPr>
                                  <w:t>3</w:t>
                                </w:r>
                              </w:ins>
                            </w:p>
                          </w:txbxContent>
                        </v:textbox>
                      </v:shape>
                    </v:group>
                  </v:group>
                  <w10:wrap type="through"/>
                </v:group>
              </w:pict>
            </mc:Fallback>
          </mc:AlternateConten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058FA" w:rsidRPr="008D3CA3" w14:paraId="7E468FC3" w14:textId="77777777" w:rsidTr="000270DE">
        <w:tc>
          <w:tcPr>
            <w:tcW w:w="9576" w:type="dxa"/>
            <w:shd w:val="clear" w:color="auto" w:fill="D9D9D9"/>
          </w:tcPr>
          <w:p w14:paraId="216E5E50" w14:textId="77777777" w:rsidR="009058FA" w:rsidRPr="00EF13F7" w:rsidRDefault="009058FA" w:rsidP="000270DE">
            <w:pPr>
              <w:rPr>
                <w:rStyle w:val="Strong"/>
              </w:rPr>
            </w:pPr>
            <w:r>
              <w:rPr>
                <w:rStyle w:val="Strong"/>
              </w:rPr>
              <w:t>1 - Grant</w:t>
            </w:r>
          </w:p>
          <w:p w14:paraId="2224F137" w14:textId="77777777" w:rsidR="009058FA" w:rsidRPr="008D3CA3" w:rsidRDefault="009058FA" w:rsidP="000270DE">
            <w:r w:rsidRPr="00170533">
              <w:t>The option holder receives the terms of the option agreement, such as the quantity of options, vesting schedule (or criteria for performance-based options), a "strike" or "option" price, and an expiration date.</w:t>
            </w:r>
          </w:p>
        </w:tc>
      </w:tr>
    </w:tbl>
    <w:p w14:paraId="7406224C" w14:textId="77777777" w:rsidR="009058FA" w:rsidRDefault="009058FA" w:rsidP="009058FA">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058FA" w:rsidRPr="008D3CA3" w14:paraId="7F4E3F37" w14:textId="77777777" w:rsidTr="000270DE">
        <w:tc>
          <w:tcPr>
            <w:tcW w:w="9576" w:type="dxa"/>
            <w:shd w:val="clear" w:color="auto" w:fill="D9D9D9"/>
          </w:tcPr>
          <w:p w14:paraId="2A5EC48F" w14:textId="3F860B98" w:rsidR="009058FA" w:rsidRPr="00EF13F7" w:rsidRDefault="009058FA" w:rsidP="000270DE">
            <w:pPr>
              <w:rPr>
                <w:rStyle w:val="Strong"/>
              </w:rPr>
            </w:pPr>
            <w:r>
              <w:rPr>
                <w:rStyle w:val="Strong"/>
              </w:rPr>
              <w:t>2 - Vesting</w:t>
            </w:r>
          </w:p>
          <w:p w14:paraId="1546BA6D" w14:textId="77777777" w:rsidR="00F112E7" w:rsidRDefault="009058FA" w:rsidP="00F112E7">
            <w:pPr>
              <w:rPr>
                <w:ins w:id="210" w:author="Rick Tyler" w:date="2016-07-21T14:39:00Z"/>
              </w:rPr>
            </w:pPr>
            <w:r w:rsidRPr="00170533">
              <w:t>The plan may include a vesting schedule that determines when the option holder has the ability to exercise the options and receive the shares. Think of this event no differently than the vesting of employer contributions to a 401(k) Plan</w:t>
            </w:r>
            <w:r w:rsidR="009315B1">
              <w:t xml:space="preserve">. </w:t>
            </w:r>
            <w:del w:id="211" w:author="Rick Tyler" w:date="2016-07-21T14:37:00Z">
              <w:r w:rsidRPr="00170533" w:rsidDel="00F112E7">
                <w:delText>While the grant to the employee can be formally made under the terms of the Plan Agreement, an employee might not actually vest in the options until a future point in time</w:delText>
              </w:r>
              <w:r w:rsidR="009315B1" w:rsidDel="00F112E7">
                <w:delText xml:space="preserve">. </w:delText>
              </w:r>
            </w:del>
            <w:r w:rsidRPr="00170533">
              <w:t>Vesting schedules vary</w:t>
            </w:r>
            <w:ins w:id="212" w:author="Rick Tyler" w:date="2016-07-21T14:39:00Z">
              <w:r w:rsidR="00F112E7">
                <w:t>, as seen in the following examples:</w:t>
              </w:r>
            </w:ins>
          </w:p>
          <w:p w14:paraId="74C0A599" w14:textId="69678C1A" w:rsidR="00F112E7" w:rsidRDefault="00F112E7">
            <w:pPr>
              <w:pStyle w:val="ListParagraph"/>
              <w:numPr>
                <w:ilvl w:val="0"/>
                <w:numId w:val="27"/>
              </w:numPr>
              <w:contextualSpacing w:val="0"/>
              <w:rPr>
                <w:ins w:id="213" w:author="Rick Tyler" w:date="2016-07-21T14:41:00Z"/>
              </w:rPr>
              <w:pPrChange w:id="214" w:author="Rick Tyler" w:date="2016-07-21T14:43:00Z">
                <w:pPr/>
              </w:pPrChange>
            </w:pPr>
            <w:ins w:id="215" w:author="Rick Tyler" w:date="2016-07-21T14:40:00Z">
              <w:r>
                <w:t xml:space="preserve">With “cliff vesting,” at a specific point in time the option holder becomes 100% vested. Example: </w:t>
              </w:r>
            </w:ins>
            <w:ins w:id="216" w:author="Rick Tyler" w:date="2016-07-21T15:09:00Z">
              <w:r w:rsidR="00D36A9C">
                <w:t xml:space="preserve">!00% vesting </w:t>
              </w:r>
              <w:r w:rsidR="009D4788">
                <w:t>occurs 3 years after the grant date.</w:t>
              </w:r>
            </w:ins>
            <w:ins w:id="217" w:author="Rick Tyler" w:date="2016-07-21T14:40:00Z">
              <w:r>
                <w:t xml:space="preserve"> </w:t>
              </w:r>
            </w:ins>
          </w:p>
          <w:p w14:paraId="2B2B847A" w14:textId="16554401" w:rsidR="00F112E7" w:rsidRDefault="00F112E7">
            <w:pPr>
              <w:pStyle w:val="ListParagraph"/>
              <w:numPr>
                <w:ilvl w:val="0"/>
                <w:numId w:val="27"/>
              </w:numPr>
              <w:contextualSpacing w:val="0"/>
              <w:rPr>
                <w:ins w:id="218" w:author="Rick Tyler" w:date="2016-07-21T14:39:00Z"/>
              </w:rPr>
              <w:pPrChange w:id="219" w:author="Rick Tyler" w:date="2016-07-21T14:43:00Z">
                <w:pPr/>
              </w:pPrChange>
            </w:pPr>
            <w:ins w:id="220" w:author="Rick Tyler" w:date="2016-07-21T14:41:00Z">
              <w:r>
                <w:t xml:space="preserve">Alternatively, </w:t>
              </w:r>
            </w:ins>
            <w:ins w:id="221" w:author="Rick Tyler" w:date="2016-07-21T14:42:00Z">
              <w:r w:rsidR="009C401F">
                <w:t>vesting may occur in stages. Example: a plan that vests 25% per year beginning 3 years after the grant date</w:t>
              </w:r>
            </w:ins>
            <w:ins w:id="222" w:author="Rick Tyler" w:date="2016-07-21T15:09:00Z">
              <w:r w:rsidR="009D4788">
                <w:t>.</w:t>
              </w:r>
            </w:ins>
          </w:p>
          <w:p w14:paraId="10A75AAC" w14:textId="3CEA26C5" w:rsidR="009058FA" w:rsidRPr="008D3CA3" w:rsidRDefault="009058FA" w:rsidP="00F112E7">
            <w:del w:id="223" w:author="Rick Tyler" w:date="2016-07-21T14:43:00Z">
              <w:r w:rsidRPr="00170533" w:rsidDel="009C401F">
                <w:delText xml:space="preserve"> and can occur all at one time – i.e., if the schedule has "cliff vesting," all of the options will be exercisable at a specific point in time, such as three years from the date of grant. Or, it can occur gradually, such as 25% per year beginning one year from the date of the grant.</w:delText>
              </w:r>
            </w:del>
            <w:ins w:id="224" w:author="Rick Tyler" w:date="2016-07-21T14:22:00Z">
              <w:r w:rsidR="008D289D">
                <w:t>Specific events</w:t>
              </w:r>
            </w:ins>
            <w:ins w:id="225" w:author="Rick Tyler" w:date="2016-07-19T14:47:00Z">
              <w:r w:rsidR="00B133A8">
                <w:t xml:space="preserve">, such as change in control of the issuing organization, </w:t>
              </w:r>
            </w:ins>
            <w:ins w:id="226" w:author="Rick Tyler" w:date="2016-07-21T14:22:00Z">
              <w:r w:rsidR="0028187D">
                <w:t>may</w:t>
              </w:r>
            </w:ins>
            <w:ins w:id="227" w:author="Rick Tyler" w:date="2016-07-19T14:47:00Z">
              <w:r w:rsidR="00B133A8">
                <w:t xml:space="preserve"> also accelerate vesting.</w:t>
              </w:r>
            </w:ins>
          </w:p>
        </w:tc>
      </w:tr>
    </w:tbl>
    <w:p w14:paraId="77DC0CCD" w14:textId="77777777" w:rsidR="009058FA" w:rsidRDefault="009058FA" w:rsidP="009058FA">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058FA" w:rsidRPr="008D3CA3" w14:paraId="2257AC21" w14:textId="77777777" w:rsidTr="000270DE">
        <w:tc>
          <w:tcPr>
            <w:tcW w:w="9576" w:type="dxa"/>
            <w:shd w:val="clear" w:color="auto" w:fill="D9D9D9"/>
          </w:tcPr>
          <w:p w14:paraId="4FE3FCFF" w14:textId="77777777" w:rsidR="009058FA" w:rsidRPr="00EF13F7" w:rsidRDefault="009058FA" w:rsidP="000270DE">
            <w:pPr>
              <w:rPr>
                <w:rStyle w:val="Strong"/>
              </w:rPr>
            </w:pPr>
            <w:r>
              <w:rPr>
                <w:rStyle w:val="Strong"/>
              </w:rPr>
              <w:t>3 - Exercise</w:t>
            </w:r>
          </w:p>
          <w:p w14:paraId="786DAB75" w14:textId="1A5D88D4" w:rsidR="009058FA" w:rsidRPr="008D3CA3" w:rsidRDefault="0028187D" w:rsidP="00273F5B">
            <w:ins w:id="228" w:author="Rick Tyler" w:date="2016-07-21T14:22:00Z">
              <w:r>
                <w:t>Once shares are vested, the option holder may exercise the option to purchase</w:t>
              </w:r>
            </w:ins>
            <w:ins w:id="229" w:author="Rick Tyler" w:date="2016-07-21T14:44:00Z">
              <w:r w:rsidR="009C401F">
                <w:t xml:space="preserve"> the underlying shares</w:t>
              </w:r>
            </w:ins>
            <w:ins w:id="230" w:author="Rick Tyler" w:date="2016-07-21T14:22:00Z">
              <w:r>
                <w:t xml:space="preserve">. </w:t>
              </w:r>
            </w:ins>
            <w:r w:rsidR="009058FA" w:rsidRPr="00170533">
              <w:t>The exercise of stock options is a voluntary event</w:t>
            </w:r>
            <w:del w:id="231" w:author="Rick Tyler" w:date="2016-07-21T14:45:00Z">
              <w:r w:rsidR="009058FA" w:rsidRPr="00170533" w:rsidDel="009C401F">
                <w:delText>. Upon exercise, the</w:delText>
              </w:r>
            </w:del>
            <w:ins w:id="232" w:author="Rick Tyler" w:date="2016-07-21T14:45:00Z">
              <w:r w:rsidR="009C401F">
                <w:t xml:space="preserve"> whereby the</w:t>
              </w:r>
            </w:ins>
            <w:r w:rsidR="009058FA" w:rsidRPr="00170533">
              <w:t xml:space="preserve"> individual pays the strike price to acquire the stock and receives the shares. </w:t>
            </w:r>
            <w:del w:id="233" w:author="Rick Tyler" w:date="2016-07-24T20:30:00Z">
              <w:r w:rsidR="009058FA" w:rsidRPr="009C401F" w:rsidDel="00273F5B">
                <w:rPr>
                  <w:highlight w:val="yellow"/>
                  <w:rPrChange w:id="234" w:author="Rick Tyler" w:date="2016-07-21T14:45:00Z">
                    <w:rPr/>
                  </w:rPrChange>
                </w:rPr>
                <w:delText>This is a taxable event. However, the nature of the tax event incurred will depend on the type of stock option,</w:delText>
              </w:r>
              <w:r w:rsidR="009058FA" w:rsidRPr="00170533" w:rsidDel="00273F5B">
                <w:delText xml:space="preserve"> which will be discussed in more detail later in this course</w:delText>
              </w:r>
              <w:r w:rsidR="009058FA" w:rsidDel="00273F5B">
                <w:delText>.</w:delText>
              </w:r>
            </w:del>
          </w:p>
        </w:tc>
      </w:tr>
    </w:tbl>
    <w:p w14:paraId="187334F3" w14:textId="77777777" w:rsidR="009058FA" w:rsidRDefault="009058FA" w:rsidP="009058FA">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058FA" w:rsidRPr="008D3CA3" w14:paraId="36843DCA" w14:textId="77777777" w:rsidTr="000270DE">
        <w:tc>
          <w:tcPr>
            <w:tcW w:w="9576" w:type="dxa"/>
            <w:shd w:val="clear" w:color="auto" w:fill="D9D9D9"/>
          </w:tcPr>
          <w:p w14:paraId="16C30248" w14:textId="77777777" w:rsidR="009058FA" w:rsidRPr="00EF13F7" w:rsidRDefault="009058FA" w:rsidP="000270DE">
            <w:pPr>
              <w:rPr>
                <w:rStyle w:val="Strong"/>
              </w:rPr>
            </w:pPr>
            <w:r>
              <w:rPr>
                <w:rStyle w:val="Strong"/>
              </w:rPr>
              <w:lastRenderedPageBreak/>
              <w:t>4 - Expiration</w:t>
            </w:r>
          </w:p>
          <w:p w14:paraId="523B39E1" w14:textId="77777777" w:rsidR="009058FA" w:rsidRPr="00170533" w:rsidRDefault="009058FA" w:rsidP="009058FA">
            <w:r w:rsidRPr="00170533">
              <w:t xml:space="preserve">All options expire after a specified period. Most options expire in seven to ten years, although it can be longer or shorter. If the option is not exercised prior to expiration, it will become worthless at expiration. </w:t>
            </w:r>
          </w:p>
          <w:p w14:paraId="45284FA5" w14:textId="4AE6C406" w:rsidR="009058FA" w:rsidRPr="008D3CA3" w:rsidRDefault="009058FA" w:rsidP="00B133A8">
            <w:r w:rsidRPr="00170533">
              <w:t xml:space="preserve">It is important to keep track of this </w:t>
            </w:r>
            <w:ins w:id="235" w:author="Rick Tyler" w:date="2016-07-19T14:45:00Z">
              <w:r w:rsidR="00AC74B7">
                <w:t xml:space="preserve">expiration </w:t>
              </w:r>
            </w:ins>
            <w:r w:rsidRPr="00170533">
              <w:t>date</w:t>
            </w:r>
            <w:ins w:id="236" w:author="Rick Tyler" w:date="2016-07-19T14:46:00Z">
              <w:r w:rsidR="00AC74B7">
                <w:t>,</w:t>
              </w:r>
            </w:ins>
            <w:r w:rsidRPr="00170533">
              <w:t xml:space="preserve"> as the company is not required to notify an option holder of an upcoming expiration. Millions of dollars of options expire in-the-money. Once an option expires, there is no way to exercise it; the value of the option is lost. Additionally, there are different events that can accelerate expiration, such as termination of employment, retirement, disability, and change </w:t>
            </w:r>
            <w:del w:id="237" w:author="Rick Tyler" w:date="2016-07-19T14:47:00Z">
              <w:r w:rsidRPr="00170533" w:rsidDel="00B133A8">
                <w:delText xml:space="preserve">of </w:delText>
              </w:r>
            </w:del>
            <w:ins w:id="238" w:author="Rick Tyler" w:date="2016-07-19T14:47:00Z">
              <w:r w:rsidR="00B133A8">
                <w:t>in</w:t>
              </w:r>
              <w:r w:rsidR="00B133A8" w:rsidRPr="00170533">
                <w:t xml:space="preserve"> </w:t>
              </w:r>
            </w:ins>
            <w:r w:rsidRPr="00170533">
              <w:t>control of the issuing corporation.</w:t>
            </w:r>
          </w:p>
        </w:tc>
      </w:tr>
    </w:tbl>
    <w:p w14:paraId="0A4347DA" w14:textId="77777777" w:rsidR="009058FA" w:rsidRDefault="009058FA" w:rsidP="009058FA">
      <w:pPr>
        <w:spacing w:before="0" w:after="0"/>
        <w:rPr>
          <w:noProof/>
        </w:rPr>
      </w:pPr>
    </w:p>
    <w:p w14:paraId="52282506" w14:textId="77777777" w:rsidR="000B20C6" w:rsidRDefault="000B20C6" w:rsidP="00FF370B">
      <w:pPr>
        <w:pStyle w:val="RolloverText"/>
      </w:pPr>
      <w:r>
        <w:t>.</w:t>
      </w:r>
      <w:r w:rsidR="006D392E">
        <w:rPr>
          <w:rFonts w:eastAsia="Arial Unicode MS"/>
        </w:rPr>
        <w:br w:type="page"/>
      </w:r>
      <w:r w:rsidRPr="0064099C">
        <w:rPr>
          <w:rStyle w:val="Heading2Char"/>
        </w:rPr>
        <w:lastRenderedPageBreak/>
        <w:t>Two Types of Compensatory Stock Options</w:t>
      </w:r>
    </w:p>
    <w:p w14:paraId="6921452C" w14:textId="1DC49773" w:rsidR="000B20C6" w:rsidRDefault="000B20C6" w:rsidP="0064099C">
      <w:r w:rsidRPr="0064099C">
        <w:t xml:space="preserve">For tax purposes, stock options are classified into two types: </w:t>
      </w:r>
      <w:ins w:id="239" w:author="Rick Tyler" w:date="2016-07-22T14:45:00Z">
        <w:r w:rsidR="001E25FD" w:rsidRPr="0064099C">
          <w:rPr>
            <w:rStyle w:val="Strong"/>
          </w:rPr>
          <w:t>Nonqualified Stock Options (NQSOs)</w:t>
        </w:r>
        <w:r w:rsidR="001E25FD">
          <w:rPr>
            <w:rStyle w:val="Strong"/>
          </w:rPr>
          <w:t xml:space="preserve"> </w:t>
        </w:r>
        <w:r w:rsidR="001E25FD" w:rsidRPr="001E25FD">
          <w:rPr>
            <w:rStyle w:val="Strong"/>
            <w:b w:val="0"/>
            <w:rPrChange w:id="240" w:author="Rick Tyler" w:date="2016-07-22T14:45:00Z">
              <w:rPr>
                <w:rStyle w:val="Strong"/>
              </w:rPr>
            </w:rPrChange>
          </w:rPr>
          <w:t>and</w:t>
        </w:r>
        <w:r w:rsidR="001E25FD">
          <w:rPr>
            <w:rStyle w:val="Strong"/>
          </w:rPr>
          <w:t xml:space="preserve"> </w:t>
        </w:r>
      </w:ins>
      <w:r w:rsidRPr="00B133A8">
        <w:rPr>
          <w:b/>
          <w:rPrChange w:id="241" w:author="Rick Tyler" w:date="2016-07-19T14:49:00Z">
            <w:rPr/>
          </w:rPrChange>
        </w:rPr>
        <w:t>Incentive</w:t>
      </w:r>
      <w:r w:rsidRPr="0064099C">
        <w:t xml:space="preserve"> </w:t>
      </w:r>
      <w:r w:rsidRPr="0064099C">
        <w:rPr>
          <w:rStyle w:val="Strong"/>
        </w:rPr>
        <w:t>Stock Options (ISOs)</w:t>
      </w:r>
      <w:del w:id="242" w:author="Rick Tyler" w:date="2016-07-22T14:45:00Z">
        <w:r w:rsidRPr="0064099C" w:rsidDel="001E25FD">
          <w:delText xml:space="preserve"> and </w:delText>
        </w:r>
        <w:r w:rsidRPr="0064099C" w:rsidDel="001E25FD">
          <w:rPr>
            <w:rStyle w:val="Strong"/>
          </w:rPr>
          <w:delText>Nonqualified Stock Options (NQSOs)</w:delText>
        </w:r>
      </w:del>
      <w:r w:rsidR="009315B1">
        <w:rPr>
          <w:rStyle w:val="Strong"/>
        </w:rPr>
        <w:t xml:space="preserve">. </w:t>
      </w:r>
      <w:r w:rsidRPr="0064099C">
        <w:t>Let’s look briefly at the general definitions of each, followed by a more detailed analysis of the mechanics for both.</w:t>
      </w:r>
    </w:p>
    <w:p w14:paraId="3C679BB3" w14:textId="77777777" w:rsidR="007B5F9D" w:rsidRPr="007B5F9D" w:rsidRDefault="007B5F9D" w:rsidP="007B5F9D">
      <w:pPr>
        <w:pStyle w:val="CommentText"/>
        <w:rPr>
          <w:b/>
          <w:color w:val="FF0000"/>
        </w:rPr>
      </w:pPr>
      <w:r w:rsidRPr="000270DE">
        <w:rPr>
          <w:b/>
          <w:color w:val="FF0000"/>
        </w:rPr>
        <w:t>Click each type to learn more</w:t>
      </w:r>
    </w:p>
    <w:p w14:paraId="6DCCFF63" w14:textId="77777777" w:rsidR="000B20C6" w:rsidRDefault="000B20C6" w:rsidP="000270DE">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0B20C6" w:rsidRPr="004B325C" w14:paraId="6148A51D" w14:textId="77777777" w:rsidTr="00CE11C0">
        <w:tc>
          <w:tcPr>
            <w:tcW w:w="8748" w:type="dxa"/>
            <w:shd w:val="clear" w:color="auto" w:fill="6CA8CD"/>
            <w:tcMar>
              <w:top w:w="72" w:type="dxa"/>
              <w:left w:w="115" w:type="dxa"/>
              <w:bottom w:w="72" w:type="dxa"/>
              <w:right w:w="115" w:type="dxa"/>
            </w:tcMar>
          </w:tcPr>
          <w:p w14:paraId="6C6E5F3D" w14:textId="0F6240B6" w:rsidR="000B20C6" w:rsidRPr="00AC6C1A" w:rsidRDefault="000B20C6" w:rsidP="0064099C">
            <w:pPr>
              <w:rPr>
                <w:rStyle w:val="Strong"/>
                <w:color w:val="FFFFFF"/>
              </w:rPr>
            </w:pPr>
            <w:r w:rsidRPr="00AC6C1A">
              <w:rPr>
                <w:rStyle w:val="Strong"/>
                <w:color w:val="FFFFFF"/>
              </w:rPr>
              <w:t>Nonqualified Stock Options</w:t>
            </w:r>
            <w:ins w:id="243" w:author="Rick Tyler" w:date="2016-07-21T15:12:00Z">
              <w:r w:rsidR="009D4788">
                <w:rPr>
                  <w:rStyle w:val="Strong"/>
                  <w:color w:val="FFFFFF"/>
                </w:rPr>
                <w:t xml:space="preserve"> (NQSOs)</w:t>
              </w:r>
            </w:ins>
          </w:p>
        </w:tc>
      </w:tr>
      <w:tr w:rsidR="000B20C6" w:rsidRPr="004B325C" w14:paraId="1E95150C" w14:textId="77777777" w:rsidTr="00CE11C0">
        <w:tc>
          <w:tcPr>
            <w:tcW w:w="8748" w:type="dxa"/>
            <w:shd w:val="clear" w:color="auto" w:fill="FFFFFF"/>
            <w:tcMar>
              <w:top w:w="72" w:type="dxa"/>
              <w:left w:w="115" w:type="dxa"/>
              <w:bottom w:w="72" w:type="dxa"/>
              <w:right w:w="115" w:type="dxa"/>
            </w:tcMar>
          </w:tcPr>
          <w:p w14:paraId="37B1C189" w14:textId="5D3F7CEE" w:rsidR="00AF4B7A" w:rsidRDefault="000B20C6" w:rsidP="00AF4B7A">
            <w:pPr>
              <w:rPr>
                <w:ins w:id="244" w:author="Rick Tyler" w:date="2016-07-21T14:53:00Z"/>
              </w:rPr>
            </w:pPr>
            <w:commentRangeStart w:id="245"/>
            <w:r w:rsidRPr="004B325C">
              <w:t xml:space="preserve">Nonqualified </w:t>
            </w:r>
            <w:r>
              <w:t>Stock O</w:t>
            </w:r>
            <w:r w:rsidRPr="004B325C">
              <w:t xml:space="preserve">ptions </w:t>
            </w:r>
            <w:ins w:id="246" w:author="Rick Tyler" w:date="2016-07-21T15:12:00Z">
              <w:r w:rsidR="00BC51B6">
                <w:t>(NQ</w:t>
              </w:r>
              <w:r w:rsidR="009D4788">
                <w:t xml:space="preserve">SOs) </w:t>
              </w:r>
            </w:ins>
            <w:r w:rsidRPr="004B325C">
              <w:t>are the most common compensatory option granted for purposes of equity compensation</w:t>
            </w:r>
            <w:r w:rsidR="009315B1">
              <w:t xml:space="preserve">. </w:t>
            </w:r>
            <w:r w:rsidRPr="004B325C">
              <w:t xml:space="preserve">While these options provide the </w:t>
            </w:r>
            <w:del w:id="247" w:author="Rick Tyler" w:date="2016-07-21T14:52:00Z">
              <w:r w:rsidRPr="004B325C" w:rsidDel="00AF4B7A">
                <w:delText xml:space="preserve">employee </w:delText>
              </w:r>
            </w:del>
            <w:ins w:id="248" w:author="Rick Tyler" w:date="2016-07-21T14:52:00Z">
              <w:r w:rsidR="00AF4B7A">
                <w:t>recipient with</w:t>
              </w:r>
              <w:r w:rsidR="00AF4B7A" w:rsidRPr="004B325C">
                <w:t xml:space="preserve"> </w:t>
              </w:r>
            </w:ins>
            <w:r w:rsidRPr="004B325C">
              <w:t>the ability to participate in future upward price movements in the company’s stock price, they do not have specifically preferential tax treatment like Incentive Stock Options do</w:t>
            </w:r>
            <w:r w:rsidR="009315B1">
              <w:t xml:space="preserve">. </w:t>
            </w:r>
          </w:p>
          <w:p w14:paraId="3AF3306A" w14:textId="395A6A3B" w:rsidR="000B20C6" w:rsidRPr="00D7091A" w:rsidRDefault="000B20C6">
            <w:pPr>
              <w:rPr>
                <w:rFonts w:eastAsia="Arial Unicode MS" w:cs="Arial Unicode MS"/>
              </w:rPr>
            </w:pPr>
            <w:r w:rsidRPr="004B325C">
              <w:t xml:space="preserve">Essentially, any option agreements that do not comply with the Internal Revenue Code for Incentive Stock Options fall into this classification. As such, they are </w:t>
            </w:r>
            <w:r w:rsidRPr="00AF4B7A">
              <w:rPr>
                <w:b/>
                <w:i/>
                <w:rPrChange w:id="249" w:author="Rick Tyler" w:date="2016-07-21T14:53:00Z">
                  <w:rPr/>
                </w:rPrChange>
              </w:rPr>
              <w:t>not restricted to employees</w:t>
            </w:r>
            <w:r w:rsidRPr="004B325C">
              <w:t xml:space="preserve"> and may be used for directors and outside providers. </w:t>
            </w:r>
            <w:commentRangeEnd w:id="245"/>
            <w:r w:rsidR="0064444D">
              <w:rPr>
                <w:rStyle w:val="CommentReference"/>
              </w:rPr>
              <w:commentReference w:id="245"/>
            </w:r>
          </w:p>
        </w:tc>
      </w:tr>
      <w:tr w:rsidR="00255C20" w:rsidRPr="004B325C" w14:paraId="3BE0982B" w14:textId="77777777" w:rsidTr="00637AD0">
        <w:tc>
          <w:tcPr>
            <w:tcW w:w="8748" w:type="dxa"/>
            <w:shd w:val="clear" w:color="auto" w:fill="6CA8CD"/>
            <w:tcMar>
              <w:top w:w="72" w:type="dxa"/>
              <w:left w:w="115" w:type="dxa"/>
              <w:bottom w:w="72" w:type="dxa"/>
              <w:right w:w="115" w:type="dxa"/>
            </w:tcMar>
          </w:tcPr>
          <w:p w14:paraId="30049BFA" w14:textId="77777777" w:rsidR="00255C20" w:rsidRPr="00AC6C1A" w:rsidRDefault="00255C20" w:rsidP="00637AD0">
            <w:pPr>
              <w:rPr>
                <w:rStyle w:val="Strong"/>
                <w:color w:val="FFFFFF"/>
              </w:rPr>
            </w:pPr>
            <w:r w:rsidRPr="00AC6C1A">
              <w:rPr>
                <w:rStyle w:val="Strong"/>
                <w:color w:val="FFFFFF"/>
              </w:rPr>
              <w:t>Incentive Stock Options</w:t>
            </w:r>
            <w:ins w:id="250" w:author="Rick Tyler" w:date="2016-07-21T15:12:00Z">
              <w:r>
                <w:rPr>
                  <w:rStyle w:val="Strong"/>
                  <w:color w:val="FFFFFF"/>
                </w:rPr>
                <w:t xml:space="preserve"> (ISOs)</w:t>
              </w:r>
            </w:ins>
          </w:p>
        </w:tc>
      </w:tr>
      <w:tr w:rsidR="00255C20" w:rsidRPr="004B325C" w14:paraId="677BBDD1" w14:textId="77777777" w:rsidTr="00637AD0">
        <w:tc>
          <w:tcPr>
            <w:tcW w:w="8748" w:type="dxa"/>
            <w:shd w:val="clear" w:color="auto" w:fill="FFFFFF"/>
            <w:tcMar>
              <w:top w:w="72" w:type="dxa"/>
              <w:left w:w="115" w:type="dxa"/>
              <w:bottom w:w="72" w:type="dxa"/>
              <w:right w:w="115" w:type="dxa"/>
            </w:tcMar>
          </w:tcPr>
          <w:p w14:paraId="6DBF85C5" w14:textId="75B09603" w:rsidR="00255C20" w:rsidRPr="004B325C" w:rsidRDefault="00255C20" w:rsidP="0016621B">
            <w:r>
              <w:t>Incentive Stock O</w:t>
            </w:r>
            <w:r w:rsidRPr="004B325C">
              <w:t>ptions</w:t>
            </w:r>
            <w:ins w:id="251" w:author="Rick Tyler" w:date="2016-07-21T15:13:00Z">
              <w:r>
                <w:t xml:space="preserve"> (ISOs)</w:t>
              </w:r>
            </w:ins>
            <w:r w:rsidRPr="004B325C">
              <w:t xml:space="preserve"> </w:t>
            </w:r>
            <w:r w:rsidRPr="009C401F">
              <w:rPr>
                <w:b/>
                <w:i/>
                <w:rPrChange w:id="252" w:author="Rick Tyler" w:date="2016-07-21T14:46:00Z">
                  <w:rPr/>
                </w:rPrChange>
              </w:rPr>
              <w:t>can only be granted to employees</w:t>
            </w:r>
            <w:r w:rsidRPr="004B325C">
              <w:t xml:space="preserve"> and must comply with specific guidelines established by the Internal Revenue Code (IRC) Section 422, which gives them preferential tax treatment</w:t>
            </w:r>
            <w:ins w:id="253" w:author="Rick Tyler" w:date="2016-07-21T14:48:00Z">
              <w:r w:rsidR="00D916D5">
                <w:t xml:space="preserve">. </w:t>
              </w:r>
            </w:ins>
            <w:del w:id="254" w:author="Rick Tyler" w:date="2016-07-21T14:48:00Z">
              <w:r w:rsidRPr="004B325C" w:rsidDel="00397E99">
                <w:delText xml:space="preserve">. </w:delText>
              </w:r>
            </w:del>
            <w:del w:id="255" w:author="Rick Tyler" w:date="2016-07-22T14:55:00Z">
              <w:r w:rsidRPr="004B325C" w:rsidDel="00C5317B">
                <w:delText xml:space="preserve">There are no tax consequences upon the grant. </w:delText>
              </w:r>
            </w:del>
            <w:del w:id="256" w:author="Rick Tyler" w:date="2016-07-21T14:50:00Z">
              <w:r w:rsidRPr="004B325C" w:rsidDel="00397E99">
                <w:delText>Additionally</w:delText>
              </w:r>
            </w:del>
            <w:del w:id="257" w:author="Rick Tyler" w:date="2016-07-22T14:55:00Z">
              <w:r w:rsidRPr="004B325C" w:rsidDel="00C5317B">
                <w:delText xml:space="preserve">, provided the underlying shares are held </w:delText>
              </w:r>
            </w:del>
            <w:del w:id="258" w:author="Rick Tyler" w:date="2016-07-21T14:50:00Z">
              <w:r w:rsidRPr="004B325C" w:rsidDel="00397E99">
                <w:delText>after the exercise of the option</w:delText>
              </w:r>
            </w:del>
            <w:del w:id="259" w:author="Rick Tyler" w:date="2016-07-22T14:55:00Z">
              <w:r w:rsidRPr="004B325C" w:rsidDel="00C5317B">
                <w:delText>, the option holder does not incur any regular income tax</w:delText>
              </w:r>
            </w:del>
            <w:del w:id="260" w:author="Rick Tyler" w:date="2016-07-21T14:51:00Z">
              <w:r w:rsidRPr="004B325C" w:rsidDel="00397E99">
                <w:delText xml:space="preserve"> at exercise - but </w:delText>
              </w:r>
            </w:del>
            <w:del w:id="261" w:author="Rick Tyler" w:date="2016-07-22T14:55:00Z">
              <w:r w:rsidRPr="004B325C" w:rsidDel="00C5317B">
                <w:delText xml:space="preserve">the employee may be subject to Alternative Minimum Tax (AMT) in the year the option is exercised. </w:delText>
              </w:r>
            </w:del>
            <w:del w:id="262" w:author="Rick Tyler" w:date="2016-07-22T15:45:00Z">
              <w:r w:rsidRPr="004B325C" w:rsidDel="0016621B">
                <w:delText xml:space="preserve">Provided the shares are sold at least one year after the exercise date and two years from the date of grant, the difference between the strike price and the FMV </w:delText>
              </w:r>
            </w:del>
            <w:del w:id="263" w:author="Rick Tyler" w:date="2016-07-19T14:50:00Z">
              <w:r w:rsidRPr="004B325C" w:rsidDel="00B133A8">
                <w:delText>at sale</w:delText>
              </w:r>
            </w:del>
            <w:del w:id="264" w:author="Rick Tyler" w:date="2016-07-22T15:45:00Z">
              <w:r w:rsidRPr="004B325C" w:rsidDel="0016621B">
                <w:delText xml:space="preserve"> is taxed as a capital gain.</w:delText>
              </w:r>
            </w:del>
          </w:p>
        </w:tc>
      </w:tr>
    </w:tbl>
    <w:p w14:paraId="034A1780" w14:textId="77777777" w:rsidR="000B20C6" w:rsidRDefault="000B20C6" w:rsidP="000270DE">
      <w:pPr>
        <w:spacing w:before="0" w:after="0"/>
      </w:pPr>
    </w:p>
    <w:p w14:paraId="704990D9" w14:textId="77777777" w:rsidR="00C5317B" w:rsidRDefault="00C97562" w:rsidP="00C5317B">
      <w:pPr>
        <w:pStyle w:val="Heading2"/>
        <w:rPr>
          <w:ins w:id="265" w:author="Rick Tyler" w:date="2016-07-22T14:57:00Z"/>
        </w:rPr>
      </w:pPr>
      <w:r>
        <w:rPr>
          <w:bCs/>
          <w:i/>
          <w:color w:val="auto"/>
          <w:sz w:val="20"/>
          <w:szCs w:val="20"/>
        </w:rPr>
        <w:br w:type="page"/>
      </w:r>
      <w:ins w:id="266" w:author="Rick Tyler" w:date="2016-07-22T14:57:00Z">
        <w:r w:rsidR="00C5317B">
          <w:lastRenderedPageBreak/>
          <w:t>Nonqualified Stock Options</w:t>
        </w:r>
      </w:ins>
    </w:p>
    <w:p w14:paraId="34EDA6FD" w14:textId="5D2CA50D" w:rsidR="0016621B" w:rsidRDefault="00C5317B" w:rsidP="00C5317B">
      <w:pPr>
        <w:rPr>
          <w:ins w:id="267" w:author="Rick Tyler" w:date="2016-07-22T15:42:00Z"/>
        </w:rPr>
      </w:pPr>
      <w:ins w:id="268" w:author="Rick Tyler" w:date="2016-07-22T14:57:00Z">
        <w:r w:rsidRPr="003B1DD3">
          <w:rPr>
            <w:rStyle w:val="Strong"/>
          </w:rPr>
          <w:t>Nonqualified Stock Options (NQSOs)</w:t>
        </w:r>
        <w:r w:rsidRPr="003B1DD3">
          <w:t xml:space="preserve"> have no </w:t>
        </w:r>
      </w:ins>
      <w:ins w:id="269" w:author="Rick Tyler" w:date="2016-07-22T15:40:00Z">
        <w:r w:rsidR="002B36BE">
          <w:t>preferential</w:t>
        </w:r>
      </w:ins>
      <w:ins w:id="270" w:author="Rick Tyler" w:date="2016-07-22T14:57:00Z">
        <w:r w:rsidRPr="003B1DD3">
          <w:t xml:space="preserve"> tax </w:t>
        </w:r>
      </w:ins>
      <w:ins w:id="271" w:author="Rick Tyler" w:date="2016-07-22T15:41:00Z">
        <w:r w:rsidR="002B36BE">
          <w:t>treatment</w:t>
        </w:r>
      </w:ins>
      <w:ins w:id="272" w:author="Rick Tyler" w:date="2016-07-22T14:57:00Z">
        <w:r w:rsidRPr="003B1DD3">
          <w:t xml:space="preserve">. </w:t>
        </w:r>
      </w:ins>
      <w:ins w:id="273" w:author="Rick Tyler" w:date="2016-07-22T15:41:00Z">
        <w:r w:rsidR="002B36BE">
          <w:t>To better understand them, let</w:t>
        </w:r>
      </w:ins>
      <w:ins w:id="274" w:author="Rick Tyler" w:date="2016-07-22T15:42:00Z">
        <w:r w:rsidR="002B36BE">
          <w:t>’s examine three points in time: the grant of the option</w:t>
        </w:r>
        <w:r w:rsidR="0016621B">
          <w:t>, exercise of the optio</w:t>
        </w:r>
      </w:ins>
      <w:ins w:id="275" w:author="Rick Tyler" w:date="2016-07-24T20:32:00Z">
        <w:r w:rsidR="00B53B8A">
          <w:t>n</w:t>
        </w:r>
      </w:ins>
      <w:ins w:id="276" w:author="Rick Tyler" w:date="2016-07-22T15:42:00Z">
        <w:r w:rsidR="0016621B">
          <w:t xml:space="preserve"> to purchase the shares, and the ultimate sale of the shares.</w:t>
        </w:r>
      </w:ins>
      <w:ins w:id="277" w:author="Rick Tyler" w:date="2016-07-24T20:32:00Z">
        <w:r w:rsidR="00B53B8A">
          <w:t xml:space="preserve"> </w:t>
        </w:r>
        <w:r w:rsidR="00B53B8A" w:rsidRPr="00B53B8A">
          <w:rPr>
            <w:b/>
            <w:color w:val="FF0000"/>
            <w:rPrChange w:id="278" w:author="Rick Tyler" w:date="2016-07-24T20:32:00Z">
              <w:rPr/>
            </w:rPrChange>
          </w:rPr>
          <w:t>Click each number to learn more.</w:t>
        </w:r>
      </w:ins>
    </w:p>
    <w:p w14:paraId="0555D091" w14:textId="77777777" w:rsidR="0016621B" w:rsidRDefault="0016621B" w:rsidP="00C5317B">
      <w:pPr>
        <w:rPr>
          <w:ins w:id="279" w:author="Rick Tyler" w:date="2016-07-22T15:42:00Z"/>
        </w:rPr>
      </w:pPr>
    </w:p>
    <w:p w14:paraId="77AA2D95" w14:textId="4093FD30" w:rsidR="002B36BE" w:rsidRDefault="002B36BE" w:rsidP="00C5317B">
      <w:pPr>
        <w:rPr>
          <w:ins w:id="280" w:author="Rick Tyler" w:date="2016-07-22T15:38:00Z"/>
        </w:rPr>
      </w:pPr>
      <w:ins w:id="281" w:author="Rick Tyler" w:date="2016-07-22T15:40:00Z">
        <w:r>
          <w:rPr>
            <w:noProof/>
          </w:rPr>
          <mc:AlternateContent>
            <mc:Choice Requires="wpg">
              <w:drawing>
                <wp:anchor distT="0" distB="0" distL="114300" distR="114300" simplePos="0" relativeHeight="251650560" behindDoc="0" locked="0" layoutInCell="1" allowOverlap="1" wp14:anchorId="0864FF25" wp14:editId="48C078A9">
                  <wp:simplePos x="0" y="0"/>
                  <wp:positionH relativeFrom="column">
                    <wp:posOffset>0</wp:posOffset>
                  </wp:positionH>
                  <wp:positionV relativeFrom="paragraph">
                    <wp:posOffset>234315</wp:posOffset>
                  </wp:positionV>
                  <wp:extent cx="5487035" cy="986790"/>
                  <wp:effectExtent l="0" t="0" r="0" b="3810"/>
                  <wp:wrapThrough wrapText="bothSides">
                    <wp:wrapPolygon edited="0">
                      <wp:start x="1000" y="0"/>
                      <wp:lineTo x="300" y="4448"/>
                      <wp:lineTo x="100" y="6672"/>
                      <wp:lineTo x="100" y="11676"/>
                      <wp:lineTo x="1300" y="17792"/>
                      <wp:lineTo x="1900" y="17792"/>
                      <wp:lineTo x="1900" y="21127"/>
                      <wp:lineTo x="21398" y="21127"/>
                      <wp:lineTo x="21498" y="14456"/>
                      <wp:lineTo x="20498" y="11120"/>
                      <wp:lineTo x="18698" y="8896"/>
                      <wp:lineTo x="18598" y="556"/>
                      <wp:lineTo x="17698" y="0"/>
                      <wp:lineTo x="1000" y="0"/>
                    </wp:wrapPolygon>
                  </wp:wrapThrough>
                  <wp:docPr id="102" name="Group 102"/>
                  <wp:cNvGraphicFramePr/>
                  <a:graphic xmlns:a="http://schemas.openxmlformats.org/drawingml/2006/main">
                    <a:graphicData uri="http://schemas.microsoft.com/office/word/2010/wordprocessingGroup">
                      <wpg:wgp>
                        <wpg:cNvGrpSpPr/>
                        <wpg:grpSpPr>
                          <a:xfrm>
                            <a:off x="0" y="0"/>
                            <a:ext cx="5487035" cy="986790"/>
                            <a:chOff x="0" y="0"/>
                            <a:chExt cx="5487035" cy="986790"/>
                          </a:xfrm>
                        </wpg:grpSpPr>
                        <wps:wsp>
                          <wps:cNvPr id="103" name="Text Box 103"/>
                          <wps:cNvSpPr txBox="1"/>
                          <wps:spPr>
                            <a:xfrm>
                              <a:off x="2286000" y="68580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2575B" w14:textId="77777777" w:rsidR="003350E9" w:rsidRPr="00DA7CB9" w:rsidRDefault="003350E9">
                                <w:pPr>
                                  <w:spacing w:before="0" w:after="0"/>
                                  <w:rPr>
                                    <w:b/>
                                    <w:rPrChange w:id="282" w:author="Rick Tyler" w:date="2016-07-22T15:20:00Z">
                                      <w:rPr/>
                                    </w:rPrChange>
                                  </w:rPr>
                                  <w:pPrChange w:id="283" w:author="Rick Tyler" w:date="2016-07-22T15:21:00Z">
                                    <w:pPr/>
                                  </w:pPrChange>
                                </w:pPr>
                                <w:ins w:id="284" w:author="Rick Tyler" w:date="2016-07-22T15:23:00Z">
                                  <w:r>
                                    <w:rPr>
                                      <w:b/>
                                    </w:rPr>
                                    <w:t>5</w:t>
                                  </w:r>
                                </w:ins>
                                <w:ins w:id="285" w:author="Rick Tyler" w:date="2016-07-22T15:22:00Z">
                                  <w:r>
                                    <w:rPr>
                                      <w:b/>
                                    </w:rPr>
                                    <w:t xml:space="preserve"> Year</w:t>
                                  </w:r>
                                </w:ins>
                                <w:ins w:id="286" w:author="Rick Tyler" w:date="2016-07-22T15:23:00Z">
                                  <w:r>
                                    <w:rPr>
                                      <w:b/>
                                    </w:rPr>
                                    <w: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0" y="0"/>
                              <a:ext cx="5487035" cy="986790"/>
                              <a:chOff x="0" y="0"/>
                              <a:chExt cx="5487035" cy="986790"/>
                            </a:xfrm>
                          </wpg:grpSpPr>
                          <wps:wsp>
                            <wps:cNvPr id="105" name="Straight Arrow Connector 105"/>
                            <wps:cNvCnPr/>
                            <wps:spPr>
                              <a:xfrm flipV="1">
                                <a:off x="114300" y="574040"/>
                                <a:ext cx="5144135" cy="5716"/>
                              </a:xfrm>
                              <a:prstGeom prst="straightConnector1">
                                <a:avLst/>
                              </a:prstGeom>
                              <a:ln w="44450">
                                <a:solidFill>
                                  <a:srgbClr val="0732FF"/>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a:off x="342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2628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12573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8001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a:off x="17145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1" name="Straight Connector 111"/>
                            <wps:cNvCnPr/>
                            <wps:spPr>
                              <a:xfrm>
                                <a:off x="2171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2" name="Straight Connector 112"/>
                            <wps:cNvCnPr/>
                            <wps:spPr>
                              <a:xfrm>
                                <a:off x="30861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4001135"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35433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4457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wps:cNvCnPr/>
                            <wps:spPr>
                              <a:xfrm>
                                <a:off x="4914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117" name="Text Box 117"/>
                            <wps:cNvSpPr txBox="1"/>
                            <wps:spPr>
                              <a:xfrm>
                                <a:off x="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FE2588" w14:textId="77777777" w:rsidR="003350E9" w:rsidRPr="00DA7CB9" w:rsidRDefault="003350E9">
                                  <w:pPr>
                                    <w:spacing w:before="0" w:after="0"/>
                                    <w:rPr>
                                      <w:b/>
                                      <w:rPrChange w:id="287" w:author="Rick Tyler" w:date="2016-07-22T15:20:00Z">
                                        <w:rPr/>
                                      </w:rPrChange>
                                    </w:rPr>
                                    <w:pPrChange w:id="288" w:author="Rick Tyler" w:date="2016-07-22T15:21:00Z">
                                      <w:pPr/>
                                    </w:pPrChange>
                                  </w:pPr>
                                  <w:ins w:id="289" w:author="Rick Tyler" w:date="2016-07-22T15:20:00Z">
                                    <w:r w:rsidRPr="00DA7CB9">
                                      <w:rPr>
                                        <w:b/>
                                        <w:rPrChange w:id="290" w:author="Rick Tyler" w:date="2016-07-22T15:20:00Z">
                                          <w:rPr/>
                                        </w:rPrChange>
                                      </w:rPr>
                                      <w:t>Grant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457200" y="75565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F2CCB1" w14:textId="77777777" w:rsidR="003350E9" w:rsidRPr="00DA7CB9" w:rsidRDefault="003350E9">
                                  <w:pPr>
                                    <w:spacing w:before="0" w:after="0"/>
                                    <w:rPr>
                                      <w:b/>
                                      <w:rPrChange w:id="291" w:author="Rick Tyler" w:date="2016-07-22T15:20:00Z">
                                        <w:rPr/>
                                      </w:rPrChange>
                                    </w:rPr>
                                    <w:pPrChange w:id="292" w:author="Rick Tyler" w:date="2016-07-22T15:21:00Z">
                                      <w:pPr/>
                                    </w:pPrChange>
                                  </w:pPr>
                                  <w:ins w:id="293" w:author="Rick Tyler" w:date="2016-07-22T15:22:00Z">
                                    <w:r>
                                      <w:rPr>
                                        <w:b/>
                                      </w:rPr>
                                      <w:t>1 Year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4572000" y="75565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A36690" w14:textId="77777777" w:rsidR="003350E9" w:rsidRPr="00DA7CB9" w:rsidRDefault="003350E9">
                                  <w:pPr>
                                    <w:spacing w:before="0" w:after="0"/>
                                    <w:rPr>
                                      <w:b/>
                                      <w:rPrChange w:id="294" w:author="Rick Tyler" w:date="2016-07-22T15:20:00Z">
                                        <w:rPr/>
                                      </w:rPrChange>
                                    </w:rPr>
                                    <w:pPrChange w:id="295" w:author="Rick Tyler" w:date="2016-07-22T15:21:00Z">
                                      <w:pPr/>
                                    </w:pPrChange>
                                  </w:pPr>
                                  <w:ins w:id="296" w:author="Rick Tyler" w:date="2016-07-22T15:22:00Z">
                                    <w:r>
                                      <w:rPr>
                                        <w:b/>
                                      </w:rPr>
                                      <w:t>1</w:t>
                                    </w:r>
                                  </w:ins>
                                  <w:ins w:id="297" w:author="Rick Tyler" w:date="2016-07-22T15:23:00Z">
                                    <w:r>
                                      <w:rPr>
                                        <w:b/>
                                      </w:rPr>
                                      <w:t>0</w:t>
                                    </w:r>
                                  </w:ins>
                                  <w:ins w:id="298" w:author="Rick Tyler" w:date="2016-07-22T15:22:00Z">
                                    <w:r>
                                      <w:rPr>
                                        <w:b/>
                                      </w:rPr>
                                      <w:t xml:space="preserve"> Year</w:t>
                                    </w:r>
                                  </w:ins>
                                  <w:ins w:id="299" w:author="Rick Tyler" w:date="2016-07-22T15:23:00Z">
                                    <w:r>
                                      <w:rPr>
                                        <w:b/>
                                      </w:rPr>
                                      <w: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1828800" y="22860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267FE" w14:textId="77777777" w:rsidR="003350E9" w:rsidRPr="00DA7CB9" w:rsidRDefault="003350E9">
                                  <w:pPr>
                                    <w:spacing w:before="0" w:after="0"/>
                                    <w:rPr>
                                      <w:b/>
                                      <w:rPrChange w:id="300" w:author="Rick Tyler" w:date="2016-07-22T15:20:00Z">
                                        <w:rPr/>
                                      </w:rPrChange>
                                    </w:rPr>
                                    <w:pPrChange w:id="301" w:author="Rick Tyler" w:date="2016-07-22T15:21:00Z">
                                      <w:pPr/>
                                    </w:pPrChange>
                                  </w:pPr>
                                  <w:ins w:id="302" w:author="Rick Tyler" w:date="2016-07-22T15:24:00Z">
                                    <w:r>
                                      <w:rPr>
                                        <w:b/>
                                      </w:rPr>
                                      <w:t>Exercise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11480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7C78A0" w14:textId="77777777" w:rsidR="003350E9" w:rsidRPr="00DA7CB9" w:rsidRDefault="003350E9">
                                  <w:pPr>
                                    <w:spacing w:before="0" w:after="0"/>
                                    <w:rPr>
                                      <w:b/>
                                      <w:rPrChange w:id="303" w:author="Rick Tyler" w:date="2016-07-22T15:20:00Z">
                                        <w:rPr/>
                                      </w:rPrChange>
                                    </w:rPr>
                                    <w:pPrChange w:id="304" w:author="Rick Tyler" w:date="2016-07-22T15:21:00Z">
                                      <w:pPr/>
                                    </w:pPrChange>
                                  </w:pPr>
                                  <w:ins w:id="305" w:author="Rick Tyler" w:date="2016-07-22T15:33:00Z">
                                    <w:r>
                                      <w:rPr>
                                        <w:b/>
                                      </w:rPr>
                                      <w:t xml:space="preserve">  </w:t>
                                    </w:r>
                                  </w:ins>
                                  <w:ins w:id="306" w:author="Rick Tyler" w:date="2016-07-22T15:25:00Z">
                                    <w:r>
                                      <w:rPr>
                                        <w:b/>
                                      </w:rPr>
                                      <w:t>Sale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up 122"/>
                            <wpg:cNvGrpSpPr/>
                            <wpg:grpSpPr>
                              <a:xfrm>
                                <a:off x="114300" y="6350"/>
                                <a:ext cx="572135" cy="224790"/>
                                <a:chOff x="0" y="0"/>
                                <a:chExt cx="463550" cy="247650"/>
                              </a:xfrm>
                            </wpg:grpSpPr>
                            <wps:wsp>
                              <wps:cNvPr id="123" name="Triangle 123"/>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2B2C8DFC" w14:textId="77777777" w:rsidR="003350E9" w:rsidRDefault="003350E9">
                                    <w:pPr>
                                      <w:jc w:val="center"/>
                                      <w:pPrChange w:id="307"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4FB9C3" w14:textId="77777777" w:rsidR="003350E9" w:rsidRPr="00AD7C19" w:rsidRDefault="003350E9">
                                    <w:pPr>
                                      <w:spacing w:before="0" w:after="0"/>
                                      <w:rPr>
                                        <w:b/>
                                        <w:color w:val="FFFFFF" w:themeColor="background1"/>
                                        <w:rPrChange w:id="308" w:author="Rick Tyler" w:date="2016-07-22T15:30:00Z">
                                          <w:rPr/>
                                        </w:rPrChange>
                                      </w:rPr>
                                      <w:pPrChange w:id="309" w:author="Rick Tyler" w:date="2016-07-22T15:21:00Z">
                                        <w:pPr/>
                                      </w:pPrChange>
                                    </w:pPr>
                                    <w:ins w:id="310" w:author="Rick Tyler" w:date="2016-07-22T15:30:00Z">
                                      <w:r w:rsidRPr="00AD7C19">
                                        <w:rPr>
                                          <w:b/>
                                          <w:color w:val="FFFFFF" w:themeColor="background1"/>
                                          <w:rPrChange w:id="311" w:author="Rick Tyler" w:date="2016-07-22T15:30:00Z">
                                            <w:rPr>
                                              <w:b/>
                                            </w:rPr>
                                          </w:rPrChange>
                                        </w:rP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oup 125"/>
                            <wpg:cNvGrpSpPr/>
                            <wpg:grpSpPr>
                              <a:xfrm>
                                <a:off x="1943100" y="0"/>
                                <a:ext cx="572135" cy="231140"/>
                                <a:chOff x="0" y="0"/>
                                <a:chExt cx="463550" cy="247650"/>
                              </a:xfrm>
                            </wpg:grpSpPr>
                            <wps:wsp>
                              <wps:cNvPr id="126" name="Triangle 126"/>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78965709" w14:textId="77777777" w:rsidR="003350E9" w:rsidRDefault="003350E9">
                                    <w:pPr>
                                      <w:jc w:val="center"/>
                                      <w:pPrChange w:id="312"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95F55F" w14:textId="77777777" w:rsidR="003350E9" w:rsidRPr="00AD7C19" w:rsidRDefault="003350E9">
                                    <w:pPr>
                                      <w:spacing w:before="0" w:after="0"/>
                                      <w:rPr>
                                        <w:b/>
                                        <w:color w:val="FFFFFF" w:themeColor="background1"/>
                                        <w:rPrChange w:id="313" w:author="Rick Tyler" w:date="2016-07-22T15:30:00Z">
                                          <w:rPr/>
                                        </w:rPrChange>
                                      </w:rPr>
                                      <w:pPrChange w:id="314" w:author="Rick Tyler" w:date="2016-07-22T15:21:00Z">
                                        <w:pPr/>
                                      </w:pPrChange>
                                    </w:pPr>
                                    <w:ins w:id="315" w:author="Rick Tyler" w:date="2016-07-22T15:32:00Z">
                                      <w:r>
                                        <w:rPr>
                                          <w:b/>
                                          <w:color w:val="FFFFFF" w:themeColor="background1"/>
                                        </w:rPr>
                                        <w:t>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4229100" y="0"/>
                                <a:ext cx="572135" cy="231140"/>
                                <a:chOff x="0" y="0"/>
                                <a:chExt cx="463550" cy="247650"/>
                              </a:xfrm>
                            </wpg:grpSpPr>
                            <wps:wsp>
                              <wps:cNvPr id="129" name="Triangle 129"/>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25F31627" w14:textId="77777777" w:rsidR="003350E9" w:rsidRDefault="003350E9">
                                    <w:pPr>
                                      <w:jc w:val="center"/>
                                      <w:pPrChange w:id="316" w:author="Rick Tyler" w:date="2016-07-22T15:2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A5AB6F" w14:textId="77777777" w:rsidR="003350E9" w:rsidRPr="00AD7C19" w:rsidRDefault="003350E9">
                                    <w:pPr>
                                      <w:spacing w:before="0" w:after="0"/>
                                      <w:rPr>
                                        <w:b/>
                                        <w:color w:val="FFFFFF" w:themeColor="background1"/>
                                        <w:rPrChange w:id="317" w:author="Rick Tyler" w:date="2016-07-22T15:30:00Z">
                                          <w:rPr/>
                                        </w:rPrChange>
                                      </w:rPr>
                                      <w:pPrChange w:id="318" w:author="Rick Tyler" w:date="2016-07-22T15:21:00Z">
                                        <w:pPr/>
                                      </w:pPrChange>
                                    </w:pPr>
                                    <w:ins w:id="319" w:author="Rick Tyler" w:date="2016-07-22T15:32:00Z">
                                      <w:r>
                                        <w:rPr>
                                          <w:b/>
                                          <w:color w:val="FFFFFF" w:themeColor="background1"/>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864FF25" id="Group 102" o:spid="_x0000_s1055" style="position:absolute;margin-left:0;margin-top:18.45pt;width:432.05pt;height:77.7pt;z-index:251650560" coordsize="5487035,9867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">
                  <v:shape id="Text Box 103" o:spid="_x0000_s1056" type="#_x0000_t202" style="position:absolute;left:2286000;top:6858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46A2575B" w14:textId="77777777" w:rsidR="003350E9" w:rsidRPr="00DA7CB9" w:rsidRDefault="003350E9">
                          <w:pPr>
                            <w:spacing w:before="0" w:after="0"/>
                            <w:rPr>
                              <w:b/>
                              <w:rPrChange w:id="320" w:author="Rick Tyler" w:date="2016-07-22T15:20:00Z">
                                <w:rPr/>
                              </w:rPrChange>
                            </w:rPr>
                            <w:pPrChange w:id="321" w:author="Rick Tyler" w:date="2016-07-22T15:21:00Z">
                              <w:pPr/>
                            </w:pPrChange>
                          </w:pPr>
                          <w:ins w:id="322" w:author="Rick Tyler" w:date="2016-07-22T15:23:00Z">
                            <w:r>
                              <w:rPr>
                                <w:b/>
                              </w:rPr>
                              <w:t>5</w:t>
                            </w:r>
                          </w:ins>
                          <w:ins w:id="323" w:author="Rick Tyler" w:date="2016-07-22T15:22:00Z">
                            <w:r>
                              <w:rPr>
                                <w:b/>
                              </w:rPr>
                              <w:t xml:space="preserve"> Year</w:t>
                            </w:r>
                          </w:ins>
                          <w:ins w:id="324" w:author="Rick Tyler" w:date="2016-07-22T15:23:00Z">
                            <w:r>
                              <w:rPr>
                                <w:b/>
                              </w:rPr>
                              <w:t>s</w:t>
                            </w:r>
                          </w:ins>
                        </w:p>
                      </w:txbxContent>
                    </v:textbox>
                  </v:shape>
                  <v:group id="Group 104" o:spid="_x0000_s1057" style="position:absolute;width:5487035;height:986790" coordsize="5487035,986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shape id="Straight Arrow Connector 105" o:spid="_x0000_s1058" type="#_x0000_t32" style="position:absolute;left:114300;top:574040;width:5144135;height:571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Hv9sQAAADcAAAADwAAAGRycy9kb3ducmV2LnhtbERPTWvCQBC9C/6HZQRvulFUbOoqUlAs&#10;tdCqaI9jdkxCs7Mxu9X4792C4G0e73Mms9oU4kKVyy0r6HUjEMSJ1TmnCnbbRWcMwnlkjYVlUnAj&#10;B7NpszHBWNsrf9Nl41MRQtjFqCDzvoyldElGBl3XlsSBO9nKoA+wSqWu8BrCTSH7UTSSBnMODRmW&#10;9JZR8rv5Mwr2daKP55fPoTks3gfL7c/6Y/e1VqrdquevIDzV/il+uFc6zI+G8P9MuEB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0e/2xAAAANwAAAAPAAAAAAAAAAAA&#10;AAAAAKECAABkcnMvZG93bnJldi54bWxQSwUGAAAAAAQABAD5AAAAkgMAAAAA&#10;" strokecolor="#0732ff" strokeweight="3.5pt">
                      <v:stroke endarrow="block"/>
                    </v:shape>
                    <v:line id="Straight Connector 106" o:spid="_x0000_s1059" style="position:absolute;visibility:visible;mso-wrap-style:square" from="342900,463550" to="343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0lwKMcAAADcAAAADwAAAGRycy9kb3ducmV2LnhtbESPT2vCQBDF74LfYRmht2ZTD6mkrsGK&#10;gj30UFtSvQ3ZyR/MzobsmqTfvlsoeJvhvfebN+tsMq0YqHeNZQVPUQyCuLC64UrB1+fhcQXCeWSN&#10;rWVS8EMOss18tsZU25E/aDj5SgQIuxQV1N53qZSuqMmgi2xHHLTS9gZ9WPtK6h7HADetXMZxIg02&#10;HC7U2NGupuJ6uplAsd/m/Xx4y/evSbG8PK/y477MlXpYTNsXEJ4mfzf/p4861I8T+HsmTCA3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SXAoxwAAANwAAAAPAAAAAAAA&#10;AAAAAAAAAKECAABkcnMvZG93bnJldi54bWxQSwUGAAAAAAQABAD5AAAAlQMAAAAA&#10;" strokecolor="#0732ff" strokeweight="1.5pt"/>
                    <v:line id="Straight Connector 107" o:spid="_x0000_s1060" style="position:absolute;visibility:visible;mso-wrap-style:square" from="2628900,463550" to="2629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XVs8QAAADcAAAADwAAAGRycy9kb3ducmV2LnhtbESPzarCMBCF94LvEEa4O011oVKNoqKg&#10;i7vwh6q7oRnbYjMpTa7Wt78RBHcznHO+OTOdN6YUD6pdYVlBvxeBIE6tLjhTcDpuumMQziNrLC2T&#10;ghc5mM/arSnG2j55T4+Dz0SAsItRQe59FUvp0pwMup6tiIN2s7VBH9Y6k7rGZ4CbUg6iaCgNFhwu&#10;5FjRKqf0fvgzgWLP5vey2SXr5TAdXEfjZLu+JUr9dJrFBISnxn/Nn/RWh/rRCN7PhAnk7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BdWzxAAAANwAAAAPAAAAAAAAAAAA&#10;AAAAAKECAABkcnMvZG93bnJldi54bWxQSwUGAAAAAAQABAD5AAAAkgMAAAAA&#10;" strokecolor="#0732ff" strokeweight="1.5pt"/>
                    <v:line id="Straight Connector 108" o:spid="_x0000_s1061" style="position:absolute;visibility:visible;mso-wrap-style:square" from="1257300,459740" to="12579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pBwcUAAADcAAAADwAAAGRycy9kb3ducmV2LnhtbESPMW/CQAyF90r8h5MrdSuXMlAUOBAg&#10;kGDoUEABNitnkoicL8pdIfz7ekBie5afP783mXWuVjdqQ+XZwFc/AUWce1txYeCwX3+OQIWIbLH2&#10;TAYeFGA27b1NMLX+zr9028VCCYRDigbKGJtU65CX5DD0fUMsu4tvHUYZ20LbFu8Cd7UeJMlQO6xY&#10;PpTY0LKk/Lr7c0LxR/dzWm+z1WKYD87fo2yzumTGfLx38zGoSF18mZ/XGyvxE0krZUSBnv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ZpBwcUAAADcAAAADwAAAAAAAAAA&#10;AAAAAAChAgAAZHJzL2Rvd25yZXYueG1sUEsFBgAAAAAEAAQA+QAAAJMDAAAAAA==&#10;" strokecolor="#0732ff" strokeweight="1.5pt"/>
                    <v:line id="Straight Connector 109" o:spid="_x0000_s1062" style="position:absolute;visibility:visible;mso-wrap-style:square" from="800100,459740" to="8007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bkWscAAADcAAAADwAAAGRycy9kb3ducmV2LnhtbESPQWvCQBCF7wX/wzKCt7qph1RjVmmL&#10;QnrooSrR3obsmIRmZ0N2jfHfu4WCtxnee9+8SdeDaURPnastK3iZRiCIC6trLhUc9tvnOQjnkTU2&#10;lknBjRysV6OnFBNtr/xN/c6XIkDYJaig8r5NpHRFRQbd1LbEQTvbzqAPa1dK3eE1wE0jZ1EUS4M1&#10;hwsVtvRRUfG7u5hAsUfzddp+5pv3uJj9vM7zbHPOlZqMh7clCE+Df5j/05kO9aMF/D0TJpCr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1uRaxwAAANwAAAAPAAAAAAAA&#10;AAAAAAAAAKECAABkcnMvZG93bnJldi54bWxQSwUGAAAAAAQABAD5AAAAlQMAAAAA&#10;" strokecolor="#0732ff" strokeweight="1.5pt"/>
                    <v:line id="Straight Connector 110" o:spid="_x0000_s1063" style="position:absolute;visibility:visible;mso-wrap-style:square" from="1714500,459740" to="17151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XbGsUAAADcAAAADwAAAGRycy9kb3ducmV2LnhtbESPMW/CQAyF90r8h5ORupULDBQFDgQI&#10;JBg6QKsAm5UzSUTOF+WuEP49Hip1e5afP783W3SuVndqQ+XZwHCQgCLOva24MPDzvf2YgAoR2WLt&#10;mQw8KcBi3nubYWr9gw90P8ZCCYRDigbKGJtU65CX5DAMfEMsu6tvHUYZ20LbFh8Cd7UeJclYO6xY&#10;PpTY0Lqk/Hb8dULxJ/d13u6zzWqcjy6fk2y3uWbGvPe75RRUpC7+m/+ud1biDyW+lBEFev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jXbGsUAAADcAAAADwAAAAAAAAAA&#10;AAAAAAChAgAAZHJzL2Rvd25yZXYueG1sUEsFBgAAAAAEAAQA+QAAAJMDAAAAAA==&#10;" strokecolor="#0732ff" strokeweight="1.5pt"/>
                    <v:line id="Straight Connector 111" o:spid="_x0000_s1064" style="position:absolute;visibility:visible;mso-wrap-style:square" from="2171700,463550" to="2172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l+gcYAAADcAAAADwAAAGRycy9kb3ducmV2LnhtbESPQWvCQBCF74X+h2UKvdVNPERJsxEV&#10;BXvooSqx3obsmASzsyG7xvTfu4VCbzO89755ky1G04qBetdYVhBPIhDEpdUNVwqOh+3bHITzyBpb&#10;y6Tghxws8uenDFNt7/xFw95XIkDYpaig9r5LpXRlTQbdxHbEQbvY3qAPa19J3eM9wE0rp1GUSIMN&#10;hws1drSuqbzubyZQ7Ml8fm8/is0qKafn2bzYbS6FUq8v4/IdhKfR/5v/0jsd6scx/D4TJpD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V5foHGAAAA3AAAAA8AAAAAAAAA&#10;AAAAAAAAoQIAAGRycy9kb3ducmV2LnhtbFBLBQYAAAAABAAEAPkAAACUAwAAAAA=&#10;" strokecolor="#0732ff" strokeweight="1.5pt"/>
                    <v:line id="Straight Connector 112" o:spid="_x0000_s1065" style="position:absolute;visibility:visible;mso-wrap-style:square" from="3086100,463550" to="30867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vg9sYAAADcAAAADwAAAGRycy9kb3ducmV2LnhtbESPQWvCQBCF7wX/wzJCb3VjDqmk2YiK&#10;gj30UJVYb0N2TILZ2ZBdY/rvu4VCbzO89755ky1H04qBetdYVjCfRSCIS6sbrhScjruXBQjnkTW2&#10;lknBNzlY5pOnDFNtH/xJw8FXIkDYpaig9r5LpXRlTQbdzHbEQbva3qAPa19J3eMjwE0r4yhKpMGG&#10;w4UaO9rUVN4OdxMo9mw+vnbvxXadlPHldVHst9dCqefpuHoD4Wn0/+a/9F6H+vMYfp8JE8j8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Wr4PbGAAAA3AAAAA8AAAAAAAAA&#10;AAAAAAAAoQIAAGRycy9kb3ducmV2LnhtbFBLBQYAAAAABAAEAPkAAACUAwAAAAA=&#10;" strokecolor="#0732ff" strokeweight="1.5pt"/>
                    <v:line id="Straight Connector 113" o:spid="_x0000_s1066" style="position:absolute;visibility:visible;mso-wrap-style:square" from="4001135,459740" to="4001770,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dFbccAAADcAAAADwAAAGRycy9kb3ducmV2LnhtbESPQWvCQBCF7wX/wzIFb80mKaikrlKL&#10;QnrwUCux3obsmASzsyG7avrv3YLQ2wzvvW/ezJeDacWVetdYVpBEMQji0uqGKwX7783LDITzyBpb&#10;y6TglxwsF6OnOWba3viLrjtfiQBhl6GC2vsuk9KVNRl0ke2Ig3ayvUEf1r6SusdbgJtWpnE8kQYb&#10;Dhdq7OijpvK8u5hAsQez/dl8FuvVpEyP01mRr0+FUuPn4f0NhKfB/5sf6VyH+skr/D0TJpCL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650VtxwAAANwAAAAPAAAAAAAA&#10;AAAAAAAAAKECAABkcnMvZG93bnJldi54bWxQSwUGAAAAAAQABAD5AAAAlQMAAAAA&#10;" strokecolor="#0732ff" strokeweight="1.5pt"/>
                    <v:line id="Straight Connector 114" o:spid="_x0000_s1067" style="position:absolute;visibility:visible;mso-wrap-style:square" from="3543300,463550" to="35439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7dGccAAADcAAAADwAAAGRycy9kb3ducmV2LnhtbESPQWvCQBCF7wX/wzIFb80moaikrlKL&#10;QnrwUCux3obsmASzsyG7avrv3YLQ2wzvvW/ezJeDacWVetdYVpBEMQji0uqGKwX7783LDITzyBpb&#10;y6TglxwsF6OnOWba3viLrjtfiQBhl6GC2vsuk9KVNRl0ke2Ig3ayvUEf1r6SusdbgJtWpnE8kQYb&#10;Dhdq7OijpvK8u5hAsQez/dl8FuvVpEyP01mRr0+FUuPn4f0NhKfB/5sf6VyH+skr/D0TJpCL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1Dt0ZxwAAANwAAAAPAAAAAAAA&#10;AAAAAAAAAKECAABkcnMvZG93bnJldi54bWxQSwUGAAAAAAQABAD5AAAAlQMAAAAA&#10;" strokecolor="#0732ff" strokeweight="1.5pt"/>
                    <v:line id="Straight Connector 115" o:spid="_x0000_s1068" style="position:absolute;visibility:visible;mso-wrap-style:square" from="4457700,463550" to="4458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J4gscAAADcAAAADwAAAGRycy9kb3ducmV2LnhtbESPQWvCQBCF7wX/wzIFb80mgaqkrlKL&#10;QnrwUCux3obsmASzsyG7avrv3YLQ2wzvvW/ezJeDacWVetdYVpBEMQji0uqGKwX7783LDITzyBpb&#10;y6TglxwsF6OnOWba3viLrjtfiQBhl6GC2vsuk9KVNRl0ke2Ig3ayvUEf1r6SusdbgJtWpnE8kQYb&#10;Dhdq7OijpvK8u5hAsQez/dl8FuvVpEyP01mRr0+FUuPn4f0NhKfB/5sf6VyH+skr/D0TJpCL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QniCxwAAANwAAAAPAAAAAAAA&#10;AAAAAAAAAKECAABkcnMvZG93bnJldi54bWxQSwUGAAAAAAQABAD5AAAAlQMAAAAA&#10;" strokecolor="#0732ff" strokeweight="1.5pt"/>
                    <v:line id="Straight Connector 116" o:spid="_x0000_s1069" style="position:absolute;visibility:visible;mso-wrap-style:square" from="4914900,463550" to="4915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Dm9cYAAADcAAAADwAAAGRycy9kb3ducmV2LnhtbESPQWvCQBCF74X+h2UKvdWNHtIQXUVF&#10;IT30UJWotyE7JsHsbMiuSfrvu4VCbzO89755s1iNphE9da62rGA6iUAQF1bXXCo4HfdvCQjnkTU2&#10;lknBNzlYLZ+fFphqO/AX9QdfigBhl6KCyvs2ldIVFRl0E9sSB+1mO4M+rF0pdYdDgJtGzqIolgZr&#10;DhcqbGlbUXE/PEyg2LP5vOw/8t0mLmbX9yTPdrdcqdeXcT0H4Wn0/+a/dKZD/WkMv8+ECeTy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qQ5vXGAAAA3AAAAA8AAAAAAAAA&#10;AAAAAAAAoQIAAGRycy9kb3ducmV2LnhtbFBLBQYAAAAABAAEAPkAAACUAwAAAAA=&#10;" strokecolor="#0732ff" strokeweight="1.5pt"/>
                    <v:shape id="Text Box 117" o:spid="_x0000_s1070" type="#_x0000_t202" style="position:absolute;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BFJwQAA&#10;ANwAAAAPAAAAZHJzL2Rvd25yZXYueG1sRE9Ni8IwEL0L/ocwgrc1cVF3txplUQRPiu4q7G1oxrbY&#10;TEoTbf33RljwNo/3ObNFa0txo9oXjjUMBwoEcepMwZmG35/12ycIH5ANlo5Jw508LObdzgwT4xre&#10;0+0QMhFD2CeoIQ+hSqT0aU4W/cBVxJE7u9piiLDOpKmxieG2lO9KTaTFgmNDjhUtc0ovh6vVcNye&#10;/04jtctWdlw1rlWS7ZfUut9rv6cgArXhJf53b0ycP/yA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mARScEAAADcAAAADwAAAAAAAAAAAAAAAACXAgAAZHJzL2Rvd25y&#10;ZXYueG1sUEsFBgAAAAAEAAQA9QAAAIUDAAAAAA==&#10;" filled="f" stroked="f">
                      <v:textbox>
                        <w:txbxContent>
                          <w:p w14:paraId="5CFE2588" w14:textId="77777777" w:rsidR="003350E9" w:rsidRPr="00DA7CB9" w:rsidRDefault="003350E9">
                            <w:pPr>
                              <w:spacing w:before="0" w:after="0"/>
                              <w:rPr>
                                <w:b/>
                                <w:rPrChange w:id="325" w:author="Rick Tyler" w:date="2016-07-22T15:20:00Z">
                                  <w:rPr/>
                                </w:rPrChange>
                              </w:rPr>
                              <w:pPrChange w:id="326" w:author="Rick Tyler" w:date="2016-07-22T15:21:00Z">
                                <w:pPr/>
                              </w:pPrChange>
                            </w:pPr>
                            <w:ins w:id="327" w:author="Rick Tyler" w:date="2016-07-22T15:20:00Z">
                              <w:r w:rsidRPr="00DA7CB9">
                                <w:rPr>
                                  <w:b/>
                                  <w:rPrChange w:id="328" w:author="Rick Tyler" w:date="2016-07-22T15:20:00Z">
                                    <w:rPr/>
                                  </w:rPrChange>
                                </w:rPr>
                                <w:t>Grant</w:t>
                              </w:r>
                            </w:ins>
                          </w:p>
                        </w:txbxContent>
                      </v:textbox>
                    </v:shape>
                    <v:shape id="Text Box 118" o:spid="_x0000_s1071" type="#_x0000_t202" style="position:absolute;left:457200;top:75565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4U7xAAA&#10;ANwAAAAPAAAAZHJzL2Rvd25yZXYueG1sRI9Ba8JAEIXvQv/DMgVvuquotNFVSqXQk8XYCt6G7JgE&#10;s7MhuzXpv+8cCr3N8N68981mN/hG3amLdWALs6kBRVwEV3Np4fP0NnkCFROywyYwWfihCLvtw2iD&#10;mQs9H+mep1JJCMcMLVQptZnWsajIY5yGlli0a+g8Jlm7UrsOewn3jZ4bs9Iea5aGClt6rai45d/e&#10;wtfhejkvzEe598u2D4PR7J+1tePH4WUNKtGQ/s1/1+9O8GdCK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O8QAAADcAAAADwAAAAAAAAAAAAAAAACXAgAAZHJzL2Rv&#10;d25yZXYueG1sUEsFBgAAAAAEAAQA9QAAAIgDAAAAAA==&#10;" filled="f" stroked="f">
                      <v:textbox>
                        <w:txbxContent>
                          <w:p w14:paraId="1CF2CCB1" w14:textId="77777777" w:rsidR="003350E9" w:rsidRPr="00DA7CB9" w:rsidRDefault="003350E9">
                            <w:pPr>
                              <w:spacing w:before="0" w:after="0"/>
                              <w:rPr>
                                <w:b/>
                                <w:rPrChange w:id="329" w:author="Rick Tyler" w:date="2016-07-22T15:20:00Z">
                                  <w:rPr/>
                                </w:rPrChange>
                              </w:rPr>
                              <w:pPrChange w:id="330" w:author="Rick Tyler" w:date="2016-07-22T15:21:00Z">
                                <w:pPr/>
                              </w:pPrChange>
                            </w:pPr>
                            <w:ins w:id="331" w:author="Rick Tyler" w:date="2016-07-22T15:22:00Z">
                              <w:r>
                                <w:rPr>
                                  <w:b/>
                                </w:rPr>
                                <w:t>1 Year</w:t>
                              </w:r>
                            </w:ins>
                          </w:p>
                        </w:txbxContent>
                      </v:textbox>
                    </v:shape>
                    <v:shape id="Text Box 119" o:spid="_x0000_s1072" type="#_x0000_t202" style="position:absolute;left:4572000;top:75565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yCgwAAA&#10;ANwAAAAPAAAAZHJzL2Rvd25yZXYueG1sRE9Li8IwEL4v+B/CCHtbE2VXtBpFFGFPKz7B29CMbbGZ&#10;lCba7r83guBtPr7nTOetLcWdal841tDvKRDEqTMFZxoO+/XXCIQPyAZLx6ThnzzMZ52PKSbGNbyl&#10;+y5kIoawT1BDHkKVSOnTnCz6nquII3dxtcUQYZ1JU2MTw20pB0oNpcWCY0OOFS1zSq+7m9Vw/Luc&#10;T99qk63sT9W4Vkm2Y6n1Z7ddTEAEasNb/HL/mji/P4b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syCgwAAAANwAAAAPAAAAAAAAAAAAAAAAAJcCAABkcnMvZG93bnJl&#10;di54bWxQSwUGAAAAAAQABAD1AAAAhAMAAAAA&#10;" filled="f" stroked="f">
                      <v:textbox>
                        <w:txbxContent>
                          <w:p w14:paraId="29A36690" w14:textId="77777777" w:rsidR="003350E9" w:rsidRPr="00DA7CB9" w:rsidRDefault="003350E9">
                            <w:pPr>
                              <w:spacing w:before="0" w:after="0"/>
                              <w:rPr>
                                <w:b/>
                                <w:rPrChange w:id="332" w:author="Rick Tyler" w:date="2016-07-22T15:20:00Z">
                                  <w:rPr/>
                                </w:rPrChange>
                              </w:rPr>
                              <w:pPrChange w:id="333" w:author="Rick Tyler" w:date="2016-07-22T15:21:00Z">
                                <w:pPr/>
                              </w:pPrChange>
                            </w:pPr>
                            <w:ins w:id="334" w:author="Rick Tyler" w:date="2016-07-22T15:22:00Z">
                              <w:r>
                                <w:rPr>
                                  <w:b/>
                                </w:rPr>
                                <w:t>1</w:t>
                              </w:r>
                            </w:ins>
                            <w:ins w:id="335" w:author="Rick Tyler" w:date="2016-07-22T15:23:00Z">
                              <w:r>
                                <w:rPr>
                                  <w:b/>
                                </w:rPr>
                                <w:t>0</w:t>
                              </w:r>
                            </w:ins>
                            <w:ins w:id="336" w:author="Rick Tyler" w:date="2016-07-22T15:22:00Z">
                              <w:r>
                                <w:rPr>
                                  <w:b/>
                                </w:rPr>
                                <w:t xml:space="preserve"> Year</w:t>
                              </w:r>
                            </w:ins>
                            <w:ins w:id="337" w:author="Rick Tyler" w:date="2016-07-22T15:23:00Z">
                              <w:r>
                                <w:rPr>
                                  <w:b/>
                                </w:rPr>
                                <w:t>s</w:t>
                              </w:r>
                            </w:ins>
                          </w:p>
                        </w:txbxContent>
                      </v:textbox>
                    </v:shape>
                    <v:shape id="Text Box 120" o:spid="_x0000_s1073" type="#_x0000_t202" style="position:absolute;left:1828800;top:22860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5UOAxAAA&#10;ANwAAAAPAAAAZHJzL2Rvd25yZXYueG1sRI9Ba8JAEIXvQv/DMoXedLdSpY2uUloETxa1FbwN2TEJ&#10;ZmdDdjXx33cOgrcZ3pv3vpkve1+rK7WxCmzhdWRAEefBVVxY+N2vhu+gYkJ2WAcmCzeKsFw8DeaY&#10;udDxlq67VCgJ4ZihhTKlJtM65iV5jKPQEIt2Cq3HJGtbaNdiJ+G+1mNjptpjxdJQYkNfJeXn3cVb&#10;+Nucjoc381N8+0nThd5o9h/a2pfn/nMGKlGfHub79doJ/lj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VDgMQAAADcAAAADwAAAAAAAAAAAAAAAACXAgAAZHJzL2Rv&#10;d25yZXYueG1sUEsFBgAAAAAEAAQA9QAAAIgDAAAAAA==&#10;" filled="f" stroked="f">
                      <v:textbox>
                        <w:txbxContent>
                          <w:p w14:paraId="7CA267FE" w14:textId="77777777" w:rsidR="003350E9" w:rsidRPr="00DA7CB9" w:rsidRDefault="003350E9">
                            <w:pPr>
                              <w:spacing w:before="0" w:after="0"/>
                              <w:rPr>
                                <w:b/>
                                <w:rPrChange w:id="338" w:author="Rick Tyler" w:date="2016-07-22T15:20:00Z">
                                  <w:rPr/>
                                </w:rPrChange>
                              </w:rPr>
                              <w:pPrChange w:id="339" w:author="Rick Tyler" w:date="2016-07-22T15:21:00Z">
                                <w:pPr/>
                              </w:pPrChange>
                            </w:pPr>
                            <w:ins w:id="340" w:author="Rick Tyler" w:date="2016-07-22T15:24:00Z">
                              <w:r>
                                <w:rPr>
                                  <w:b/>
                                </w:rPr>
                                <w:t>Exercise</w:t>
                              </w:r>
                            </w:ins>
                          </w:p>
                        </w:txbxContent>
                      </v:textbox>
                    </v:shape>
                    <v:shape id="Text Box 121" o:spid="_x0000_s1074" type="#_x0000_t202" style="position:absolute;left:4114800;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eYbwgAA&#10;ANwAAAAPAAAAZHJzL2Rvd25yZXYueG1sRE9Na8JAEL0L/Q/LCL2Z3UgVTbOGohR6sqit0NuQHZNg&#10;djZktyb9991Cwds83ufkxWhbcaPeN441pIkCQVw603Cl4eP0OluB8AHZYOuYNPyQh2LzMMkxM27g&#10;A92OoRIxhH2GGuoQukxKX9Zk0SeuI47cxfUWQ4R9JU2PQwy3rZwrtZQWG44NNXa0ram8Hr+ths/9&#10;5ev8pN6rnV10gxuVZLuWWj9Ox5dnEIHGcBf/u99MnD9P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p5hvCAAAA3AAAAA8AAAAAAAAAAAAAAAAAlwIAAGRycy9kb3du&#10;cmV2LnhtbFBLBQYAAAAABAAEAPUAAACGAwAAAAA=&#10;" filled="f" stroked="f">
                      <v:textbox>
                        <w:txbxContent>
                          <w:p w14:paraId="7D7C78A0" w14:textId="77777777" w:rsidR="003350E9" w:rsidRPr="00DA7CB9" w:rsidRDefault="003350E9">
                            <w:pPr>
                              <w:spacing w:before="0" w:after="0"/>
                              <w:rPr>
                                <w:b/>
                                <w:rPrChange w:id="341" w:author="Rick Tyler" w:date="2016-07-22T15:20:00Z">
                                  <w:rPr/>
                                </w:rPrChange>
                              </w:rPr>
                              <w:pPrChange w:id="342" w:author="Rick Tyler" w:date="2016-07-22T15:21:00Z">
                                <w:pPr/>
                              </w:pPrChange>
                            </w:pPr>
                            <w:ins w:id="343" w:author="Rick Tyler" w:date="2016-07-22T15:33:00Z">
                              <w:r>
                                <w:rPr>
                                  <w:b/>
                                </w:rPr>
                                <w:t xml:space="preserve">  </w:t>
                              </w:r>
                            </w:ins>
                            <w:ins w:id="344" w:author="Rick Tyler" w:date="2016-07-22T15:25:00Z">
                              <w:r>
                                <w:rPr>
                                  <w:b/>
                                </w:rPr>
                                <w:t>Sale</w:t>
                              </w:r>
                            </w:ins>
                          </w:p>
                        </w:txbxContent>
                      </v:textbox>
                    </v:shape>
                    <v:group id="Group 122" o:spid="_x0000_s1075" style="position:absolute;left:114300;top:6350;width:572135;height:22479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Triangle 123" o:spid="_x0000_s1076"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NfYwgAA&#10;ANwAAAAPAAAAZHJzL2Rvd25yZXYueG1sRE9NawIxEL0L/ocwgjfNqiBlaxSpVerBQ7V6Hjfj7tbN&#10;ZJukuv57Iwje5vE+ZzJrTCUu5HxpWcGgn4AgzqwuOVfws1v23kD4gKyxskwKbuRhNm23Jphqe+Vv&#10;umxDLmII+xQVFCHUqZQ+K8ig79uaOHIn6wyGCF0utcNrDDeVHCbJWBosOTYUWNNHQdl5+28U/Orb&#10;8bxO8tNn2Dfrv8XhuNrsnVLdTjN/BxGoCS/x0/2l4/zhCB7PxAvk9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Y19jCAAAA3AAAAA8AAAAAAAAAAAAAAAAAlwIAAGRycy9kb3du&#10;cmV2LnhtbFBLBQYAAAAABAAEAPUAAACGAwAAAAA=&#10;" fillcolor="#daa72a" stroked="f">
                        <v:textbox>
                          <w:txbxContent>
                            <w:p w14:paraId="2B2C8DFC" w14:textId="77777777" w:rsidR="003350E9" w:rsidRDefault="003350E9">
                              <w:pPr>
                                <w:jc w:val="center"/>
                                <w:pPrChange w:id="345" w:author="Rick Tyler" w:date="2016-07-22T15:28:00Z">
                                  <w:pPr/>
                                </w:pPrChange>
                              </w:pPr>
                            </w:p>
                          </w:txbxContent>
                        </v:textbox>
                      </v:shape>
                      <v:shape id="Text Box 124" o:spid="_x0000_s1077"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674FB9C3" w14:textId="77777777" w:rsidR="003350E9" w:rsidRPr="00AD7C19" w:rsidRDefault="003350E9">
                              <w:pPr>
                                <w:spacing w:before="0" w:after="0"/>
                                <w:rPr>
                                  <w:b/>
                                  <w:color w:val="FFFFFF" w:themeColor="background1"/>
                                  <w:rPrChange w:id="346" w:author="Rick Tyler" w:date="2016-07-22T15:30:00Z">
                                    <w:rPr/>
                                  </w:rPrChange>
                                </w:rPr>
                                <w:pPrChange w:id="347" w:author="Rick Tyler" w:date="2016-07-22T15:21:00Z">
                                  <w:pPr/>
                                </w:pPrChange>
                              </w:pPr>
                              <w:ins w:id="348" w:author="Rick Tyler" w:date="2016-07-22T15:30:00Z">
                                <w:r w:rsidRPr="00AD7C19">
                                  <w:rPr>
                                    <w:b/>
                                    <w:color w:val="FFFFFF" w:themeColor="background1"/>
                                    <w:rPrChange w:id="349" w:author="Rick Tyler" w:date="2016-07-22T15:30:00Z">
                                      <w:rPr>
                                        <w:b/>
                                      </w:rPr>
                                    </w:rPrChange>
                                  </w:rPr>
                                  <w:t>1</w:t>
                                </w:r>
                              </w:ins>
                            </w:p>
                          </w:txbxContent>
                        </v:textbox>
                      </v:shape>
                    </v:group>
                    <v:group id="Group 125" o:spid="_x0000_s1078" style="position:absolute;left:1943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shape id="Triangle 126" o:spid="_x0000_s1079"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3RAwwAA&#10;ANwAAAAPAAAAZHJzL2Rvd25yZXYueG1sRE89b8IwEN2R+h+sq9QNnDIglMagiraoDB0KTecjPpJA&#10;fA62S5J/jyshsd3T+7xs2ZtGXMj52rKC50kCgriwuuZSwc/uYzwH4QOyxsYyKRjIw3LxMMow1bbj&#10;b7psQyliCPsUFVQhtKmUvqjIoJ/YljhyB+sMhghdKbXDLoabRk6TZCYN1hwbKmxpVVFx2v4ZBUc9&#10;7E+bpDy8h7zfnN9+9+uv3Cn19Ni/voAI1Ie7+Ob+1HH+dAb/z8QL5O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73RAwwAAANwAAAAPAAAAAAAAAAAAAAAAAJcCAABkcnMvZG93&#10;bnJldi54bWxQSwUGAAAAAAQABAD1AAAAhwMAAAAA&#10;" fillcolor="#daa72a" stroked="f">
                        <v:textbox>
                          <w:txbxContent>
                            <w:p w14:paraId="78965709" w14:textId="77777777" w:rsidR="003350E9" w:rsidRDefault="003350E9">
                              <w:pPr>
                                <w:jc w:val="center"/>
                                <w:pPrChange w:id="350" w:author="Rick Tyler" w:date="2016-07-22T15:28:00Z">
                                  <w:pPr/>
                                </w:pPrChange>
                              </w:pPr>
                            </w:p>
                          </w:txbxContent>
                        </v:textbox>
                      </v:shape>
                      <v:shape id="Text Box 127" o:spid="_x0000_s1080"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3A95F55F" w14:textId="77777777" w:rsidR="003350E9" w:rsidRPr="00AD7C19" w:rsidRDefault="003350E9">
                              <w:pPr>
                                <w:spacing w:before="0" w:after="0"/>
                                <w:rPr>
                                  <w:b/>
                                  <w:color w:val="FFFFFF" w:themeColor="background1"/>
                                  <w:rPrChange w:id="351" w:author="Rick Tyler" w:date="2016-07-22T15:30:00Z">
                                    <w:rPr/>
                                  </w:rPrChange>
                                </w:rPr>
                                <w:pPrChange w:id="352" w:author="Rick Tyler" w:date="2016-07-22T15:21:00Z">
                                  <w:pPr/>
                                </w:pPrChange>
                              </w:pPr>
                              <w:ins w:id="353" w:author="Rick Tyler" w:date="2016-07-22T15:32:00Z">
                                <w:r>
                                  <w:rPr>
                                    <w:b/>
                                    <w:color w:val="FFFFFF" w:themeColor="background1"/>
                                  </w:rPr>
                                  <w:t>2</w:t>
                                </w:r>
                              </w:ins>
                            </w:p>
                          </w:txbxContent>
                        </v:textbox>
                      </v:shape>
                    </v:group>
                    <v:group id="Group 128" o:spid="_x0000_s1081" style="position:absolute;left:4229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8o6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Qiv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fKOsUAAADcAAAA&#10;DwAAAAAAAAAAAAAAAACpAgAAZHJzL2Rvd25yZXYueG1sUEsFBgAAAAAEAAQA+gAAAJsDAAAAAA==&#10;">
                      <v:shape id="Triangle 129" o:spid="_x0000_s1082"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cOAywgAA&#10;ANwAAAAPAAAAZHJzL2Rvd25yZXYueG1sRE89b8IwEN2R+A/WIbGBAwOiKQahUlAZGAqF+YiPJCU+&#10;p7YL4d9jJCS2e3qfN5k1phIXcr60rGDQT0AQZ1aXnCv42S17YxA+IGusLJOCG3mYTdutCabaXvmb&#10;LtuQixjCPkUFRQh1KqXPCjLo+7YmjtzJOoMhQpdL7fAaw00lh0kykgZLjg0F1vRRUHbe/hsFv/p2&#10;PK+T/PQZ9s36b3E4rjZ7p1S308zfQQRqwkv8dH/pOH/4Bo9n4gV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w4DLCAAAA3AAAAA8AAAAAAAAAAAAAAAAAlwIAAGRycy9kb3du&#10;cmV2LnhtbFBLBQYAAAAABAAEAPUAAACGAwAAAAA=&#10;" fillcolor="#daa72a" stroked="f">
                        <v:textbox>
                          <w:txbxContent>
                            <w:p w14:paraId="25F31627" w14:textId="77777777" w:rsidR="003350E9" w:rsidRDefault="003350E9">
                              <w:pPr>
                                <w:jc w:val="center"/>
                                <w:pPrChange w:id="354" w:author="Rick Tyler" w:date="2016-07-22T15:28:00Z">
                                  <w:pPr/>
                                </w:pPrChange>
                              </w:pPr>
                            </w:p>
                          </w:txbxContent>
                        </v:textbox>
                      </v:shape>
                      <v:shape id="Text Box 130" o:spid="_x0000_s1083"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NVd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81V3FAAAA3AAAAA8AAAAAAAAAAAAAAAAAlwIAAGRycy9k&#10;b3ducmV2LnhtbFBLBQYAAAAABAAEAPUAAACJAwAAAAA=&#10;" filled="f" stroked="f">
                        <v:textbox>
                          <w:txbxContent>
                            <w:p w14:paraId="79A5AB6F" w14:textId="77777777" w:rsidR="003350E9" w:rsidRPr="00AD7C19" w:rsidRDefault="003350E9">
                              <w:pPr>
                                <w:spacing w:before="0" w:after="0"/>
                                <w:rPr>
                                  <w:b/>
                                  <w:color w:val="FFFFFF" w:themeColor="background1"/>
                                  <w:rPrChange w:id="355" w:author="Rick Tyler" w:date="2016-07-22T15:30:00Z">
                                    <w:rPr/>
                                  </w:rPrChange>
                                </w:rPr>
                                <w:pPrChange w:id="356" w:author="Rick Tyler" w:date="2016-07-22T15:21:00Z">
                                  <w:pPr/>
                                </w:pPrChange>
                              </w:pPr>
                              <w:ins w:id="357" w:author="Rick Tyler" w:date="2016-07-22T15:32:00Z">
                                <w:r>
                                  <w:rPr>
                                    <w:b/>
                                    <w:color w:val="FFFFFF" w:themeColor="background1"/>
                                  </w:rPr>
                                  <w:t>3</w:t>
                                </w:r>
                              </w:ins>
                            </w:p>
                          </w:txbxContent>
                        </v:textbox>
                      </v:shape>
                    </v:group>
                  </v:group>
                  <w10:wrap type="through"/>
                </v:group>
              </w:pict>
            </mc:Fallback>
          </mc:AlternateContent>
        </w:r>
      </w:ins>
    </w:p>
    <w:p w14:paraId="03F9083F" w14:textId="77777777" w:rsidR="002B36BE" w:rsidRDefault="002B36BE" w:rsidP="00C5317B">
      <w:pPr>
        <w:rPr>
          <w:ins w:id="358" w:author="Rick Tyler" w:date="2016-07-22T15:38:00Z"/>
        </w:rPr>
      </w:pPr>
    </w:p>
    <w:p w14:paraId="03BE0EC4" w14:textId="77777777" w:rsidR="002B36BE" w:rsidRDefault="002B36BE" w:rsidP="00C5317B">
      <w:pPr>
        <w:rPr>
          <w:ins w:id="359" w:author="Rick Tyler" w:date="2016-07-22T14:58:00Z"/>
        </w:rPr>
      </w:pPr>
    </w:p>
    <w:p w14:paraId="5AFF889D" w14:textId="77777777" w:rsidR="002B36BE" w:rsidRDefault="002B36BE" w:rsidP="00C5317B">
      <w:pPr>
        <w:rPr>
          <w:ins w:id="360" w:author="Rick Tyler" w:date="2016-07-22T15:40:00Z"/>
          <w:b/>
        </w:rPr>
      </w:pPr>
    </w:p>
    <w:p w14:paraId="30101BBE" w14:textId="77777777" w:rsidR="002B36BE" w:rsidRDefault="002B36BE" w:rsidP="00C5317B">
      <w:pPr>
        <w:rPr>
          <w:ins w:id="361" w:author="Rick Tyler" w:date="2016-07-22T15:40:00Z"/>
          <w:b/>
        </w:rPr>
      </w:pPr>
    </w:p>
    <w:p w14:paraId="49969028" w14:textId="77777777" w:rsidR="0016621B" w:rsidRDefault="0016621B" w:rsidP="0016621B">
      <w:pPr>
        <w:spacing w:before="0" w:after="0"/>
        <w:rPr>
          <w:ins w:id="362" w:author="Rick Tyler" w:date="2016-07-22T15:40:00Z"/>
          <w:b/>
        </w:rPr>
      </w:pPr>
    </w:p>
    <w:p w14:paraId="5CC42D25" w14:textId="77777777" w:rsidR="0016621B" w:rsidRDefault="0016621B" w:rsidP="0016621B">
      <w:pPr>
        <w:spacing w:before="0" w:after="0"/>
        <w:rPr>
          <w:ins w:id="363" w:author="Rick Tyler" w:date="2016-07-22T15:43:00Z"/>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6621B" w:rsidRPr="008D3CA3" w14:paraId="1F8F16DA" w14:textId="77777777" w:rsidTr="001138EB">
        <w:trPr>
          <w:ins w:id="364" w:author="Rick Tyler" w:date="2016-07-22T15:43:00Z"/>
        </w:trPr>
        <w:tc>
          <w:tcPr>
            <w:tcW w:w="9576" w:type="dxa"/>
            <w:shd w:val="clear" w:color="auto" w:fill="D9D9D9"/>
          </w:tcPr>
          <w:p w14:paraId="30252141" w14:textId="77777777" w:rsidR="0016621B" w:rsidRPr="00EF13F7" w:rsidRDefault="0016621B" w:rsidP="001138EB">
            <w:pPr>
              <w:rPr>
                <w:ins w:id="365" w:author="Rick Tyler" w:date="2016-07-22T15:43:00Z"/>
                <w:rStyle w:val="Strong"/>
              </w:rPr>
            </w:pPr>
            <w:ins w:id="366" w:author="Rick Tyler" w:date="2016-07-22T15:43:00Z">
              <w:r>
                <w:rPr>
                  <w:rStyle w:val="Strong"/>
                </w:rPr>
                <w:t>1 - Grant</w:t>
              </w:r>
            </w:ins>
          </w:p>
          <w:p w14:paraId="1B798279" w14:textId="14C4DE3C" w:rsidR="0016621B" w:rsidRPr="008D3CA3" w:rsidRDefault="0016621B" w:rsidP="001138EB">
            <w:pPr>
              <w:rPr>
                <w:ins w:id="367" w:author="Rick Tyler" w:date="2016-07-22T15:43:00Z"/>
              </w:rPr>
            </w:pPr>
            <w:ins w:id="368" w:author="Rick Tyler" w:date="2016-07-22T15:43:00Z">
              <w:r w:rsidRPr="003B1DD3">
                <w:t xml:space="preserve">Typically, the option price when </w:t>
              </w:r>
            </w:ins>
            <w:ins w:id="369" w:author="Rick Tyler" w:date="2016-07-22T16:06:00Z">
              <w:r w:rsidR="00C315EA">
                <w:t xml:space="preserve">a NQSO is </w:t>
              </w:r>
            </w:ins>
            <w:ins w:id="370" w:author="Rick Tyler" w:date="2016-07-22T15:43:00Z">
              <w:r w:rsidRPr="003B1DD3">
                <w:t xml:space="preserve">granted is the same as the </w:t>
              </w:r>
            </w:ins>
            <w:ins w:id="371" w:author="Rick Tyler" w:date="2016-07-22T16:07:00Z">
              <w:r w:rsidR="0061311A">
                <w:t xml:space="preserve">stock’s </w:t>
              </w:r>
            </w:ins>
            <w:ins w:id="372" w:author="Rick Tyler" w:date="2016-07-22T15:43:00Z">
              <w:r w:rsidRPr="003B1DD3">
                <w:t xml:space="preserve">current market value, so there </w:t>
              </w:r>
              <w:r>
                <w:t xml:space="preserve">is no tax impact when granted. </w:t>
              </w:r>
            </w:ins>
            <w:ins w:id="373" w:author="Rick Tyler" w:date="2016-07-22T16:14:00Z">
              <w:r w:rsidR="00984F62">
                <w:t>(</w:t>
              </w:r>
            </w:ins>
            <w:ins w:id="374" w:author="Rick Tyler" w:date="2016-07-22T15:43:00Z">
              <w:r>
                <w:t>However, if</w:t>
              </w:r>
              <w:r w:rsidRPr="003B1DD3">
                <w:t xml:space="preserve"> the strike price </w:t>
              </w:r>
              <w:r>
                <w:t>is l</w:t>
              </w:r>
              <w:r w:rsidRPr="003B1DD3">
                <w:t xml:space="preserve">ess than the stock’s value when granted, </w:t>
              </w:r>
              <w:r>
                <w:t xml:space="preserve">giving the option intrinsic value, </w:t>
              </w:r>
              <w:r w:rsidRPr="003B1DD3">
                <w:t>the</w:t>
              </w:r>
            </w:ins>
            <w:ins w:id="375" w:author="Rick Tyler" w:date="2016-07-24T20:32:00Z">
              <w:r w:rsidR="00B53B8A">
                <w:t>n the</w:t>
              </w:r>
            </w:ins>
            <w:ins w:id="376" w:author="Rick Tyler" w:date="2016-07-22T15:43:00Z">
              <w:r w:rsidRPr="003B1DD3">
                <w:t xml:space="preserve"> </w:t>
              </w:r>
            </w:ins>
            <w:ins w:id="377" w:author="Rick Tyler" w:date="2016-07-22T16:12:00Z">
              <w:r w:rsidR="00984F62">
                <w:t>spread</w:t>
              </w:r>
            </w:ins>
            <w:ins w:id="378" w:author="Rick Tyler" w:date="2016-07-22T15:43:00Z">
              <w:r w:rsidRPr="003B1DD3">
                <w:t xml:space="preserve"> between the market value and the strike price of all shares granted would be taxed as compensation to the employee and deductible by the employer.</w:t>
              </w:r>
              <w:r w:rsidR="00984F62">
                <w:t>)</w:t>
              </w:r>
            </w:ins>
          </w:p>
        </w:tc>
      </w:tr>
    </w:tbl>
    <w:p w14:paraId="4F6C7A31" w14:textId="77777777" w:rsidR="0016621B" w:rsidRDefault="0016621B" w:rsidP="0016621B">
      <w:pPr>
        <w:spacing w:before="0" w:after="0"/>
        <w:rPr>
          <w:ins w:id="379" w:author="Rick Tyler" w:date="2016-07-22T15:43:00Z"/>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6621B" w:rsidRPr="008D3CA3" w14:paraId="788C65AD" w14:textId="77777777" w:rsidTr="001138EB">
        <w:trPr>
          <w:ins w:id="380" w:author="Rick Tyler" w:date="2016-07-22T15:43:00Z"/>
        </w:trPr>
        <w:tc>
          <w:tcPr>
            <w:tcW w:w="9576" w:type="dxa"/>
            <w:shd w:val="clear" w:color="auto" w:fill="D9D9D9"/>
          </w:tcPr>
          <w:p w14:paraId="0F989135" w14:textId="1E7262CF" w:rsidR="0016621B" w:rsidRPr="00EF13F7" w:rsidRDefault="0016621B" w:rsidP="001138EB">
            <w:pPr>
              <w:rPr>
                <w:ins w:id="381" w:author="Rick Tyler" w:date="2016-07-22T15:43:00Z"/>
                <w:rStyle w:val="Strong"/>
              </w:rPr>
            </w:pPr>
            <w:ins w:id="382" w:author="Rick Tyler" w:date="2016-07-22T15:43:00Z">
              <w:r>
                <w:rPr>
                  <w:rStyle w:val="Strong"/>
                </w:rPr>
                <w:t xml:space="preserve">2 - </w:t>
              </w:r>
            </w:ins>
            <w:ins w:id="383" w:author="Rick Tyler" w:date="2016-07-22T16:13:00Z">
              <w:r w:rsidR="00984F62">
                <w:rPr>
                  <w:rStyle w:val="Strong"/>
                </w:rPr>
                <w:t>Exercise</w:t>
              </w:r>
            </w:ins>
          </w:p>
          <w:p w14:paraId="0F0CC91F" w14:textId="1BBF1F1A" w:rsidR="0016621B" w:rsidRPr="008D3CA3" w:rsidRDefault="00984F62" w:rsidP="00B53B8A">
            <w:pPr>
              <w:rPr>
                <w:ins w:id="384" w:author="Rick Tyler" w:date="2016-07-22T15:43:00Z"/>
              </w:rPr>
            </w:pPr>
            <w:ins w:id="385" w:author="Rick Tyler" w:date="2016-07-22T16:13:00Z">
              <w:r w:rsidRPr="00B53B8A">
                <w:rPr>
                  <w:rPrChange w:id="386" w:author="Rick Tyler" w:date="2016-07-24T20:33:00Z">
                    <w:rPr>
                      <w:b/>
                    </w:rPr>
                  </w:rPrChange>
                </w:rPr>
                <w:t>Upon</w:t>
              </w:r>
              <w:r w:rsidRPr="00B53B8A">
                <w:rPr>
                  <w:rStyle w:val="Strong"/>
                </w:rPr>
                <w:t xml:space="preserve"> </w:t>
              </w:r>
              <w:r w:rsidRPr="00B53B8A">
                <w:rPr>
                  <w:rStyle w:val="Strong"/>
                  <w:b w:val="0"/>
                  <w:rPrChange w:id="387" w:author="Rick Tyler" w:date="2016-07-24T20:34:00Z">
                    <w:rPr>
                      <w:rStyle w:val="Strong"/>
                    </w:rPr>
                  </w:rPrChange>
                </w:rPr>
                <w:t xml:space="preserve">exercise, the spread between the strike price and the stock’s current market value, also known as the “Bargain Element” in the option, is treated as </w:t>
              </w:r>
              <w:r w:rsidRPr="00B53B8A">
                <w:rPr>
                  <w:rStyle w:val="Strong"/>
                  <w:i/>
                  <w:rPrChange w:id="388" w:author="Rick Tyler" w:date="2016-07-24T20:34:00Z">
                    <w:rPr>
                      <w:rStyle w:val="Strong"/>
                    </w:rPr>
                  </w:rPrChange>
                </w:rPr>
                <w:t>ordinary compensation</w:t>
              </w:r>
              <w:r w:rsidRPr="00B53B8A">
                <w:rPr>
                  <w:rStyle w:val="Strong"/>
                  <w:b w:val="0"/>
                  <w:rPrChange w:id="389" w:author="Rick Tyler" w:date="2016-07-24T20:34:00Z">
                    <w:rPr>
                      <w:rStyle w:val="Strong"/>
                    </w:rPr>
                  </w:rPrChange>
                </w:rPr>
                <w:t xml:space="preserve"> </w:t>
              </w:r>
              <w:r w:rsidRPr="00B53B8A">
                <w:rPr>
                  <w:rStyle w:val="Strong"/>
                  <w:i/>
                  <w:rPrChange w:id="390" w:author="Rick Tyler" w:date="2016-07-24T20:34:00Z">
                    <w:rPr>
                      <w:rStyle w:val="Strong"/>
                    </w:rPr>
                  </w:rPrChange>
                </w:rPr>
                <w:t>income</w:t>
              </w:r>
              <w:r w:rsidRPr="00B53B8A">
                <w:t>,</w:t>
              </w:r>
              <w:r w:rsidRPr="003B1DD3">
                <w:t xml:space="preserve"> with no regard to whether or not the stock is </w:t>
              </w:r>
              <w:r>
                <w:t>immediately</w:t>
              </w:r>
              <w:r w:rsidRPr="003B1DD3">
                <w:t xml:space="preserve"> sold or retained. Upon exercise of NQSOs, employees will </w:t>
              </w:r>
            </w:ins>
            <w:ins w:id="391" w:author="Rick Tyler" w:date="2016-07-24T20:35:00Z">
              <w:r w:rsidR="00B53B8A">
                <w:t>be subject to</w:t>
              </w:r>
            </w:ins>
            <w:ins w:id="392" w:author="Rick Tyler" w:date="2016-07-22T16:13:00Z">
              <w:r w:rsidRPr="003B1DD3">
                <w:t xml:space="preserve"> all normal withholding taxes (federal and state income tax, Social Security, Medicare). </w:t>
              </w:r>
            </w:ins>
          </w:p>
        </w:tc>
      </w:tr>
    </w:tbl>
    <w:p w14:paraId="3D259FA0" w14:textId="77777777" w:rsidR="0016621B" w:rsidRDefault="0016621B" w:rsidP="0016621B">
      <w:pPr>
        <w:spacing w:before="0" w:after="0"/>
        <w:rPr>
          <w:ins w:id="393" w:author="Rick Tyler" w:date="2016-07-22T15:43:00Z"/>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6621B" w:rsidRPr="008D3CA3" w14:paraId="115D0E1E" w14:textId="77777777" w:rsidTr="001138EB">
        <w:trPr>
          <w:ins w:id="394" w:author="Rick Tyler" w:date="2016-07-22T15:43:00Z"/>
        </w:trPr>
        <w:tc>
          <w:tcPr>
            <w:tcW w:w="9576" w:type="dxa"/>
            <w:shd w:val="clear" w:color="auto" w:fill="D9D9D9"/>
          </w:tcPr>
          <w:p w14:paraId="676987AD" w14:textId="392CA314" w:rsidR="0016621B" w:rsidRPr="00EF13F7" w:rsidRDefault="0016621B" w:rsidP="001138EB">
            <w:pPr>
              <w:rPr>
                <w:ins w:id="395" w:author="Rick Tyler" w:date="2016-07-22T15:43:00Z"/>
                <w:rStyle w:val="Strong"/>
              </w:rPr>
            </w:pPr>
            <w:ins w:id="396" w:author="Rick Tyler" w:date="2016-07-22T15:43:00Z">
              <w:r>
                <w:rPr>
                  <w:rStyle w:val="Strong"/>
                </w:rPr>
                <w:t xml:space="preserve">3 - </w:t>
              </w:r>
            </w:ins>
            <w:ins w:id="397" w:author="Rick Tyler" w:date="2016-07-24T21:29:00Z">
              <w:r w:rsidR="004A0DE1">
                <w:rPr>
                  <w:rStyle w:val="Strong"/>
                </w:rPr>
                <w:t>Sale</w:t>
              </w:r>
            </w:ins>
          </w:p>
          <w:p w14:paraId="5686EDC9" w14:textId="5343A54F" w:rsidR="0016621B" w:rsidRPr="008D3CA3" w:rsidRDefault="00984F62" w:rsidP="001138EB">
            <w:pPr>
              <w:rPr>
                <w:ins w:id="398" w:author="Rick Tyler" w:date="2016-07-22T15:43:00Z"/>
              </w:rPr>
            </w:pPr>
            <w:ins w:id="399" w:author="Rick Tyler" w:date="2016-07-22T16:15:00Z">
              <w:r w:rsidRPr="003B1DD3">
                <w:t>Once the exercise of the NQSOs has taken place, the capital gains clock begins</w:t>
              </w:r>
              <w:r>
                <w:t xml:space="preserve">. </w:t>
              </w:r>
              <w:r w:rsidRPr="003B1DD3">
                <w:t>Upon the ultimate sale of the stock, the gains (or losses) will be taxed under the same rules as with any other security</w:t>
              </w:r>
              <w:r>
                <w:t xml:space="preserve">. </w:t>
              </w:r>
              <w:r w:rsidRPr="003B1DD3">
                <w:t>If held for more than a year from exercise, the gains</w:t>
              </w:r>
              <w:r>
                <w:t>/losses</w:t>
              </w:r>
              <w:r w:rsidRPr="003B1DD3">
                <w:t xml:space="preserve"> are treated as long-term capital gains or losses</w:t>
              </w:r>
              <w:r>
                <w:t xml:space="preserve">. </w:t>
              </w:r>
              <w:r w:rsidRPr="003B1DD3">
                <w:t>If the stock is sold in less than a year from exercise, the gains</w:t>
              </w:r>
              <w:r>
                <w:t>/losses</w:t>
              </w:r>
              <w:r w:rsidRPr="003B1DD3">
                <w:t xml:space="preserve"> are treated as short-term capital gains or losses.</w:t>
              </w:r>
            </w:ins>
          </w:p>
        </w:tc>
      </w:tr>
    </w:tbl>
    <w:p w14:paraId="39F33D10" w14:textId="77777777" w:rsidR="0016621B" w:rsidRDefault="0016621B" w:rsidP="0016621B">
      <w:pPr>
        <w:spacing w:before="0" w:after="0"/>
        <w:rPr>
          <w:ins w:id="400" w:author="Rick Tyler" w:date="2016-07-22T15:43:00Z"/>
          <w:noProof/>
        </w:rPr>
      </w:pPr>
    </w:p>
    <w:p w14:paraId="637DE3CD" w14:textId="77777777" w:rsidR="00984F62" w:rsidRDefault="00984F62">
      <w:pPr>
        <w:spacing w:before="0" w:after="0"/>
        <w:rPr>
          <w:ins w:id="401" w:author="Rick Tyler" w:date="2016-07-22T16:15:00Z"/>
        </w:rPr>
      </w:pPr>
      <w:ins w:id="402" w:author="Rick Tyler" w:date="2016-07-22T16:15:00Z">
        <w:r>
          <w:br w:type="page"/>
        </w:r>
      </w:ins>
    </w:p>
    <w:p w14:paraId="4B1DFE88" w14:textId="03F7ADD6" w:rsidR="00984F62" w:rsidRDefault="00984F62">
      <w:pPr>
        <w:pStyle w:val="Heading2"/>
        <w:rPr>
          <w:ins w:id="403" w:author="Rick Tyler" w:date="2016-07-22T16:15:00Z"/>
        </w:rPr>
        <w:pPrChange w:id="404" w:author="Rick Tyler" w:date="2016-07-22T16:16:00Z">
          <w:pPr/>
        </w:pPrChange>
      </w:pPr>
      <w:ins w:id="405" w:author="Rick Tyler" w:date="2016-07-22T16:16:00Z">
        <w:r>
          <w:lastRenderedPageBreak/>
          <w:t>Nonqualified Stock Options - Example</w:t>
        </w:r>
      </w:ins>
    </w:p>
    <w:p w14:paraId="5369E924" w14:textId="299F1F4C" w:rsidR="00C5317B" w:rsidRDefault="00984F62" w:rsidP="00C5317B">
      <w:pPr>
        <w:rPr>
          <w:ins w:id="406" w:author="Rick Tyler" w:date="2016-07-22T14:57:00Z"/>
        </w:rPr>
      </w:pPr>
      <w:ins w:id="407" w:author="Rick Tyler" w:date="2016-07-22T16:16:00Z">
        <w:r>
          <w:t>Here is an example of a Nonqualified Stock Option. Examine the</w:t>
        </w:r>
      </w:ins>
      <w:ins w:id="408" w:author="Rick Tyler" w:date="2016-07-22T14:57:00Z">
        <w:r w:rsidR="00C5317B" w:rsidRPr="003B1DD3">
          <w:t xml:space="preserve"> chart to ensure you understand the details of taxation on NQSO at grant, </w:t>
        </w:r>
        <w:r w:rsidR="00C5317B">
          <w:t xml:space="preserve">upon </w:t>
        </w:r>
        <w:r w:rsidR="00C5317B" w:rsidRPr="003B1DD3">
          <w:t>exercise, and at the ultimate sale of the underlying stock</w:t>
        </w:r>
        <w:r w:rsidR="00C5317B">
          <w:t xml:space="preserve">. </w:t>
        </w:r>
      </w:ins>
    </w:p>
    <w:p w14:paraId="2121FA8C" w14:textId="65D7EFD5" w:rsidR="00C5317B" w:rsidRPr="00AB383E" w:rsidRDefault="00C5317B" w:rsidP="00C5317B">
      <w:pPr>
        <w:rPr>
          <w:ins w:id="409" w:author="Rick Tyler" w:date="2016-07-22T14:57:00Z"/>
          <w:b/>
          <w:color w:val="FF0000"/>
        </w:rPr>
      </w:pPr>
      <w:ins w:id="410" w:author="Rick Tyler" w:date="2016-07-22T14:57:00Z">
        <w:r w:rsidRPr="004712AF">
          <w:rPr>
            <w:b/>
            <w:color w:val="FF0000"/>
          </w:rPr>
          <w:t xml:space="preserve">Click on each </w:t>
        </w:r>
        <w:r>
          <w:rPr>
            <w:noProof/>
          </w:rPr>
          <w:drawing>
            <wp:inline distT="0" distB="0" distL="0" distR="0" wp14:anchorId="6C01605D" wp14:editId="1AE1B919">
              <wp:extent cx="277495" cy="203835"/>
              <wp:effectExtent l="0" t="0" r="1905" b="0"/>
              <wp:docPr id="10" name="Picture 10" descr="orange_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_trian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t xml:space="preserve"> </w:t>
        </w:r>
        <w:r w:rsidRPr="004712AF">
          <w:rPr>
            <w:b/>
            <w:color w:val="FF0000"/>
          </w:rPr>
          <w:t>in sequence to see the implications at each stage.</w:t>
        </w:r>
      </w:ins>
    </w:p>
    <w:p w14:paraId="63449CC4" w14:textId="5B18B6C6" w:rsidR="00A83FA2" w:rsidRDefault="000B7436" w:rsidP="00C5317B">
      <w:pPr>
        <w:rPr>
          <w:ins w:id="411" w:author="Rick Tyler" w:date="2016-07-22T16:23:00Z"/>
        </w:rPr>
      </w:pPr>
      <w:r>
        <w:rPr>
          <w:noProof/>
        </w:rPr>
        <mc:AlternateContent>
          <mc:Choice Requires="wpg">
            <w:drawing>
              <wp:anchor distT="0" distB="0" distL="114300" distR="114300" simplePos="0" relativeHeight="251652608" behindDoc="0" locked="0" layoutInCell="1" allowOverlap="1" wp14:anchorId="5E28B30D" wp14:editId="1A4BF1CF">
                <wp:simplePos x="0" y="0"/>
                <wp:positionH relativeFrom="column">
                  <wp:posOffset>50800</wp:posOffset>
                </wp:positionH>
                <wp:positionV relativeFrom="paragraph">
                  <wp:posOffset>38735</wp:posOffset>
                </wp:positionV>
                <wp:extent cx="5944235" cy="3114040"/>
                <wp:effectExtent l="0" t="0" r="0" b="10160"/>
                <wp:wrapThrough wrapText="bothSides">
                  <wp:wrapPolygon edited="0">
                    <wp:start x="554" y="0"/>
                    <wp:lineTo x="185" y="2114"/>
                    <wp:lineTo x="92" y="3700"/>
                    <wp:lineTo x="1477" y="5814"/>
                    <wp:lineTo x="1938" y="5814"/>
                    <wp:lineTo x="92" y="8633"/>
                    <wp:lineTo x="92" y="10042"/>
                    <wp:lineTo x="1015" y="11452"/>
                    <wp:lineTo x="1938" y="11452"/>
                    <wp:lineTo x="1938" y="14271"/>
                    <wp:lineTo x="185" y="14623"/>
                    <wp:lineTo x="185" y="16737"/>
                    <wp:lineTo x="1938" y="17090"/>
                    <wp:lineTo x="1938" y="20261"/>
                    <wp:lineTo x="15783" y="21142"/>
                    <wp:lineTo x="19659" y="21494"/>
                    <wp:lineTo x="21413" y="21494"/>
                    <wp:lineTo x="21505" y="18852"/>
                    <wp:lineTo x="21136" y="18499"/>
                    <wp:lineTo x="18090" y="17090"/>
                    <wp:lineTo x="18275" y="3171"/>
                    <wp:lineTo x="17537" y="2995"/>
                    <wp:lineTo x="2954" y="2995"/>
                    <wp:lineTo x="3600" y="1409"/>
                    <wp:lineTo x="3507" y="0"/>
                    <wp:lineTo x="554" y="0"/>
                  </wp:wrapPolygon>
                </wp:wrapThrough>
                <wp:docPr id="151" name="Group 151"/>
                <wp:cNvGraphicFramePr/>
                <a:graphic xmlns:a="http://schemas.openxmlformats.org/drawingml/2006/main">
                  <a:graphicData uri="http://schemas.microsoft.com/office/word/2010/wordprocessingGroup">
                    <wpg:wgp>
                      <wpg:cNvGrpSpPr/>
                      <wpg:grpSpPr>
                        <a:xfrm>
                          <a:off x="0" y="0"/>
                          <a:ext cx="5944235" cy="3114040"/>
                          <a:chOff x="0" y="0"/>
                          <a:chExt cx="5944235" cy="3114040"/>
                        </a:xfrm>
                      </wpg:grpSpPr>
                      <wps:wsp>
                        <wps:cNvPr id="131" name="Straight Connector 131"/>
                        <wps:cNvCnPr/>
                        <wps:spPr>
                          <a:xfrm flipH="1">
                            <a:off x="571500" y="342900"/>
                            <a:ext cx="635" cy="2518410"/>
                          </a:xfrm>
                          <a:prstGeom prst="line">
                            <a:avLst/>
                          </a:prstGeom>
                          <a:ln w="349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flipH="1">
                            <a:off x="571500" y="2857500"/>
                            <a:ext cx="4801235" cy="11430"/>
                          </a:xfrm>
                          <a:prstGeom prst="line">
                            <a:avLst/>
                          </a:prstGeom>
                          <a:ln w="349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3" name="Straight Connector 133"/>
                        <wps:cNvCnPr/>
                        <wps:spPr>
                          <a:xfrm flipH="1" flipV="1">
                            <a:off x="463550" y="229235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flipH="1" flipV="1">
                            <a:off x="457200" y="137160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5" name="Straight Connector 135"/>
                        <wps:cNvCnPr/>
                        <wps:spPr>
                          <a:xfrm flipH="1" flipV="1">
                            <a:off x="457200" y="45974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6" name="Text Box 136"/>
                        <wps:cNvSpPr txBox="1"/>
                        <wps:spPr>
                          <a:xfrm>
                            <a:off x="11430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C3D505" w14:textId="68082C9D" w:rsidR="003350E9" w:rsidRPr="00A83FA2" w:rsidRDefault="003350E9">
                              <w:pPr>
                                <w:rPr>
                                  <w:b/>
                                  <w:sz w:val="18"/>
                                  <w:rPrChange w:id="412" w:author="Rick Tyler" w:date="2016-07-22T16:23:00Z">
                                    <w:rPr/>
                                  </w:rPrChange>
                                </w:rPr>
                              </w:pPr>
                              <w:ins w:id="413" w:author="Rick Tyler" w:date="2016-07-22T16:23:00Z">
                                <w:r w:rsidRPr="00A83FA2">
                                  <w:rPr>
                                    <w:b/>
                                    <w:sz w:val="18"/>
                                    <w:rPrChange w:id="414" w:author="Rick Tyler" w:date="2016-07-22T16:23:00Z">
                                      <w:rPr/>
                                    </w:rPrChange>
                                  </w:rPr>
                                  <w:t>Stock Price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0" y="209550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3BC22" w14:textId="597CE076" w:rsidR="003350E9" w:rsidRPr="00A83FA2" w:rsidRDefault="003350E9" w:rsidP="00A83FA2">
                              <w:pPr>
                                <w:rPr>
                                  <w:b/>
                                  <w:sz w:val="18"/>
                                  <w:rPrChange w:id="415" w:author="Rick Tyler" w:date="2016-07-22T16:23:00Z">
                                    <w:rPr/>
                                  </w:rPrChange>
                                </w:rPr>
                              </w:pPr>
                              <w:ins w:id="416" w:author="Rick Tyler" w:date="2016-07-22T16:26:00Z">
                                <w:r>
                                  <w:rPr>
                                    <w:b/>
                                    <w:sz w:val="18"/>
                                  </w:rPr>
                                  <w:t>$10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0" y="117475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EC1D45" w14:textId="1658BBE6" w:rsidR="003350E9" w:rsidRPr="00A83FA2" w:rsidRDefault="003350E9" w:rsidP="00A83FA2">
                              <w:pPr>
                                <w:rPr>
                                  <w:b/>
                                  <w:sz w:val="18"/>
                                  <w:rPrChange w:id="417" w:author="Rick Tyler" w:date="2016-07-22T16:23:00Z">
                                    <w:rPr/>
                                  </w:rPrChange>
                                </w:rPr>
                              </w:pPr>
                              <w:ins w:id="418" w:author="Rick Tyler" w:date="2016-07-22T16:26:00Z">
                                <w:r>
                                  <w:rPr>
                                    <w:b/>
                                    <w:sz w:val="18"/>
                                  </w:rPr>
                                  <w:t>$30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0" y="26289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62DBBE" w14:textId="1B6E01AE" w:rsidR="003350E9" w:rsidRPr="00A83FA2" w:rsidRDefault="003350E9" w:rsidP="00A83FA2">
                              <w:pPr>
                                <w:rPr>
                                  <w:b/>
                                  <w:sz w:val="18"/>
                                  <w:rPrChange w:id="419" w:author="Rick Tyler" w:date="2016-07-22T16:23:00Z">
                                    <w:rPr/>
                                  </w:rPrChange>
                                </w:rPr>
                              </w:pPr>
                              <w:ins w:id="420" w:author="Rick Tyler" w:date="2016-07-22T16:26:00Z">
                                <w:r>
                                  <w:rPr>
                                    <w:b/>
                                    <w:sz w:val="18"/>
                                  </w:rPr>
                                  <w:t>$</w:t>
                                </w:r>
                              </w:ins>
                              <w:ins w:id="421" w:author="Rick Tyler" w:date="2016-07-22T16:27:00Z">
                                <w:r>
                                  <w:rPr>
                                    <w:b/>
                                    <w:sz w:val="18"/>
                                  </w:rPr>
                                  <w:t>50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914400" y="228600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400300" y="229235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886200" y="228600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400300" y="1371600"/>
                            <a:ext cx="1028700" cy="918210"/>
                          </a:xfrm>
                          <a:prstGeom prst="rect">
                            <a:avLst/>
                          </a:prstGeom>
                          <a:solidFill>
                            <a:srgbClr val="FFD579"/>
                          </a:solidFill>
                          <a:ln>
                            <a:solidFill>
                              <a:srgbClr val="FFD579"/>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886200" y="1377950"/>
                            <a:ext cx="1028700" cy="918210"/>
                          </a:xfrm>
                          <a:prstGeom prst="rect">
                            <a:avLst/>
                          </a:prstGeom>
                          <a:solidFill>
                            <a:srgbClr val="FFD579"/>
                          </a:solidFill>
                          <a:ln>
                            <a:solidFill>
                              <a:srgbClr val="FFD579"/>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886200" y="457200"/>
                            <a:ext cx="1028700" cy="918210"/>
                          </a:xfrm>
                          <a:prstGeom prst="rect">
                            <a:avLst/>
                          </a:prstGeom>
                          <a:solidFill>
                            <a:srgbClr val="FFFD78"/>
                          </a:solidFill>
                          <a:ln>
                            <a:solidFill>
                              <a:srgbClr val="FFFD78">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5372100" y="2654300"/>
                            <a:ext cx="5721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C44B0" w14:textId="32F5480F" w:rsidR="003350E9" w:rsidRPr="00A83FA2" w:rsidRDefault="003350E9" w:rsidP="008E0C56">
                              <w:pPr>
                                <w:rPr>
                                  <w:b/>
                                  <w:sz w:val="18"/>
                                  <w:rPrChange w:id="422" w:author="Rick Tyler" w:date="2016-07-22T16:23:00Z">
                                    <w:rPr/>
                                  </w:rPrChange>
                                </w:rPr>
                              </w:pPr>
                              <w:ins w:id="423" w:author="Rick Tyler" w:date="2016-07-22T16:44:00Z">
                                <w:r>
                                  <w:rPr>
                                    <w:b/>
                                    <w:sz w:val="18"/>
                                  </w:rPr>
                                  <w:t>Time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28B30D" id="Group 151" o:spid="_x0000_s1084" style="position:absolute;margin-left:4pt;margin-top:3.05pt;width:468.05pt;height:245.2pt;z-index:251652608" coordsize="5944235,3114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">
                <v:line id="Straight Connector 131" o:spid="_x0000_s1085" style="position:absolute;flip:x;visibility:visible;mso-wrap-style:square" from="571500,342900" to="572135,2861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5KMMEAAADcAAAADwAAAGRycy9kb3ducmV2LnhtbERPTWvCQBC9F/oflil4qxMVpURXKYVC&#10;BSmoLb1OsmMSzM6G3dXEf98VCr3N433OajPYVl3Zh8aJhsk4A8VSOtNIpeHr+P78AipEEkOtE9Zw&#10;4wCb9ePDinLjetnz9RArlUIk5KShjrHLEUNZs6Uwdh1L4k7OW4oJ+gqNpz6F2xanWbZAS42khpo6&#10;fqu5PB8uVoMpPot+evZui/PdYm7R/+B3ofXoaXhdgoo8xH/xn/vDpPmzCdyfSRfg+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nkowwQAAANwAAAAPAAAAAAAAAAAAAAAA&#10;AKECAABkcnMvZG93bnJldi54bWxQSwUGAAAAAAQABAD5AAAAjwMAAAAA&#10;" strokecolor="black [3213]" strokeweight="2.75pt"/>
                <v:line id="Straight Connector 132" o:spid="_x0000_s1086" style="position:absolute;flip:x;visibility:visible;mso-wrap-style:square" from="571500,2857500" to="5372735,28689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zUR8IAAADcAAAADwAAAGRycy9kb3ducmV2LnhtbERPTWvCQBC9F/oflil4q5NGFImuIoVC&#10;C6WgrXidZMckmJ0Nu1uT/vuuUOhtHu9z1tvRdurKPrRONDxNM1AslTOt1Bq+Pl8el6BCJDHUOWEN&#10;Pxxgu7m/W1Nh3CB7vh5irVKIhII0NDH2BWKoGrYUpq5nSdzZeUsxQV+j8TSkcNthnmULtNRKamio&#10;5+eGq8vh22ow5Uc55Bfv3nD+vphb9Cc8llpPHsbdClTkMf6L/9yvJs2f5XB7Jl2Am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kzUR8IAAADcAAAADwAAAAAAAAAAAAAA&#10;AAChAgAAZHJzL2Rvd25yZXYueG1sUEsFBgAAAAAEAAQA+QAAAJADAAAAAA==&#10;" strokecolor="black [3213]" strokeweight="2.75pt"/>
                <v:line id="Straight Connector 133" o:spid="_x0000_s1087" style="position:absolute;flip:x y;visibility:visible;mso-wrap-style:square" from="463550,2292350" to="692150,2292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h2Mf8MAAADcAAAADwAAAGRycy9kb3ducmV2LnhtbERPTWvCQBC9C/6HZYTedNcEi6SuooW2&#10;4kHQFtrjmB2TaHY2ZLca/70rFHqbx/uc2aKztbhQ6yvHGsYjBYI4d6biQsPX59twCsIHZIO1Y9Jw&#10;Iw+Leb83w8y4K+/osg+FiCHsM9RQhtBkUvq8JIt+5BriyB1dazFE2BbStHiN4baWiVLP0mLFsaHE&#10;hl5Lys/7X6sh4e3h9J5Pf76VWq6SzSQNN/zQ+mnQLV9ABOrCv/jPvTZxfprC45l4gZ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djH/DAAAA3AAAAA8AAAAAAAAAAAAA&#10;AAAAoQIAAGRycy9kb3ducmV2LnhtbFBLBQYAAAAABAAEAPkAAACRAwAAAAA=&#10;" strokecolor="black [3213]" strokeweight="1.75pt"/>
                <v:line id="Straight Connector 134" o:spid="_x0000_s1088" style="position:absolute;flip:x y;visibility:visible;mso-wrap-style:square" from="457200,13716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QUC8QAAADcAAAADwAAAGRycy9kb3ducmV2LnhtbERPTWvCQBC9C/6HZQRvdddYi0RX0UJt&#10;6aHQtFCPY3ZMotnZkN1q/PddoeBtHu9zFqvO1uJMra8caxiPFAji3JmKCw3fXy8PMxA+IBusHZOG&#10;K3lYLfu9BabGXfiTzlkoRAxhn6KGMoQmldLnJVn0I9cQR+7gWoshwraQpsVLDLe1TJR6khYrjg0l&#10;NvRcUn7Kfq2GhD/2x20+2/0otd4k79NJuOKr1sNBt56DCNSFu/jf/Wbi/Mkj3J6JF8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9BQLxAAAANwAAAAPAAAAAAAAAAAA&#10;AAAAAKECAABkcnMvZG93bnJldi54bWxQSwUGAAAAAAQABAD5AAAAkgMAAAAA&#10;" strokecolor="black [3213]" strokeweight="1.75pt"/>
                <v:line id="Straight Connector 135" o:spid="_x0000_s1089" style="position:absolute;flip:x y;visibility:visible;mso-wrap-style:square" from="457200,459740" to="685800,459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ixkMMAAADcAAAADwAAAGRycy9kb3ducmV2LnhtbERPS2vCQBC+F/wPywje6q4RRVLXEIU+&#10;6KFQFfQ4zU6T1OxsyK4a/323IPQ2H99zlllvG3GhzteONUzGCgRx4UzNpYb97vlxAcIHZIONY9Jw&#10;Iw/ZavCwxNS4K3/SZRtKEUPYp6ihCqFNpfRFRRb92LXEkft2ncUQYVdK0+E1httGJkrNpcWaY0OF&#10;LW0qKk7bs9WQ8MfXz0uxOB6UytfJ+2wabviq9WjY508gAvXhX3x3v5k4fzqDv2fiBXL1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4sZDDAAAA3AAAAA8AAAAAAAAAAAAA&#10;AAAAoQIAAGRycy9kb3ducmV2LnhtbFBLBQYAAAAABAAEAPkAAACRAwAAAAA=&#10;" strokecolor="black [3213]" strokeweight="1.75pt"/>
                <v:shape id="Text Box 136" o:spid="_x0000_s1090" type="#_x0000_t202" style="position:absolute;left:114300;width:9150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eiywQAA&#10;ANwAAAAPAAAAZHJzL2Rvd25yZXYueG1sRE9La8JAEL4L/Q/LFHrT3fqija5SlEJPirEKvQ3ZMQlm&#10;Z0N2a+K/dwXB23x8z5kvO1uJCzW+dKzhfaBAEGfOlJxr+N1/9z9A+IBssHJMGq7kYbl46c0xMa7l&#10;HV3SkIsYwj5BDUUIdSKlzwqy6AeuJo7cyTUWQ4RNLk2DbQy3lRwqNZUWS44NBda0Kig7p/9Ww2Fz&#10;+juO1TZf20nduk5Jtp9S67fX7msGIlAXnuKH+8fE+aM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nossEAAADcAAAADwAAAAAAAAAAAAAAAACXAgAAZHJzL2Rvd25y&#10;ZXYueG1sUEsFBgAAAAAEAAQA9QAAAIUDAAAAAA==&#10;" filled="f" stroked="f">
                  <v:textbox>
                    <w:txbxContent>
                      <w:p w14:paraId="6DC3D505" w14:textId="68082C9D" w:rsidR="003350E9" w:rsidRPr="00A83FA2" w:rsidRDefault="003350E9">
                        <w:pPr>
                          <w:rPr>
                            <w:b/>
                            <w:sz w:val="18"/>
                            <w:rPrChange w:id="424" w:author="Rick Tyler" w:date="2016-07-22T16:23:00Z">
                              <w:rPr/>
                            </w:rPrChange>
                          </w:rPr>
                        </w:pPr>
                        <w:ins w:id="425" w:author="Rick Tyler" w:date="2016-07-22T16:23:00Z">
                          <w:r w:rsidRPr="00A83FA2">
                            <w:rPr>
                              <w:b/>
                              <w:sz w:val="18"/>
                              <w:rPrChange w:id="426" w:author="Rick Tyler" w:date="2016-07-22T16:23:00Z">
                                <w:rPr/>
                              </w:rPrChange>
                            </w:rPr>
                            <w:t>Stock Price</w:t>
                          </w:r>
                        </w:ins>
                      </w:p>
                    </w:txbxContent>
                  </v:textbox>
                </v:shape>
                <v:shape id="Text Box 137" o:spid="_x0000_s1091" type="#_x0000_t202" style="position:absolute;top:209550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1C03BC22" w14:textId="597CE076" w:rsidR="003350E9" w:rsidRPr="00A83FA2" w:rsidRDefault="003350E9" w:rsidP="00A83FA2">
                        <w:pPr>
                          <w:rPr>
                            <w:b/>
                            <w:sz w:val="18"/>
                            <w:rPrChange w:id="427" w:author="Rick Tyler" w:date="2016-07-22T16:23:00Z">
                              <w:rPr/>
                            </w:rPrChange>
                          </w:rPr>
                        </w:pPr>
                        <w:ins w:id="428" w:author="Rick Tyler" w:date="2016-07-22T16:26:00Z">
                          <w:r>
                            <w:rPr>
                              <w:b/>
                              <w:sz w:val="18"/>
                            </w:rPr>
                            <w:t>$10</w:t>
                          </w:r>
                        </w:ins>
                      </w:p>
                    </w:txbxContent>
                  </v:textbox>
                </v:shape>
                <v:shape id="Text Box 139" o:spid="_x0000_s1092" type="#_x0000_t202" style="position:absolute;top:117475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63EC1D45" w14:textId="1658BBE6" w:rsidR="003350E9" w:rsidRPr="00A83FA2" w:rsidRDefault="003350E9" w:rsidP="00A83FA2">
                        <w:pPr>
                          <w:rPr>
                            <w:b/>
                            <w:sz w:val="18"/>
                            <w:rPrChange w:id="429" w:author="Rick Tyler" w:date="2016-07-22T16:23:00Z">
                              <w:rPr/>
                            </w:rPrChange>
                          </w:rPr>
                        </w:pPr>
                        <w:ins w:id="430" w:author="Rick Tyler" w:date="2016-07-22T16:26:00Z">
                          <w:r>
                            <w:rPr>
                              <w:b/>
                              <w:sz w:val="18"/>
                            </w:rPr>
                            <w:t>$30</w:t>
                          </w:r>
                        </w:ins>
                      </w:p>
                    </w:txbxContent>
                  </v:textbox>
                </v:shape>
                <v:shape id="Text Box 140" o:spid="_x0000_s1093" type="#_x0000_t202" style="position:absolute;top:26289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qYgxAAA&#10;ANwAAAAPAAAAZHJzL2Rvd25yZXYueG1sRI9Ba8JAEIXvQv/DMgVvutui0kZXKRWhJ4vaCt6G7JgE&#10;s7Mhu5r033cOgrcZ3pv3vlmsel+rG7WxCmzhZWxAEefBVVxY+DlsRm+gYkJ2WAcmC38UYbV8Giww&#10;c6HjHd32qVASwjFDC2VKTaZ1zEvyGMehIRbtHFqPSda20K7FTsJ9rV+NmWmPFUtDiQ19lpRf9ldv&#10;4Xd7Ph0n5rtY+2nThd5o9u/a2uFz/zEHlahPD/P9+ssJ/kT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qmIMQAAADcAAAADwAAAAAAAAAAAAAAAACXAgAAZHJzL2Rv&#10;d25yZXYueG1sUEsFBgAAAAAEAAQA9QAAAIgDAAAAAA==&#10;" filled="f" stroked="f">
                  <v:textbox>
                    <w:txbxContent>
                      <w:p w14:paraId="3862DBBE" w14:textId="1B6E01AE" w:rsidR="003350E9" w:rsidRPr="00A83FA2" w:rsidRDefault="003350E9" w:rsidP="00A83FA2">
                        <w:pPr>
                          <w:rPr>
                            <w:b/>
                            <w:sz w:val="18"/>
                            <w:rPrChange w:id="431" w:author="Rick Tyler" w:date="2016-07-22T16:23:00Z">
                              <w:rPr/>
                            </w:rPrChange>
                          </w:rPr>
                        </w:pPr>
                        <w:ins w:id="432" w:author="Rick Tyler" w:date="2016-07-22T16:26:00Z">
                          <w:r>
                            <w:rPr>
                              <w:b/>
                              <w:sz w:val="18"/>
                            </w:rPr>
                            <w:t>$</w:t>
                          </w:r>
                        </w:ins>
                        <w:ins w:id="433" w:author="Rick Tyler" w:date="2016-07-22T16:27:00Z">
                          <w:r>
                            <w:rPr>
                              <w:b/>
                              <w:sz w:val="18"/>
                            </w:rPr>
                            <w:t>50</w:t>
                          </w:r>
                        </w:ins>
                      </w:p>
                    </w:txbxContent>
                  </v:textbox>
                </v:shape>
                <v:rect id="Rectangle 141" o:spid="_x0000_s1094" style="position:absolute;left:914400;top:22860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kgDwgAA&#10;ANwAAAAPAAAAZHJzL2Rvd25yZXYueG1sRE9Na8JAEL0L/Q/LFLzpxrRISF1FWtrYk5j20tuQHZNg&#10;djbsbpP4791Cwds83udsdpPpxEDOt5YVrJYJCOLK6pZrBd9f74sMhA/IGjvLpOBKHnbbh9kGc21H&#10;PtFQhlrEEPY5KmhC6HMpfdWQQb+0PXHkztYZDBG6WmqHYww3nUyTZC0NthwbGuzptaHqUv4aBWn2&#10;ZO3bx5G70fwUSfE58NkdlZo/TvsXEIGmcBf/uw86zn9ewd8z8QK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aSAPCAAAA3AAAAA8AAAAAAAAAAAAAAAAAlwIAAGRycy9kb3du&#10;cmV2LnhtbFBLBQYAAAAABAAEAPUAAACGAwAAAAA=&#10;" fillcolor="#daa72a" strokecolor="#daa72a">
                  <v:stroke opacity="64764f"/>
                </v:rect>
                <v:rect id="Rectangle 142" o:spid="_x0000_s1095" style="position:absolute;left:2400300;top:229235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NZ0wQAA&#10;ANwAAAAPAAAAZHJzL2Rvd25yZXYueG1sRE9La8JAEL4X/A/LCL3VjamUEF1FlNZ6Eh8Xb0N2TILZ&#10;2bC7TdJ/3xWE3ubje85iNZhGdOR8bVnBdJKAIC6srrlUcDl/vmUgfEDW2FgmBb/kYbUcvSww17bn&#10;I3WnUIoYwj5HBVUIbS6lLyoy6Ce2JY7czTqDIUJXSu2wj+GmkWmSfEiDNceGClvaVFTcTz9GQZq9&#10;W7v9OnDTm+su2e07vrmDUq/jYT0HEWgI/+Kn+1vH+bMUHs/EC+T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jWdMEAAADcAAAADwAAAAAAAAAAAAAAAACXAgAAZHJzL2Rvd25y&#10;ZXYueG1sUEsFBgAAAAAEAAQA9QAAAIUDAAAAAA==&#10;" fillcolor="#daa72a" strokecolor="#daa72a">
                  <v:stroke opacity="64764f"/>
                </v:rect>
                <v:rect id="Rectangle 143" o:spid="_x0000_s1096" style="position:absolute;left:3886200;top:22860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RHPvwgAA&#10;ANwAAAAPAAAAZHJzL2Rvd25yZXYueG1sRE9Na8JAEL0L/Q/LFHrTTWORkLoGqVjrSUx76W3Ijkkw&#10;Oxt2t0n677sFwds83uesi8l0YiDnW8sKnhcJCOLK6pZrBV+f+3kGwgdkjZ1lUvBLHorNw2yNubYj&#10;n2koQy1iCPscFTQh9LmUvmrIoF/YnjhyF+sMhghdLbXDMYabTqZJspIGW44NDfb01lB1LX+MgjRb&#10;Wrt7P3E3mu9DcjgOfHEnpZ4ep+0riEBTuItv7g8d578s4f+ZeIH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Ec+/CAAAA3AAAAA8AAAAAAAAAAAAAAAAAlwIAAGRycy9kb3du&#10;cmV2LnhtbFBLBQYAAAAABAAEAPUAAACGAwAAAAA=&#10;" fillcolor="#daa72a" strokecolor="#daa72a">
                  <v:stroke opacity="64764f"/>
                </v:rect>
                <v:rect id="Rectangle 144" o:spid="_x0000_s1097" style="position:absolute;left:2400300;top:1371600;width:1028700;height:918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Ob1wwAA&#10;ANwAAAAPAAAAZHJzL2Rvd25yZXYueG1sRE9Na8JAEL0L/odlCr2IblqC2JhVRCj0UIRGi9chO01C&#10;MrMhu9XYX98tFLzN431Ovh25UxcafOPEwNMiAUVSOttIZeB0fJ2vQPmAYrFzQgZu5GG7mU5yzKy7&#10;ygddilCpGCI+QwN1CH2mtS9rYvQL15NE7ssNjCHCodJ2wGsM504/J8lSMzYSG2rsaV9T2RbfbKAK&#10;Z+73L3z4TIvzjQ/v1P4kM2MeH8bdGlSgMdzF/+43G+enKfw9Ey/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ROb1wwAAANwAAAAPAAAAAAAAAAAAAAAAAJcCAABkcnMvZG93&#10;bnJldi54bWxQSwUGAAAAAAQABAD1AAAAhwMAAAAA&#10;" fillcolor="#ffd579" strokecolor="#ffd579"/>
                <v:rect id="Rectangle 145" o:spid="_x0000_s1098" style="position:absolute;left:3886200;top:1377950;width:1028700;height:918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ENuwgAA&#10;ANwAAAAPAAAAZHJzL2Rvd25yZXYueG1sRE9Na8JAEL0L/Q/LFHqRumlRaaOrFEHwIILR4nXIjkkw&#10;Mxuyq0Z/vVsoeJvH+5zpvONaXaj1lRMDH4MEFEnubCWFgf1u+f4FygcUi7UTMnAjD/PZS2+KqXVX&#10;2dIlC4WKIeJTNFCG0KRa+7wkRj9wDUnkjq5lDBG2hbYtXmM41/ozScaasZLYUGJDi5LyU3ZmA0U4&#10;cLP45s3vMDvceLOm0z3pG/P22v1MQAXqwlP8717ZOH84gr9n4gV6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IIQ27CAAAA3AAAAA8AAAAAAAAAAAAAAAAAlwIAAGRycy9kb3du&#10;cmV2LnhtbFBLBQYAAAAABAAEAPUAAACGAwAAAAA=&#10;" fillcolor="#ffd579" strokecolor="#ffd579"/>
                <v:rect id="Rectangle 146" o:spid="_x0000_s1099" style="position:absolute;left:3886200;top:457200;width:1028700;height:918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y9nwwAA&#10;ANwAAAAPAAAAZHJzL2Rvd25yZXYueG1sRE9Na8JAEL0X/A/LCL3VjaVIia6igtRDsagF8TZkxySa&#10;nQ3ZqSb++m5B6G0e73Mms9ZV6kpNKD0bGA4SUMSZtyXnBr73q5d3UEGQLVaeyUBHAWbT3tMEU+tv&#10;vKXrTnIVQzikaKAQqVOtQ1aQwzDwNXHkTr5xKBE2ubYN3mK4q/Rrkoy0w5JjQ4E1LQvKLrsfZ6DN&#10;PqUbfu27RXm8b3Arh/O6/jDmud/Ox6CEWvkXP9xrG+e/jeDvmXiBn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ey9nwwAAANwAAAAPAAAAAAAAAAAAAAAAAJcCAABkcnMvZG93&#10;bnJldi54bWxQSwUGAAAAAAQABAD1AAAAhwMAAAAA&#10;" fillcolor="#fffd78" strokecolor="#fffd78">
                  <v:stroke opacity="64764f"/>
                </v:rect>
                <v:shape id="Text Box 150" o:spid="_x0000_s1100" type="#_x0000_t202" style="position:absolute;left:5372100;top:2654300;width:572135;height:459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D9xAAA&#10;ANwAAAAPAAAAZHJzL2Rvd25yZXYueG1sRI9Ba8JAEIXvhf6HZQq91d2KShtdpShCTxW1FbwN2TEJ&#10;ZmdDdjXpv3cOgrcZ3pv3vpktel+rK7WxCmzhfWBAEefBVVxY+N2v3z5AxYTssA5MFv4pwmL+/DTD&#10;zIWOt3TdpUJJCMcMLZQpNZnWMS/JYxyEhli0U2g9JlnbQrsWOwn3tR4aM9EeK5aGEhtalpSfdxdv&#10;4e/ndDyMzKZY+XHThd5o9p/a2teX/msKKlGfHub79bcT/LHgyz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cQAAADcAAAADwAAAAAAAAAAAAAAAACXAgAAZHJzL2Rv&#10;d25yZXYueG1sUEsFBgAAAAAEAAQA9QAAAIgDAAAAAA==&#10;" filled="f" stroked="f">
                  <v:textbox>
                    <w:txbxContent>
                      <w:p w14:paraId="711C44B0" w14:textId="32F5480F" w:rsidR="003350E9" w:rsidRPr="00A83FA2" w:rsidRDefault="003350E9" w:rsidP="008E0C56">
                        <w:pPr>
                          <w:rPr>
                            <w:b/>
                            <w:sz w:val="18"/>
                            <w:rPrChange w:id="434" w:author="Rick Tyler" w:date="2016-07-22T16:23:00Z">
                              <w:rPr/>
                            </w:rPrChange>
                          </w:rPr>
                        </w:pPr>
                        <w:ins w:id="435" w:author="Rick Tyler" w:date="2016-07-22T16:44:00Z">
                          <w:r>
                            <w:rPr>
                              <w:b/>
                              <w:sz w:val="18"/>
                            </w:rPr>
                            <w:t>Time</w:t>
                          </w:r>
                        </w:ins>
                      </w:p>
                    </w:txbxContent>
                  </v:textbox>
                </v:shape>
                <w10:wrap type="through"/>
              </v:group>
            </w:pict>
          </mc:Fallback>
        </mc:AlternateContent>
      </w:r>
      <w:ins w:id="436" w:author="Rick Tyler" w:date="2016-07-22T16:52:00Z">
        <w:r w:rsidR="00916D6A">
          <w:rPr>
            <w:noProof/>
          </w:rPr>
          <mc:AlternateContent>
            <mc:Choice Requires="wps">
              <w:drawing>
                <wp:anchor distT="0" distB="0" distL="114300" distR="114300" simplePos="0" relativeHeight="251651584" behindDoc="0" locked="0" layoutInCell="1" allowOverlap="1" wp14:anchorId="64B56842" wp14:editId="2AEAB2B3">
                  <wp:simplePos x="0" y="0"/>
                  <wp:positionH relativeFrom="column">
                    <wp:posOffset>-521335</wp:posOffset>
                  </wp:positionH>
                  <wp:positionV relativeFrom="paragraph">
                    <wp:posOffset>2334895</wp:posOffset>
                  </wp:positionV>
                  <wp:extent cx="4915535" cy="3810"/>
                  <wp:effectExtent l="0" t="0" r="37465" b="46990"/>
                  <wp:wrapNone/>
                  <wp:docPr id="157" name="Straight Connector 157"/>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DAA72A"/>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C5E4D1" id="Straight Connector 157" o:spid="_x0000_s1026" style="position:absolute;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05pt,183.85pt" to="346pt,18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" strokecolor="#daa72a" strokeweight="2pt">
                  <v:stroke dashstyle="dash"/>
                </v:line>
              </w:pict>
            </mc:Fallback>
          </mc:AlternateContent>
        </w:r>
      </w:ins>
    </w:p>
    <w:p w14:paraId="2F9598FD" w14:textId="27E742E6" w:rsidR="00C5317B" w:rsidRDefault="00C5317B" w:rsidP="00C5317B">
      <w:pPr>
        <w:rPr>
          <w:ins w:id="437" w:author="Rick Tyler" w:date="2016-07-22T16:17:00Z"/>
        </w:rPr>
      </w:pPr>
    </w:p>
    <w:p w14:paraId="64C44E8B" w14:textId="48FB51EC" w:rsidR="00713B0F" w:rsidRDefault="000B7436" w:rsidP="00C5317B">
      <w:pPr>
        <w:rPr>
          <w:ins w:id="438" w:author="Rick Tyler" w:date="2016-07-22T16:17:00Z"/>
        </w:rPr>
      </w:pPr>
      <w:r>
        <w:rPr>
          <w:noProof/>
        </w:rPr>
        <mc:AlternateContent>
          <mc:Choice Requires="wps">
            <w:drawing>
              <wp:anchor distT="0" distB="0" distL="114300" distR="114300" simplePos="0" relativeHeight="251653632" behindDoc="0" locked="0" layoutInCell="1" allowOverlap="1" wp14:anchorId="194B7B54" wp14:editId="08D634ED">
                <wp:simplePos x="0" y="0"/>
                <wp:positionH relativeFrom="column">
                  <wp:posOffset>-1257300</wp:posOffset>
                </wp:positionH>
                <wp:positionV relativeFrom="page">
                  <wp:posOffset>2633980</wp:posOffset>
                </wp:positionV>
                <wp:extent cx="1028700" cy="914400"/>
                <wp:effectExtent l="0" t="0" r="0" b="0"/>
                <wp:wrapThrough wrapText="bothSides">
                  <wp:wrapPolygon edited="0">
                    <wp:start x="533" y="0"/>
                    <wp:lineTo x="533" y="21000"/>
                    <wp:lineTo x="20267" y="21000"/>
                    <wp:lineTo x="20267" y="0"/>
                    <wp:lineTo x="533" y="0"/>
                  </wp:wrapPolygon>
                </wp:wrapThrough>
                <wp:docPr id="152" name="Text Box 152"/>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688DCE" w14:textId="0F6ED66F" w:rsidR="003350E9" w:rsidRPr="00EC61AC" w:rsidRDefault="003350E9">
                            <w:pPr>
                              <w:spacing w:before="240"/>
                              <w:jc w:val="center"/>
                              <w:rPr>
                                <w:b/>
                                <w:sz w:val="18"/>
                                <w:rPrChange w:id="439" w:author="Rick Tyler" w:date="2016-07-22T16:55:00Z">
                                  <w:rPr/>
                                </w:rPrChange>
                              </w:rPr>
                              <w:pPrChange w:id="440" w:author="Rick Tyler" w:date="2016-07-22T16:47:00Z">
                                <w:pPr/>
                              </w:pPrChange>
                            </w:pPr>
                            <w:ins w:id="441" w:author="Rick Tyler" w:date="2016-07-22T17:13:00Z">
                              <w:r>
                                <w:rPr>
                                  <w:b/>
                                  <w:sz w:val="18"/>
                                </w:rPr>
                                <w:t>Long Term</w:t>
                              </w:r>
                            </w:ins>
                            <w:ins w:id="442" w:author="Rick Tyler" w:date="2016-07-22T16:46:00Z">
                              <w:r w:rsidRPr="00EC61AC">
                                <w:rPr>
                                  <w:b/>
                                  <w:sz w:val="18"/>
                                  <w:rPrChange w:id="443" w:author="Rick Tyler" w:date="2016-07-22T16:55:00Z">
                                    <w:rPr/>
                                  </w:rPrChange>
                                </w:rPr>
                                <w:t xml:space="preserve"> Capital Gain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B7B54" id="Text Box 152" o:spid="_x0000_s1101" type="#_x0000_t202" style="position:absolute;margin-left:-99pt;margin-top:207.4pt;width:81pt;height:1in;z-index:2516536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" filled="f" stroked="f">
                <v:textbox>
                  <w:txbxContent>
                    <w:p w14:paraId="6D688DCE" w14:textId="0F6ED66F" w:rsidR="003350E9" w:rsidRPr="00EC61AC" w:rsidRDefault="003350E9">
                      <w:pPr>
                        <w:spacing w:before="240"/>
                        <w:jc w:val="center"/>
                        <w:rPr>
                          <w:b/>
                          <w:sz w:val="18"/>
                          <w:rPrChange w:id="444" w:author="Rick Tyler" w:date="2016-07-22T16:55:00Z">
                            <w:rPr/>
                          </w:rPrChange>
                        </w:rPr>
                        <w:pPrChange w:id="445" w:author="Rick Tyler" w:date="2016-07-22T16:47:00Z">
                          <w:pPr/>
                        </w:pPrChange>
                      </w:pPr>
                      <w:ins w:id="446" w:author="Rick Tyler" w:date="2016-07-22T17:13:00Z">
                        <w:r>
                          <w:rPr>
                            <w:b/>
                            <w:sz w:val="18"/>
                          </w:rPr>
                          <w:t>Long Term</w:t>
                        </w:r>
                      </w:ins>
                      <w:ins w:id="447" w:author="Rick Tyler" w:date="2016-07-22T16:46:00Z">
                        <w:r w:rsidRPr="00EC61AC">
                          <w:rPr>
                            <w:b/>
                            <w:sz w:val="18"/>
                            <w:rPrChange w:id="448" w:author="Rick Tyler" w:date="2016-07-22T16:55:00Z">
                              <w:rPr/>
                            </w:rPrChange>
                          </w:rPr>
                          <w:t xml:space="preserve"> Capital Gain</w:t>
                        </w:r>
                      </w:ins>
                    </w:p>
                  </w:txbxContent>
                </v:textbox>
                <w10:wrap type="through" anchory="page"/>
              </v:shape>
            </w:pict>
          </mc:Fallback>
        </mc:AlternateContent>
      </w:r>
      <w:r>
        <w:rPr>
          <w:noProof/>
        </w:rPr>
        <mc:AlternateContent>
          <mc:Choice Requires="wps">
            <w:drawing>
              <wp:anchor distT="0" distB="0" distL="114300" distR="114300" simplePos="0" relativeHeight="251657728" behindDoc="0" locked="0" layoutInCell="1" allowOverlap="1" wp14:anchorId="6C82AE16" wp14:editId="1CB92EE8">
                <wp:simplePos x="0" y="0"/>
                <wp:positionH relativeFrom="column">
                  <wp:posOffset>-4457700</wp:posOffset>
                </wp:positionH>
                <wp:positionV relativeFrom="paragraph">
                  <wp:posOffset>34925</wp:posOffset>
                </wp:positionV>
                <wp:extent cx="4915535" cy="3810"/>
                <wp:effectExtent l="0" t="0" r="37465" b="46990"/>
                <wp:wrapThrough wrapText="bothSides">
                  <wp:wrapPolygon edited="0">
                    <wp:start x="0" y="0"/>
                    <wp:lineTo x="0" y="144000"/>
                    <wp:lineTo x="21653" y="144000"/>
                    <wp:lineTo x="21653" y="0"/>
                    <wp:lineTo x="0" y="0"/>
                  </wp:wrapPolygon>
                </wp:wrapThrough>
                <wp:docPr id="162" name="Straight Connector 162"/>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FFFD78"/>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31F752" id="Straight Connector 162"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51pt,2.75pt" to="36.05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" strokecolor="#fffd78" strokeweight="2pt">
                <v:stroke dashstyle="dash"/>
                <w10:wrap type="through"/>
              </v:line>
            </w:pict>
          </mc:Fallback>
        </mc:AlternateContent>
      </w:r>
    </w:p>
    <w:p w14:paraId="1C9A6DC9" w14:textId="38AF1D14" w:rsidR="00713B0F" w:rsidRDefault="00A353EF">
      <w:pPr>
        <w:tabs>
          <w:tab w:val="left" w:pos="6910"/>
        </w:tabs>
        <w:rPr>
          <w:ins w:id="449" w:author="Rick Tyler" w:date="2016-07-22T16:17:00Z"/>
        </w:rPr>
        <w:pPrChange w:id="450" w:author="Rick Tyler" w:date="2016-07-22T16:39:00Z">
          <w:pPr/>
        </w:pPrChange>
      </w:pPr>
      <w:ins w:id="451" w:author="Rick Tyler" w:date="2016-07-22T16:39:00Z">
        <w:r>
          <w:tab/>
        </w:r>
      </w:ins>
    </w:p>
    <w:p w14:paraId="6B726859" w14:textId="5B431EDF" w:rsidR="00713B0F" w:rsidRDefault="000B7436">
      <w:pPr>
        <w:tabs>
          <w:tab w:val="left" w:pos="6910"/>
        </w:tabs>
        <w:rPr>
          <w:ins w:id="452" w:author="Rick Tyler" w:date="2016-07-22T16:17:00Z"/>
        </w:rPr>
        <w:pPrChange w:id="453" w:author="Rick Tyler" w:date="2016-07-22T16:40:00Z">
          <w:pPr/>
        </w:pPrChange>
      </w:pPr>
      <w:r>
        <w:rPr>
          <w:noProof/>
        </w:rPr>
        <mc:AlternateContent>
          <mc:Choice Requires="wps">
            <w:drawing>
              <wp:anchor distT="0" distB="0" distL="114300" distR="114300" simplePos="0" relativeHeight="251661824" behindDoc="0" locked="0" layoutInCell="1" allowOverlap="1" wp14:anchorId="5C419F86" wp14:editId="7A341276">
                <wp:simplePos x="0" y="0"/>
                <wp:positionH relativeFrom="column">
                  <wp:posOffset>-2842260</wp:posOffset>
                </wp:positionH>
                <wp:positionV relativeFrom="page">
                  <wp:posOffset>3356187</wp:posOffset>
                </wp:positionV>
                <wp:extent cx="1308735" cy="3390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3087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1E2AA" w14:textId="4C4A1C53" w:rsidR="003350E9" w:rsidRPr="00DF1EA0" w:rsidRDefault="003350E9">
                            <w:pPr>
                              <w:spacing w:before="0" w:after="0"/>
                              <w:jc w:val="center"/>
                              <w:rPr>
                                <w:b/>
                                <w:sz w:val="16"/>
                                <w:rPrChange w:id="454" w:author="Rick Tyler" w:date="2016-07-22T17:08:00Z">
                                  <w:rPr/>
                                </w:rPrChange>
                              </w:rPr>
                              <w:pPrChange w:id="455" w:author="Rick Tyler" w:date="2016-07-22T17:04:00Z">
                                <w:pPr/>
                              </w:pPrChange>
                            </w:pPr>
                            <w:ins w:id="456" w:author="Rick Tyler" w:date="2016-07-22T17:12:00Z">
                              <w:r>
                                <w:rPr>
                                  <w:b/>
                                  <w:sz w:val="16"/>
                                </w:rPr>
                                <w:t>Tax</w:t>
                              </w:r>
                            </w:ins>
                            <w:ins w:id="457" w:author="Rick Tyler" w:date="2016-07-22T17:04:00Z">
                              <w:r w:rsidRPr="00DF1EA0">
                                <w:rPr>
                                  <w:b/>
                                  <w:sz w:val="16"/>
                                  <w:rPrChange w:id="458" w:author="Rick Tyler" w:date="2016-07-22T17:08:00Z">
                                    <w:rPr>
                                      <w:b/>
                                      <w:sz w:val="18"/>
                                    </w:rPr>
                                  </w:rPrChange>
                                </w:rPr>
                                <w:t xml:space="preserve"> Basis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19F86" id="Text Box 172" o:spid="_x0000_s1102" type="#_x0000_t202" style="position:absolute;margin-left:-223.8pt;margin-top:264.25pt;width:103.05pt;height:26.7pt;z-index:2516618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" filled="f" stroked="f">
                <v:textbox>
                  <w:txbxContent>
                    <w:p w14:paraId="6D91E2AA" w14:textId="4C4A1C53" w:rsidR="003350E9" w:rsidRPr="00DF1EA0" w:rsidRDefault="003350E9">
                      <w:pPr>
                        <w:spacing w:before="0" w:after="0"/>
                        <w:jc w:val="center"/>
                        <w:rPr>
                          <w:b/>
                          <w:sz w:val="16"/>
                          <w:rPrChange w:id="459" w:author="Rick Tyler" w:date="2016-07-22T17:08:00Z">
                            <w:rPr/>
                          </w:rPrChange>
                        </w:rPr>
                        <w:pPrChange w:id="460" w:author="Rick Tyler" w:date="2016-07-22T17:04:00Z">
                          <w:pPr/>
                        </w:pPrChange>
                      </w:pPr>
                      <w:ins w:id="461" w:author="Rick Tyler" w:date="2016-07-22T17:12:00Z">
                        <w:r>
                          <w:rPr>
                            <w:b/>
                            <w:sz w:val="16"/>
                          </w:rPr>
                          <w:t>Tax</w:t>
                        </w:r>
                      </w:ins>
                      <w:ins w:id="462" w:author="Rick Tyler" w:date="2016-07-22T17:04:00Z">
                        <w:r w:rsidRPr="00DF1EA0">
                          <w:rPr>
                            <w:b/>
                            <w:sz w:val="16"/>
                            <w:rPrChange w:id="463" w:author="Rick Tyler" w:date="2016-07-22T17:08:00Z">
                              <w:rPr>
                                <w:b/>
                                <w:sz w:val="18"/>
                              </w:rPr>
                            </w:rPrChange>
                          </w:rPr>
                          <w:t xml:space="preserve"> Basis</w:t>
                        </w:r>
                      </w:ins>
                    </w:p>
                  </w:txbxContent>
                </v:textbox>
                <w10:wrap anchory="page"/>
              </v:shape>
            </w:pict>
          </mc:Fallback>
        </mc:AlternateContent>
      </w:r>
      <w:r>
        <w:rPr>
          <w:noProof/>
        </w:rPr>
        <mc:AlternateContent>
          <mc:Choice Requires="wps">
            <w:drawing>
              <wp:anchor distT="0" distB="0" distL="114300" distR="114300" simplePos="0" relativeHeight="251655680" behindDoc="0" locked="0" layoutInCell="1" allowOverlap="1" wp14:anchorId="40C7A033" wp14:editId="074946B6">
                <wp:simplePos x="0" y="0"/>
                <wp:positionH relativeFrom="column">
                  <wp:posOffset>-4559935</wp:posOffset>
                </wp:positionH>
                <wp:positionV relativeFrom="paragraph">
                  <wp:posOffset>401955</wp:posOffset>
                </wp:positionV>
                <wp:extent cx="4915535" cy="3810"/>
                <wp:effectExtent l="0" t="0" r="37465" b="46990"/>
                <wp:wrapThrough wrapText="bothSides">
                  <wp:wrapPolygon edited="0">
                    <wp:start x="0" y="0"/>
                    <wp:lineTo x="0" y="144000"/>
                    <wp:lineTo x="21653" y="144000"/>
                    <wp:lineTo x="21653" y="0"/>
                    <wp:lineTo x="0" y="0"/>
                  </wp:wrapPolygon>
                </wp:wrapThrough>
                <wp:docPr id="158" name="Straight Connector 158"/>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FFD579"/>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C11F3D" id="Straight Connector 158"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359.05pt,31.65pt" to="28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" strokecolor="#ffd579" strokeweight="2pt">
                <v:stroke dashstyle="dash"/>
                <w10:wrap type="through"/>
              </v:line>
            </w:pict>
          </mc:Fallback>
        </mc:AlternateContent>
      </w:r>
      <w:ins w:id="464" w:author="Rick Tyler" w:date="2016-07-22T16:40:00Z">
        <w:r w:rsidR="00A353EF">
          <w:tab/>
        </w:r>
      </w:ins>
    </w:p>
    <w:p w14:paraId="1F19FE3E" w14:textId="39043ABC" w:rsidR="00713B0F" w:rsidRDefault="00B53B8A" w:rsidP="00C5317B">
      <w:pPr>
        <w:rPr>
          <w:ins w:id="465" w:author="Rick Tyler" w:date="2016-07-22T16:17:00Z"/>
        </w:rPr>
      </w:pPr>
      <w:r>
        <w:rPr>
          <w:noProof/>
        </w:rPr>
        <mc:AlternateContent>
          <mc:Choice Requires="wps">
            <w:drawing>
              <wp:anchor distT="0" distB="0" distL="114300" distR="114300" simplePos="0" relativeHeight="251654656" behindDoc="0" locked="0" layoutInCell="1" allowOverlap="1" wp14:anchorId="690B2FBC" wp14:editId="212A7216">
                <wp:simplePos x="0" y="0"/>
                <wp:positionH relativeFrom="column">
                  <wp:posOffset>-2832100</wp:posOffset>
                </wp:positionH>
                <wp:positionV relativeFrom="page">
                  <wp:posOffset>3545205</wp:posOffset>
                </wp:positionV>
                <wp:extent cx="1257300" cy="914400"/>
                <wp:effectExtent l="0" t="0" r="0" b="0"/>
                <wp:wrapThrough wrapText="bothSides">
                  <wp:wrapPolygon edited="0">
                    <wp:start x="436" y="0"/>
                    <wp:lineTo x="436" y="21000"/>
                    <wp:lineTo x="20509" y="21000"/>
                    <wp:lineTo x="20509" y="0"/>
                    <wp:lineTo x="436" y="0"/>
                  </wp:wrapPolygon>
                </wp:wrapThrough>
                <wp:docPr id="155" name="Text Box 155"/>
                <wp:cNvGraphicFramePr/>
                <a:graphic xmlns:a="http://schemas.openxmlformats.org/drawingml/2006/main">
                  <a:graphicData uri="http://schemas.microsoft.com/office/word/2010/wordprocessingShape">
                    <wps:wsp>
                      <wps:cNvSpPr txBox="1"/>
                      <wps:spPr>
                        <a:xfrm>
                          <a:off x="0" y="0"/>
                          <a:ext cx="1257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CD4C37" w14:textId="77777777" w:rsidR="003350E9" w:rsidRPr="00EC61AC" w:rsidRDefault="003350E9">
                            <w:pPr>
                              <w:spacing w:before="360"/>
                              <w:jc w:val="center"/>
                              <w:rPr>
                                <w:b/>
                                <w:sz w:val="18"/>
                                <w:rPrChange w:id="466" w:author="Rick Tyler" w:date="2016-07-22T16:54:00Z">
                                  <w:rPr/>
                                </w:rPrChange>
                              </w:rPr>
                              <w:pPrChange w:id="467" w:author="Rick Tyler" w:date="2016-07-22T16:48:00Z">
                                <w:pPr/>
                              </w:pPrChange>
                            </w:pPr>
                            <w:ins w:id="468" w:author="Rick Tyler" w:date="2016-07-22T16:48:00Z">
                              <w:r w:rsidRPr="00EC61AC">
                                <w:rPr>
                                  <w:b/>
                                  <w:sz w:val="18"/>
                                  <w:rPrChange w:id="469" w:author="Rick Tyler" w:date="2016-07-22T16:54:00Z">
                                    <w:rPr/>
                                  </w:rPrChange>
                                </w:rPr>
                                <w:t>Taxable Compensation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B2FBC" id="Text Box 155" o:spid="_x0000_s1103" type="#_x0000_t202" style="position:absolute;margin-left:-223pt;margin-top:279.15pt;width:99pt;height:1in;z-index:2516546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" filled="f" stroked="f">
                <v:textbox>
                  <w:txbxContent>
                    <w:p w14:paraId="72CD4C37" w14:textId="77777777" w:rsidR="003350E9" w:rsidRPr="00EC61AC" w:rsidRDefault="003350E9">
                      <w:pPr>
                        <w:spacing w:before="360"/>
                        <w:jc w:val="center"/>
                        <w:rPr>
                          <w:b/>
                          <w:sz w:val="18"/>
                          <w:rPrChange w:id="470" w:author="Rick Tyler" w:date="2016-07-22T16:54:00Z">
                            <w:rPr/>
                          </w:rPrChange>
                        </w:rPr>
                        <w:pPrChange w:id="471" w:author="Rick Tyler" w:date="2016-07-22T16:48:00Z">
                          <w:pPr/>
                        </w:pPrChange>
                      </w:pPr>
                      <w:ins w:id="472" w:author="Rick Tyler" w:date="2016-07-22T16:48:00Z">
                        <w:r w:rsidRPr="00EC61AC">
                          <w:rPr>
                            <w:b/>
                            <w:sz w:val="18"/>
                            <w:rPrChange w:id="473" w:author="Rick Tyler" w:date="2016-07-22T16:54:00Z">
                              <w:rPr/>
                            </w:rPrChange>
                          </w:rPr>
                          <w:t>Taxable Compensation</w:t>
                        </w:r>
                      </w:ins>
                    </w:p>
                  </w:txbxContent>
                </v:textbox>
                <w10:wrap type="through" anchory="page"/>
              </v:shape>
            </w:pict>
          </mc:Fallback>
        </mc:AlternateContent>
      </w:r>
    </w:p>
    <w:p w14:paraId="433B572E" w14:textId="6CE6E92C" w:rsidR="00713B0F" w:rsidRDefault="00713B0F" w:rsidP="00C5317B">
      <w:pPr>
        <w:rPr>
          <w:ins w:id="474" w:author="Rick Tyler" w:date="2016-07-22T16:17:00Z"/>
        </w:rPr>
      </w:pPr>
    </w:p>
    <w:p w14:paraId="568C6490" w14:textId="32C2FB23" w:rsidR="00713B0F" w:rsidRDefault="000B7436" w:rsidP="00C5317B">
      <w:pPr>
        <w:rPr>
          <w:ins w:id="475" w:author="Rick Tyler" w:date="2016-07-22T16:17:00Z"/>
        </w:rPr>
      </w:pPr>
      <w:r>
        <w:rPr>
          <w:noProof/>
        </w:rPr>
        <mc:AlternateContent>
          <mc:Choice Requires="wps">
            <w:drawing>
              <wp:anchor distT="0" distB="0" distL="114300" distR="114300" simplePos="0" relativeHeight="251656704" behindDoc="0" locked="0" layoutInCell="1" allowOverlap="1" wp14:anchorId="14610FAF" wp14:editId="746771C8">
                <wp:simplePos x="0" y="0"/>
                <wp:positionH relativeFrom="column">
                  <wp:posOffset>-4191635</wp:posOffset>
                </wp:positionH>
                <wp:positionV relativeFrom="paragraph">
                  <wp:posOffset>234315</wp:posOffset>
                </wp:positionV>
                <wp:extent cx="1028700" cy="33909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02870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11D18F" w14:textId="77777777" w:rsidR="003350E9" w:rsidRPr="00DF1EA0" w:rsidRDefault="003350E9">
                            <w:pPr>
                              <w:spacing w:before="0" w:after="0"/>
                              <w:jc w:val="center"/>
                              <w:rPr>
                                <w:ins w:id="476" w:author="Rick Tyler" w:date="2016-07-22T16:50:00Z"/>
                                <w:b/>
                                <w:sz w:val="16"/>
                                <w:rPrChange w:id="477" w:author="Rick Tyler" w:date="2016-07-22T17:08:00Z">
                                  <w:rPr>
                                    <w:ins w:id="478" w:author="Rick Tyler" w:date="2016-07-22T16:50:00Z"/>
                                    <w:b/>
                                    <w:sz w:val="18"/>
                                  </w:rPr>
                                </w:rPrChange>
                              </w:rPr>
                              <w:pPrChange w:id="479" w:author="Rick Tyler" w:date="2016-07-22T16:51:00Z">
                                <w:pPr/>
                              </w:pPrChange>
                            </w:pPr>
                            <w:ins w:id="480" w:author="Rick Tyler" w:date="2016-07-22T16:50:00Z">
                              <w:r w:rsidRPr="00DF1EA0">
                                <w:rPr>
                                  <w:b/>
                                  <w:sz w:val="16"/>
                                  <w:rPrChange w:id="481" w:author="Rick Tyler" w:date="2016-07-22T17:08:00Z">
                                    <w:rPr>
                                      <w:sz w:val="18"/>
                                    </w:rPr>
                                  </w:rPrChange>
                                </w:rPr>
                                <w:t xml:space="preserve">Strike </w:t>
                              </w:r>
                            </w:ins>
                          </w:p>
                          <w:p w14:paraId="169F0D17" w14:textId="78A13130" w:rsidR="003350E9" w:rsidRPr="00DF1EA0" w:rsidRDefault="003350E9">
                            <w:pPr>
                              <w:spacing w:before="0" w:after="0"/>
                              <w:jc w:val="center"/>
                              <w:rPr>
                                <w:b/>
                                <w:sz w:val="16"/>
                                <w:rPrChange w:id="482" w:author="Rick Tyler" w:date="2016-07-22T17:08:00Z">
                                  <w:rPr/>
                                </w:rPrChange>
                              </w:rPr>
                              <w:pPrChange w:id="483" w:author="Rick Tyler" w:date="2016-07-22T16:51:00Z">
                                <w:pPr/>
                              </w:pPrChange>
                            </w:pPr>
                            <w:ins w:id="484" w:author="Rick Tyler" w:date="2016-07-22T16:50:00Z">
                              <w:r w:rsidRPr="00DF1EA0">
                                <w:rPr>
                                  <w:b/>
                                  <w:sz w:val="16"/>
                                  <w:rPrChange w:id="485" w:author="Rick Tyler" w:date="2016-07-22T17:08:00Z">
                                    <w:rPr>
                                      <w:sz w:val="18"/>
                                    </w:rPr>
                                  </w:rPrChange>
                                </w:rPr>
                                <w:t>Price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610FAF" id="Text Box 156" o:spid="_x0000_s1104" type="#_x0000_t202" style="position:absolute;margin-left:-330.05pt;margin-top:18.45pt;width:81pt;height:26.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" filled="f" stroked="f">
                <v:textbox>
                  <w:txbxContent>
                    <w:p w14:paraId="5A11D18F" w14:textId="77777777" w:rsidR="003350E9" w:rsidRPr="00DF1EA0" w:rsidRDefault="003350E9">
                      <w:pPr>
                        <w:spacing w:before="0" w:after="0"/>
                        <w:jc w:val="center"/>
                        <w:rPr>
                          <w:ins w:id="486" w:author="Rick Tyler" w:date="2016-07-22T16:50:00Z"/>
                          <w:b/>
                          <w:sz w:val="16"/>
                          <w:rPrChange w:id="487" w:author="Rick Tyler" w:date="2016-07-22T17:08:00Z">
                            <w:rPr>
                              <w:ins w:id="488" w:author="Rick Tyler" w:date="2016-07-22T16:50:00Z"/>
                              <w:b/>
                              <w:sz w:val="18"/>
                            </w:rPr>
                          </w:rPrChange>
                        </w:rPr>
                        <w:pPrChange w:id="489" w:author="Rick Tyler" w:date="2016-07-22T16:51:00Z">
                          <w:pPr/>
                        </w:pPrChange>
                      </w:pPr>
                      <w:ins w:id="490" w:author="Rick Tyler" w:date="2016-07-22T16:50:00Z">
                        <w:r w:rsidRPr="00DF1EA0">
                          <w:rPr>
                            <w:b/>
                            <w:sz w:val="16"/>
                            <w:rPrChange w:id="491" w:author="Rick Tyler" w:date="2016-07-22T17:08:00Z">
                              <w:rPr>
                                <w:sz w:val="18"/>
                              </w:rPr>
                            </w:rPrChange>
                          </w:rPr>
                          <w:t xml:space="preserve">Strike </w:t>
                        </w:r>
                      </w:ins>
                    </w:p>
                    <w:p w14:paraId="169F0D17" w14:textId="78A13130" w:rsidR="003350E9" w:rsidRPr="00DF1EA0" w:rsidRDefault="003350E9">
                      <w:pPr>
                        <w:spacing w:before="0" w:after="0"/>
                        <w:jc w:val="center"/>
                        <w:rPr>
                          <w:b/>
                          <w:sz w:val="16"/>
                          <w:rPrChange w:id="492" w:author="Rick Tyler" w:date="2016-07-22T17:08:00Z">
                            <w:rPr/>
                          </w:rPrChange>
                        </w:rPr>
                        <w:pPrChange w:id="493" w:author="Rick Tyler" w:date="2016-07-22T16:51:00Z">
                          <w:pPr/>
                        </w:pPrChange>
                      </w:pPr>
                      <w:ins w:id="494" w:author="Rick Tyler" w:date="2016-07-22T16:50:00Z">
                        <w:r w:rsidRPr="00DF1EA0">
                          <w:rPr>
                            <w:b/>
                            <w:sz w:val="16"/>
                            <w:rPrChange w:id="495" w:author="Rick Tyler" w:date="2016-07-22T17:08:00Z">
                              <w:rPr>
                                <w:sz w:val="18"/>
                              </w:rPr>
                            </w:rPrChange>
                          </w:rPr>
                          <w:t>Price</w:t>
                        </w:r>
                      </w:ins>
                    </w:p>
                  </w:txbxContent>
                </v:textbox>
              </v:shape>
            </w:pict>
          </mc:Fallback>
        </mc:AlternateContent>
      </w:r>
    </w:p>
    <w:p w14:paraId="62FAD4E2" w14:textId="7D2935B8" w:rsidR="00713B0F" w:rsidRDefault="009246C1" w:rsidP="00C5317B">
      <w:pPr>
        <w:rPr>
          <w:ins w:id="496" w:author="Rick Tyler" w:date="2016-07-22T16:17:00Z"/>
        </w:rPr>
      </w:pPr>
      <w:ins w:id="497" w:author="Rick Tyler" w:date="2016-07-24T20:41:00Z">
        <w:r>
          <w:rPr>
            <w:noProof/>
          </w:rPr>
          <mc:AlternateContent>
            <mc:Choice Requires="wps">
              <w:drawing>
                <wp:anchor distT="0" distB="0" distL="114300" distR="114300" simplePos="0" relativeHeight="251667968" behindDoc="0" locked="0" layoutInCell="1" allowOverlap="1" wp14:anchorId="42C94960" wp14:editId="1CC169F7">
                  <wp:simplePos x="0" y="0"/>
                  <wp:positionH relativeFrom="column">
                    <wp:posOffset>-4300220</wp:posOffset>
                  </wp:positionH>
                  <wp:positionV relativeFrom="page">
                    <wp:posOffset>4301702</wp:posOffset>
                  </wp:positionV>
                  <wp:extent cx="1308735" cy="3390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87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B536F9" w14:textId="77777777" w:rsidR="003350E9" w:rsidRDefault="003350E9">
                              <w:pPr>
                                <w:spacing w:before="0" w:after="0"/>
                                <w:jc w:val="center"/>
                                <w:rPr>
                                  <w:ins w:id="498" w:author="Rick Tyler" w:date="2016-07-24T20:42:00Z"/>
                                  <w:b/>
                                  <w:sz w:val="16"/>
                                </w:rPr>
                                <w:pPrChange w:id="499" w:author="Rick Tyler" w:date="2016-07-22T17:04:00Z">
                                  <w:pPr/>
                                </w:pPrChange>
                              </w:pPr>
                              <w:ins w:id="500" w:author="Rick Tyler" w:date="2016-07-24T20:41:00Z">
                                <w:r>
                                  <w:rPr>
                                    <w:b/>
                                    <w:sz w:val="16"/>
                                  </w:rPr>
                                  <w:t xml:space="preserve">$10 Exercise </w:t>
                                </w:r>
                              </w:ins>
                            </w:p>
                            <w:p w14:paraId="15FCCEFD" w14:textId="550ABCE8" w:rsidR="003350E9" w:rsidRPr="00DF1EA0" w:rsidRDefault="003350E9">
                              <w:pPr>
                                <w:spacing w:before="0" w:after="0"/>
                                <w:jc w:val="center"/>
                                <w:rPr>
                                  <w:b/>
                                  <w:sz w:val="16"/>
                                  <w:rPrChange w:id="501" w:author="Rick Tyler" w:date="2016-07-22T17:08:00Z">
                                    <w:rPr/>
                                  </w:rPrChange>
                                </w:rPr>
                                <w:pPrChange w:id="502" w:author="Rick Tyler" w:date="2016-07-22T17:04:00Z">
                                  <w:pPr/>
                                </w:pPrChange>
                              </w:pPr>
                              <w:ins w:id="503" w:author="Rick Tyler" w:date="2016-07-24T20:41:00Z">
                                <w:r>
                                  <w:rPr>
                                    <w:b/>
                                    <w:sz w:val="16"/>
                                  </w:rPr>
                                  <w:t>Price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94960" id="Text Box 11" o:spid="_x0000_s1105" type="#_x0000_t202" style="position:absolute;margin-left:-338.6pt;margin-top:338.7pt;width:103.05pt;height:26.7pt;z-index:2516679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" filled="f" stroked="f">
                  <v:textbox>
                    <w:txbxContent>
                      <w:p w14:paraId="3AB536F9" w14:textId="77777777" w:rsidR="003350E9" w:rsidRDefault="003350E9">
                        <w:pPr>
                          <w:spacing w:before="0" w:after="0"/>
                          <w:jc w:val="center"/>
                          <w:rPr>
                            <w:ins w:id="504" w:author="Rick Tyler" w:date="2016-07-24T20:42:00Z"/>
                            <w:b/>
                            <w:sz w:val="16"/>
                          </w:rPr>
                          <w:pPrChange w:id="505" w:author="Rick Tyler" w:date="2016-07-22T17:04:00Z">
                            <w:pPr/>
                          </w:pPrChange>
                        </w:pPr>
                        <w:ins w:id="506" w:author="Rick Tyler" w:date="2016-07-24T20:41:00Z">
                          <w:r>
                            <w:rPr>
                              <w:b/>
                              <w:sz w:val="16"/>
                            </w:rPr>
                            <w:t xml:space="preserve">$10 Exercise </w:t>
                          </w:r>
                        </w:ins>
                      </w:p>
                      <w:p w14:paraId="15FCCEFD" w14:textId="550ABCE8" w:rsidR="003350E9" w:rsidRPr="00DF1EA0" w:rsidRDefault="003350E9">
                        <w:pPr>
                          <w:spacing w:before="0" w:after="0"/>
                          <w:jc w:val="center"/>
                          <w:rPr>
                            <w:b/>
                            <w:sz w:val="16"/>
                            <w:rPrChange w:id="507" w:author="Rick Tyler" w:date="2016-07-22T17:08:00Z">
                              <w:rPr/>
                            </w:rPrChange>
                          </w:rPr>
                          <w:pPrChange w:id="508" w:author="Rick Tyler" w:date="2016-07-22T17:04:00Z">
                            <w:pPr/>
                          </w:pPrChange>
                        </w:pPr>
                        <w:ins w:id="509" w:author="Rick Tyler" w:date="2016-07-24T20:41:00Z">
                          <w:r>
                            <w:rPr>
                              <w:b/>
                              <w:sz w:val="16"/>
                            </w:rPr>
                            <w:t>Price</w:t>
                          </w:r>
                        </w:ins>
                      </w:p>
                    </w:txbxContent>
                  </v:textbox>
                  <w10:wrap anchory="page"/>
                </v:shape>
              </w:pict>
            </mc:Fallback>
          </mc:AlternateContent>
        </w:r>
      </w:ins>
    </w:p>
    <w:p w14:paraId="4BC5C382" w14:textId="06F1B89A" w:rsidR="00713B0F" w:rsidRDefault="00713B0F" w:rsidP="00C5317B">
      <w:pPr>
        <w:rPr>
          <w:ins w:id="510" w:author="Rick Tyler" w:date="2016-07-22T16:17:00Z"/>
        </w:rPr>
      </w:pPr>
    </w:p>
    <w:p w14:paraId="7CEA3128" w14:textId="608927DB" w:rsidR="00713B0F" w:rsidRDefault="00713B0F" w:rsidP="00C5317B">
      <w:pPr>
        <w:rPr>
          <w:ins w:id="511" w:author="Rick Tyler" w:date="2016-07-22T16:17:00Z"/>
        </w:rPr>
      </w:pPr>
    </w:p>
    <w:p w14:paraId="3F6CD10E" w14:textId="13704D5F" w:rsidR="00713B0F" w:rsidRDefault="00B53B8A" w:rsidP="00C5317B">
      <w:pPr>
        <w:rPr>
          <w:ins w:id="512" w:author="Rick Tyler" w:date="2016-07-22T16:17:00Z"/>
        </w:rPr>
      </w:pPr>
      <w:ins w:id="513" w:author="Rick Tyler" w:date="2016-07-22T17:16:00Z">
        <w:r>
          <w:rPr>
            <w:noProof/>
          </w:rPr>
          <mc:AlternateContent>
            <mc:Choice Requires="wps">
              <w:drawing>
                <wp:anchor distT="0" distB="0" distL="114300" distR="114300" simplePos="0" relativeHeight="251665920" behindDoc="0" locked="0" layoutInCell="1" allowOverlap="1" wp14:anchorId="2247252A" wp14:editId="63AFEC8C">
                  <wp:simplePos x="0" y="0"/>
                  <wp:positionH relativeFrom="column">
                    <wp:posOffset>4277572</wp:posOffset>
                  </wp:positionH>
                  <wp:positionV relativeFrom="page">
                    <wp:posOffset>5029412</wp:posOffset>
                  </wp:positionV>
                  <wp:extent cx="686435" cy="25654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6864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93B24" w14:textId="77777777" w:rsidR="003350E9" w:rsidRPr="00EC61AC" w:rsidRDefault="003350E9">
                              <w:pPr>
                                <w:spacing w:before="0" w:after="0"/>
                                <w:rPr>
                                  <w:b/>
                                  <w:rPrChange w:id="514" w:author="Rick Tyler" w:date="2016-07-22T16:56:00Z">
                                    <w:rPr/>
                                  </w:rPrChange>
                                </w:rPr>
                                <w:pPrChange w:id="515" w:author="Rick Tyler" w:date="2016-07-22T16:56:00Z">
                                  <w:pPr/>
                                </w:pPrChange>
                              </w:pPr>
                              <w:ins w:id="516" w:author="Rick Tyler" w:date="2016-07-22T16:57:00Z">
                                <w:r>
                                  <w:rPr>
                                    <w:b/>
                                  </w:rPr>
                                  <w:t>Sale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7252A" id="Text Box 175" o:spid="_x0000_s1106" type="#_x0000_t202" style="position:absolute;margin-left:336.8pt;margin-top:396pt;width:54.05pt;height:20.2pt;z-index:2516659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" filled="f" stroked="f">
                  <v:textbox>
                    <w:txbxContent>
                      <w:p w14:paraId="64D93B24" w14:textId="77777777" w:rsidR="003350E9" w:rsidRPr="00EC61AC" w:rsidRDefault="003350E9">
                        <w:pPr>
                          <w:spacing w:before="0" w:after="0"/>
                          <w:rPr>
                            <w:b/>
                            <w:rPrChange w:id="517" w:author="Rick Tyler" w:date="2016-07-22T16:56:00Z">
                              <w:rPr/>
                            </w:rPrChange>
                          </w:rPr>
                          <w:pPrChange w:id="518" w:author="Rick Tyler" w:date="2016-07-22T16:56:00Z">
                            <w:pPr/>
                          </w:pPrChange>
                        </w:pPr>
                        <w:ins w:id="519" w:author="Rick Tyler" w:date="2016-07-22T16:57:00Z">
                          <w:r>
                            <w:rPr>
                              <w:b/>
                            </w:rPr>
                            <w:t>Sale</w:t>
                          </w:r>
                        </w:ins>
                      </w:p>
                    </w:txbxContent>
                  </v:textbox>
                  <w10:wrap anchory="page"/>
                </v:shape>
              </w:pict>
            </mc:Fallback>
          </mc:AlternateContent>
        </w:r>
      </w:ins>
      <w:r>
        <w:rPr>
          <w:noProof/>
        </w:rPr>
        <mc:AlternateContent>
          <mc:Choice Requires="wpg">
            <w:drawing>
              <wp:anchor distT="0" distB="0" distL="114300" distR="114300" simplePos="0" relativeHeight="251664896" behindDoc="0" locked="0" layoutInCell="1" allowOverlap="1" wp14:anchorId="70FAC643" wp14:editId="4E72AE4C">
                <wp:simplePos x="0" y="0"/>
                <wp:positionH relativeFrom="column">
                  <wp:posOffset>3933190</wp:posOffset>
                </wp:positionH>
                <wp:positionV relativeFrom="page">
                  <wp:posOffset>5035550</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169" name="Group 169"/>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170" name="Triangle 170"/>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Text Box 171"/>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9EC244" w14:textId="7426312C" w:rsidR="003350E9" w:rsidRPr="00C14818" w:rsidRDefault="003350E9">
                              <w:pPr>
                                <w:spacing w:before="0" w:after="0"/>
                                <w:rPr>
                                  <w:b/>
                                  <w:color w:val="FFFFFF" w:themeColor="background1"/>
                                  <w:rPrChange w:id="520" w:author="Rick Tyler" w:date="2016-07-22T17:03:00Z">
                                    <w:rPr/>
                                  </w:rPrChange>
                                </w:rPr>
                                <w:pPrChange w:id="521" w:author="Rick Tyler" w:date="2016-07-22T17:02:00Z">
                                  <w:pPr/>
                                </w:pPrChange>
                              </w:pPr>
                              <w:ins w:id="522" w:author="Rick Tyler" w:date="2016-07-22T17:03:00Z">
                                <w:r>
                                  <w:rPr>
                                    <w:b/>
                                    <w:color w:val="FFFFFF" w:themeColor="background1"/>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FAC643" id="Group 169" o:spid="_x0000_s1107" style="position:absolute;margin-left:309.7pt;margin-top:396.5pt;width:36pt;height:20pt;z-index:251664896;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">
                <v:shape id="Triangle 170" o:spid="_x0000_s1108"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y8IXxQAA&#10;ANwAAAAPAAAAZHJzL2Rvd25yZXYueG1sRI9Ba8JAEIXvBf/DMkJvdWMPaRtdRYSCtbSg9ZDjkB2T&#10;4O5syK4a/fWdQ6G3Gd6b976ZLwfv1IX62AY2MJ1koIirYFuuDRx+3p9eQcWEbNEFJgM3irBcjB7m&#10;WNhw5R1d9qlWEsKxQANNSl2hdawa8hgnoSMW7Rh6j0nWvta2x6uEe6efsyzXHluWhgY7WjdUnfZn&#10;b+C+Ld+4pp3T5Xf++bG1rvzKp8Y8jofVDFSiIf2b/643VvBfBF+ekQn0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LwhfFAAAA3AAAAA8AAAAAAAAAAAAAAAAAlwIAAGRycy9k&#10;b3ducmV2LnhtbFBLBQYAAAAABAAEAPUAAACJAwAAAAA=&#10;" fillcolor="#daa72a" strokecolor="#daa72a">
                  <v:shadow on="t" opacity="22937f" mv:blur="40000f" origin=",.5" offset="0,23000emu"/>
                </v:shape>
                <v:shape id="Text Box 171" o:spid="_x0000_s1109"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skGwQAA&#10;ANwAAAAPAAAAZHJzL2Rvd25yZXYueG1sRE9Ni8IwEL0L/ocwgrc1cVF3txplUQRPiu4q7G1oxrbY&#10;TEoTbf33RljwNo/3ObNFa0txo9oXjjUMBwoEcepMwZmG35/12ycIH5ANlo5Jw508LObdzgwT4xre&#10;0+0QMhFD2CeoIQ+hSqT0aU4W/cBVxJE7u9piiLDOpKmxieG2lO9KTaTFgmNDjhUtc0ovh6vVcNye&#10;/04jtctWdlw1rlWS7ZfUut9rv6cgArXhJf53b0yc/zG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xrJBsEAAADcAAAADwAAAAAAAAAAAAAAAACXAgAAZHJzL2Rvd25y&#10;ZXYueG1sUEsFBgAAAAAEAAQA9QAAAIUDAAAAAA==&#10;" filled="f" stroked="f">
                  <v:textbox>
                    <w:txbxContent>
                      <w:p w14:paraId="4B9EC244" w14:textId="7426312C" w:rsidR="003350E9" w:rsidRPr="00C14818" w:rsidRDefault="003350E9">
                        <w:pPr>
                          <w:spacing w:before="0" w:after="0"/>
                          <w:rPr>
                            <w:b/>
                            <w:color w:val="FFFFFF" w:themeColor="background1"/>
                            <w:rPrChange w:id="523" w:author="Rick Tyler" w:date="2016-07-22T17:03:00Z">
                              <w:rPr/>
                            </w:rPrChange>
                          </w:rPr>
                          <w:pPrChange w:id="524" w:author="Rick Tyler" w:date="2016-07-22T17:02:00Z">
                            <w:pPr/>
                          </w:pPrChange>
                        </w:pPr>
                        <w:ins w:id="525" w:author="Rick Tyler" w:date="2016-07-22T17:03:00Z">
                          <w:r>
                            <w:rPr>
                              <w:b/>
                              <w:color w:val="FFFFFF" w:themeColor="background1"/>
                            </w:rPr>
                            <w:t>3</w:t>
                          </w:r>
                        </w:ins>
                      </w:p>
                    </w:txbxContent>
                  </v:textbox>
                </v:shape>
                <w10:wrap type="through" anchory="page"/>
              </v:group>
            </w:pict>
          </mc:Fallback>
        </mc:AlternateContent>
      </w:r>
      <w:r>
        <w:rPr>
          <w:noProof/>
        </w:rPr>
        <mc:AlternateContent>
          <mc:Choice Requires="wpg">
            <w:drawing>
              <wp:anchor distT="0" distB="0" distL="114300" distR="114300" simplePos="0" relativeHeight="251663872" behindDoc="0" locked="0" layoutInCell="1" allowOverlap="1" wp14:anchorId="03863EAA" wp14:editId="0CC409B2">
                <wp:simplePos x="0" y="0"/>
                <wp:positionH relativeFrom="column">
                  <wp:posOffset>2451735</wp:posOffset>
                </wp:positionH>
                <wp:positionV relativeFrom="page">
                  <wp:posOffset>5028565</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166" name="Group 166"/>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167" name="Triangle 167"/>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D8572" w14:textId="7B4DDE31" w:rsidR="003350E9" w:rsidRPr="00C14818" w:rsidRDefault="003350E9">
                              <w:pPr>
                                <w:spacing w:before="0" w:after="0"/>
                                <w:rPr>
                                  <w:b/>
                                  <w:color w:val="FFFFFF" w:themeColor="background1"/>
                                  <w:rPrChange w:id="526" w:author="Rick Tyler" w:date="2016-07-22T17:03:00Z">
                                    <w:rPr/>
                                  </w:rPrChange>
                                </w:rPr>
                                <w:pPrChange w:id="527" w:author="Rick Tyler" w:date="2016-07-22T17:02:00Z">
                                  <w:pPr/>
                                </w:pPrChange>
                              </w:pPr>
                              <w:ins w:id="528" w:author="Rick Tyler" w:date="2016-07-22T17:03:00Z">
                                <w:r>
                                  <w:rPr>
                                    <w:b/>
                                    <w:color w:val="FFFFFF" w:themeColor="background1"/>
                                  </w:rPr>
                                  <w:t>2</w:t>
                                </w:r>
                              </w:ins>
                              <w:ins w:id="529" w:author="Rick Tyler" w:date="2016-07-22T17:01:00Z">
                                <w:r w:rsidRPr="00C14818">
                                  <w:rPr>
                                    <w:b/>
                                    <w:color w:val="FFFFFF" w:themeColor="background1"/>
                                    <w:rPrChange w:id="530" w:author="Rick Tyler" w:date="2016-07-22T17:03:00Z">
                                      <w:rPr/>
                                    </w:rPrChange>
                                  </w:rP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863EAA" id="Group 166" o:spid="_x0000_s1110" style="position:absolute;margin-left:193.05pt;margin-top:395.95pt;width:36pt;height:20pt;z-index:251663872;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">
                <v:shape id="Triangle 167" o:spid="_x0000_s1111"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wwAA&#10;ANwAAAAPAAAAZHJzL2Rvd25yZXYueG1sRE9La8JAEL4X+h+WKXirGz3ENnWVUhB8YMG0hxyH7JgE&#10;d2dDdtXor3cFwdt8fM+ZzntrxIk63zhWMBomIIhLpxuuFPz/Ld4/QPiArNE4JgUX8jCfvb5MMdPu&#10;zDs65aESMYR9hgrqENpMSl/WZNEPXUscub3rLIYIu0rqDs8x3Bo5TpJUWmw4NtTY0k9N5SE/WgXX&#10;dfHJFe2MLH7TzWqtTbFNR0oN3vrvLxCB+vAUP9xLHeenE7g/Ey+Qs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y+wwAAANwAAAAPAAAAAAAAAAAAAAAAAJcCAABkcnMvZG93&#10;bnJldi54bWxQSwUGAAAAAAQABAD1AAAAhwMAAAAA&#10;" fillcolor="#daa72a" strokecolor="#daa72a">
                  <v:shadow on="t" opacity="22937f" mv:blur="40000f" origin=",.5" offset="0,23000emu"/>
                </v:shape>
                <v:shape id="Text Box 168" o:spid="_x0000_s1112"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ZGxAAA&#10;ANwAAAAPAAAAZHJzL2Rvd25yZXYueG1sRI9Ba8JAEIXvQv/DMoXedLei0kZXKYrQU6XaCt6G7JgE&#10;s7Mhu5r03zsHobcZ3pv3vlmsel+rG7WxCmzhdWRAEefBVVxY+Dlsh2+gYkJ2WAcmC38UYbV8Giww&#10;c6Hjb7rtU6EkhGOGFsqUmkzrmJfkMY5CQyzaObQek6xtoV2LnYT7Wo+NmWmPFUtDiQ2tS8ov+6u3&#10;8Pt1Ph0nZlds/LTpQm80+3dt7ctz/zEHlahP/+bH9acT/JnQyj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2RsQAAADcAAAADwAAAAAAAAAAAAAAAACXAgAAZHJzL2Rv&#10;d25yZXYueG1sUEsFBgAAAAAEAAQA9QAAAIgDAAAAAA==&#10;" filled="f" stroked="f">
                  <v:textbox>
                    <w:txbxContent>
                      <w:p w14:paraId="1B5D8572" w14:textId="7B4DDE31" w:rsidR="003350E9" w:rsidRPr="00C14818" w:rsidRDefault="003350E9">
                        <w:pPr>
                          <w:spacing w:before="0" w:after="0"/>
                          <w:rPr>
                            <w:b/>
                            <w:color w:val="FFFFFF" w:themeColor="background1"/>
                            <w:rPrChange w:id="531" w:author="Rick Tyler" w:date="2016-07-22T17:03:00Z">
                              <w:rPr/>
                            </w:rPrChange>
                          </w:rPr>
                          <w:pPrChange w:id="532" w:author="Rick Tyler" w:date="2016-07-22T17:02:00Z">
                            <w:pPr/>
                          </w:pPrChange>
                        </w:pPr>
                        <w:ins w:id="533" w:author="Rick Tyler" w:date="2016-07-22T17:03:00Z">
                          <w:r>
                            <w:rPr>
                              <w:b/>
                              <w:color w:val="FFFFFF" w:themeColor="background1"/>
                            </w:rPr>
                            <w:t>2</w:t>
                          </w:r>
                        </w:ins>
                        <w:ins w:id="534" w:author="Rick Tyler" w:date="2016-07-22T17:01:00Z">
                          <w:r w:rsidRPr="00C14818">
                            <w:rPr>
                              <w:b/>
                              <w:color w:val="FFFFFF" w:themeColor="background1"/>
                              <w:rPrChange w:id="535" w:author="Rick Tyler" w:date="2016-07-22T17:03:00Z">
                                <w:rPr/>
                              </w:rPrChange>
                            </w:rPr>
                            <w:t>1</w:t>
                          </w:r>
                        </w:ins>
                      </w:p>
                    </w:txbxContent>
                  </v:textbox>
                </v:shape>
                <w10:wrap type="through" anchory="page"/>
              </v:group>
            </w:pict>
          </mc:Fallback>
        </mc:AlternateContent>
      </w:r>
      <w:r>
        <w:rPr>
          <w:noProof/>
        </w:rPr>
        <mc:AlternateContent>
          <mc:Choice Requires="wps">
            <w:drawing>
              <wp:anchor distT="0" distB="0" distL="114300" distR="114300" simplePos="0" relativeHeight="251658752" behindDoc="0" locked="0" layoutInCell="1" allowOverlap="1" wp14:anchorId="0EBECBCE" wp14:editId="2C84B510">
                <wp:simplePos x="0" y="0"/>
                <wp:positionH relativeFrom="column">
                  <wp:posOffset>2795270</wp:posOffset>
                </wp:positionH>
                <wp:positionV relativeFrom="page">
                  <wp:posOffset>5035338</wp:posOffset>
                </wp:positionV>
                <wp:extent cx="851535" cy="25654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515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207066" w14:textId="56D62FB4" w:rsidR="003350E9" w:rsidRPr="00EC61AC" w:rsidRDefault="003350E9">
                            <w:pPr>
                              <w:spacing w:before="0" w:after="0"/>
                              <w:rPr>
                                <w:b/>
                                <w:rPrChange w:id="536" w:author="Rick Tyler" w:date="2016-07-22T16:56:00Z">
                                  <w:rPr/>
                                </w:rPrChange>
                              </w:rPr>
                              <w:pPrChange w:id="537" w:author="Rick Tyler" w:date="2016-07-22T16:56:00Z">
                                <w:pPr/>
                              </w:pPrChange>
                            </w:pPr>
                            <w:ins w:id="538" w:author="Rick Tyler" w:date="2016-07-22T16:57:00Z">
                              <w:r>
                                <w:rPr>
                                  <w:b/>
                                </w:rPr>
                                <w:t>Exercise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ECBCE" id="Text Box 160" o:spid="_x0000_s1113" type="#_x0000_t202" style="position:absolute;margin-left:220.1pt;margin-top:396.5pt;width:67.05pt;height:20.2pt;z-index:2516587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" filled="f" stroked="f">
                <v:textbox>
                  <w:txbxContent>
                    <w:p w14:paraId="36207066" w14:textId="56D62FB4" w:rsidR="003350E9" w:rsidRPr="00EC61AC" w:rsidRDefault="003350E9">
                      <w:pPr>
                        <w:spacing w:before="0" w:after="0"/>
                        <w:rPr>
                          <w:b/>
                          <w:rPrChange w:id="539" w:author="Rick Tyler" w:date="2016-07-22T16:56:00Z">
                            <w:rPr/>
                          </w:rPrChange>
                        </w:rPr>
                        <w:pPrChange w:id="540" w:author="Rick Tyler" w:date="2016-07-22T16:56:00Z">
                          <w:pPr/>
                        </w:pPrChange>
                      </w:pPr>
                      <w:ins w:id="541" w:author="Rick Tyler" w:date="2016-07-22T16:57:00Z">
                        <w:r>
                          <w:rPr>
                            <w:b/>
                          </w:rPr>
                          <w:t>Exercise</w:t>
                        </w:r>
                      </w:ins>
                    </w:p>
                  </w:txbxContent>
                </v:textbox>
                <w10:wrap anchory="page"/>
              </v:shape>
            </w:pict>
          </mc:Fallback>
        </mc:AlternateContent>
      </w:r>
      <w:r>
        <w:rPr>
          <w:noProof/>
        </w:rPr>
        <mc:AlternateContent>
          <mc:Choice Requires="wps">
            <w:drawing>
              <wp:anchor distT="0" distB="0" distL="114300" distR="114300" simplePos="0" relativeHeight="251660800" behindDoc="0" locked="0" layoutInCell="1" allowOverlap="1" wp14:anchorId="06C712F8" wp14:editId="7F132F3F">
                <wp:simplePos x="0" y="0"/>
                <wp:positionH relativeFrom="column">
                  <wp:posOffset>1194435</wp:posOffset>
                </wp:positionH>
                <wp:positionV relativeFrom="page">
                  <wp:posOffset>5028565</wp:posOffset>
                </wp:positionV>
                <wp:extent cx="686435" cy="256540"/>
                <wp:effectExtent l="0" t="0" r="0" b="0"/>
                <wp:wrapThrough wrapText="bothSides">
                  <wp:wrapPolygon edited="0">
                    <wp:start x="799" y="0"/>
                    <wp:lineTo x="799" y="19248"/>
                    <wp:lineTo x="19981" y="19248"/>
                    <wp:lineTo x="19981" y="0"/>
                    <wp:lineTo x="799" y="0"/>
                  </wp:wrapPolygon>
                </wp:wrapThrough>
                <wp:docPr id="159" name="Text Box 159"/>
                <wp:cNvGraphicFramePr/>
                <a:graphic xmlns:a="http://schemas.openxmlformats.org/drawingml/2006/main">
                  <a:graphicData uri="http://schemas.microsoft.com/office/word/2010/wordprocessingShape">
                    <wps:wsp>
                      <wps:cNvSpPr txBox="1"/>
                      <wps:spPr>
                        <a:xfrm>
                          <a:off x="0" y="0"/>
                          <a:ext cx="6864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235704" w14:textId="6FE02187" w:rsidR="003350E9" w:rsidRPr="00EC61AC" w:rsidRDefault="003350E9">
                            <w:pPr>
                              <w:spacing w:before="0" w:after="0"/>
                              <w:rPr>
                                <w:b/>
                                <w:rPrChange w:id="542" w:author="Rick Tyler" w:date="2016-07-22T16:56:00Z">
                                  <w:rPr/>
                                </w:rPrChange>
                              </w:rPr>
                              <w:pPrChange w:id="543" w:author="Rick Tyler" w:date="2016-07-22T16:56:00Z">
                                <w:pPr/>
                              </w:pPrChange>
                            </w:pPr>
                            <w:ins w:id="544" w:author="Rick Tyler" w:date="2016-07-22T16:56:00Z">
                              <w:r w:rsidRPr="00EC61AC">
                                <w:rPr>
                                  <w:b/>
                                  <w:rPrChange w:id="545" w:author="Rick Tyler" w:date="2016-07-22T16:56:00Z">
                                    <w:rPr/>
                                  </w:rPrChange>
                                </w:rPr>
                                <w:t>Grant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712F8" id="Text Box 159" o:spid="_x0000_s1114" type="#_x0000_t202" style="position:absolute;margin-left:94.05pt;margin-top:395.95pt;width:54.05pt;height:20.2pt;z-index:251660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" filled="f" stroked="f">
                <v:textbox>
                  <w:txbxContent>
                    <w:p w14:paraId="1D235704" w14:textId="6FE02187" w:rsidR="003350E9" w:rsidRPr="00EC61AC" w:rsidRDefault="003350E9">
                      <w:pPr>
                        <w:spacing w:before="0" w:after="0"/>
                        <w:rPr>
                          <w:b/>
                          <w:rPrChange w:id="546" w:author="Rick Tyler" w:date="2016-07-22T16:56:00Z">
                            <w:rPr/>
                          </w:rPrChange>
                        </w:rPr>
                        <w:pPrChange w:id="547" w:author="Rick Tyler" w:date="2016-07-22T16:56:00Z">
                          <w:pPr/>
                        </w:pPrChange>
                      </w:pPr>
                      <w:ins w:id="548" w:author="Rick Tyler" w:date="2016-07-22T16:56:00Z">
                        <w:r w:rsidRPr="00EC61AC">
                          <w:rPr>
                            <w:b/>
                            <w:rPrChange w:id="549" w:author="Rick Tyler" w:date="2016-07-22T16:56:00Z">
                              <w:rPr/>
                            </w:rPrChange>
                          </w:rPr>
                          <w:t>Grant</w:t>
                        </w:r>
                      </w:ins>
                    </w:p>
                  </w:txbxContent>
                </v:textbox>
                <w10:wrap type="through" anchory="page"/>
              </v:shape>
            </w:pict>
          </mc:Fallback>
        </mc:AlternateContent>
      </w:r>
      <w:r>
        <w:rPr>
          <w:noProof/>
        </w:rPr>
        <mc:AlternateContent>
          <mc:Choice Requires="wpg">
            <w:drawing>
              <wp:anchor distT="0" distB="0" distL="114300" distR="114300" simplePos="0" relativeHeight="251662848" behindDoc="0" locked="0" layoutInCell="1" allowOverlap="1" wp14:anchorId="08EE3E7B" wp14:editId="5654FD5E">
                <wp:simplePos x="0" y="0"/>
                <wp:positionH relativeFrom="column">
                  <wp:posOffset>851535</wp:posOffset>
                </wp:positionH>
                <wp:positionV relativeFrom="page">
                  <wp:posOffset>5031105</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165" name="Group 165"/>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163" name="Triangle 163"/>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53250E" w14:textId="73B88F1F" w:rsidR="003350E9" w:rsidRPr="00C14818" w:rsidRDefault="003350E9">
                              <w:pPr>
                                <w:spacing w:before="0" w:after="0"/>
                                <w:rPr>
                                  <w:b/>
                                  <w:color w:val="FFFFFF" w:themeColor="background1"/>
                                  <w:rPrChange w:id="550" w:author="Rick Tyler" w:date="2016-07-22T17:03:00Z">
                                    <w:rPr/>
                                  </w:rPrChange>
                                </w:rPr>
                                <w:pPrChange w:id="551" w:author="Rick Tyler" w:date="2016-07-22T17:02:00Z">
                                  <w:pPr/>
                                </w:pPrChange>
                              </w:pPr>
                              <w:ins w:id="552" w:author="Rick Tyler" w:date="2016-07-22T17:01:00Z">
                                <w:r w:rsidRPr="00C14818">
                                  <w:rPr>
                                    <w:b/>
                                    <w:color w:val="FFFFFF" w:themeColor="background1"/>
                                    <w:rPrChange w:id="553" w:author="Rick Tyler" w:date="2016-07-22T17:03:00Z">
                                      <w:rPr/>
                                    </w:rPrChange>
                                  </w:rP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EE3E7B" id="Group 165" o:spid="_x0000_s1115" style="position:absolute;margin-left:67.05pt;margin-top:396.15pt;width:36pt;height:20pt;z-index:251662848;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">
                <v:shape id="Triangle 163" o:spid="_x0000_s1116"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wMq9wgAA&#10;ANwAAAAPAAAAZHJzL2Rvd25yZXYueG1sRE9Li8IwEL4v7H8Is+BtTVUobtcoy4LgAwXdPfQ4NGNb&#10;TCaliVr99UYQvM3H95zJrLNGnKn1tWMFg34CgrhwuuZSwf/f/HMMwgdkjcYxKbiSh9n0/W2CmXYX&#10;3tF5H0oRQ9hnqKAKocmk9EVFFn3fNcSRO7jWYoiwLaVu8RLDrZHDJEmlxZpjQ4UN/VZUHPcnq+C2&#10;yr+4pJ2R+TZdL1fa5Jt0oFTvo/v5BhGoCy/x073QcX46gscz8QI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Ayr3CAAAA3AAAAA8AAAAAAAAAAAAAAAAAlwIAAGRycy9kb3du&#10;cmV2LnhtbFBLBQYAAAAABAAEAPUAAACGAwAAAAA=&#10;" fillcolor="#daa72a" strokecolor="#daa72a">
                  <v:shadow on="t" opacity="22937f" mv:blur="40000f" origin=",.5" offset="0,23000emu"/>
                </v:shape>
                <v:shape id="Text Box 164" o:spid="_x0000_s1117"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PxDwgAA&#10;ANwAAAAPAAAAZHJzL2Rvd25yZXYueG1sRE9Na8JAEL0L/odlBG9mV7GhplmlVAqeWrSt0NuQHZNg&#10;djZkt0n677sFwds83ufku9E2oqfO1441LBMFgrhwpuZSw+fH6+IRhA/IBhvHpOGXPOy200mOmXED&#10;H6k/hVLEEPYZaqhCaDMpfVGRRZ+4ljhyF9dZDBF2pTQdDjHcNnKlVCot1hwbKmzppaLievqxGr7e&#10;Lt/ntXov9/ahHdyoJNuN1Ho+G5+fQAQaw118cx9MnJ+u4f+ZeIH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0/EPCAAAA3AAAAA8AAAAAAAAAAAAAAAAAlwIAAGRycy9kb3du&#10;cmV2LnhtbFBLBQYAAAAABAAEAPUAAACGAwAAAAA=&#10;" filled="f" stroked="f">
                  <v:textbox>
                    <w:txbxContent>
                      <w:p w14:paraId="4E53250E" w14:textId="73B88F1F" w:rsidR="003350E9" w:rsidRPr="00C14818" w:rsidRDefault="003350E9">
                        <w:pPr>
                          <w:spacing w:before="0" w:after="0"/>
                          <w:rPr>
                            <w:b/>
                            <w:color w:val="FFFFFF" w:themeColor="background1"/>
                            <w:rPrChange w:id="554" w:author="Rick Tyler" w:date="2016-07-22T17:03:00Z">
                              <w:rPr/>
                            </w:rPrChange>
                          </w:rPr>
                          <w:pPrChange w:id="555" w:author="Rick Tyler" w:date="2016-07-22T17:02:00Z">
                            <w:pPr/>
                          </w:pPrChange>
                        </w:pPr>
                        <w:ins w:id="556" w:author="Rick Tyler" w:date="2016-07-22T17:01:00Z">
                          <w:r w:rsidRPr="00C14818">
                            <w:rPr>
                              <w:b/>
                              <w:color w:val="FFFFFF" w:themeColor="background1"/>
                              <w:rPrChange w:id="557" w:author="Rick Tyler" w:date="2016-07-22T17:03:00Z">
                                <w:rPr/>
                              </w:rPrChange>
                            </w:rPr>
                            <w:t>1</w:t>
                          </w:r>
                        </w:ins>
                      </w:p>
                    </w:txbxContent>
                  </v:textbox>
                </v:shape>
                <w10:wrap type="through" anchory="page"/>
              </v:group>
            </w:pict>
          </mc:Fallback>
        </mc:AlternateContent>
      </w:r>
    </w:p>
    <w:p w14:paraId="4C9CD3F0" w14:textId="20013CEA" w:rsidR="00713B0F" w:rsidRDefault="00713B0F" w:rsidP="00C5317B">
      <w:pPr>
        <w:rPr>
          <w:ins w:id="558" w:author="Rick Tyler" w:date="2016-07-22T16:17:00Z"/>
        </w:rPr>
      </w:pPr>
    </w:p>
    <w:p w14:paraId="36659347" w14:textId="2D5C39AF" w:rsidR="00B53B8A" w:rsidRDefault="00B53B8A">
      <w:pPr>
        <w:rPr>
          <w:ins w:id="559" w:author="Rick Tyler" w:date="2016-07-24T20:40:00Z"/>
        </w:rPr>
        <w:pPrChange w:id="560" w:author="Rick Tyler" w:date="2016-07-24T20:39:00Z">
          <w:pPr>
            <w:spacing w:before="0" w:after="0"/>
          </w:pPr>
        </w:pPrChange>
      </w:pPr>
    </w:p>
    <w:p w14:paraId="389DE46D" w14:textId="3882775E" w:rsidR="00C5317B" w:rsidRDefault="000B7436">
      <w:pPr>
        <w:rPr>
          <w:ins w:id="561" w:author="Rick Tyler" w:date="2016-07-22T14:57:00Z"/>
        </w:rPr>
        <w:pPrChange w:id="562" w:author="Rick Tyler" w:date="2016-07-24T20:39:00Z">
          <w:pPr>
            <w:spacing w:before="0" w:after="0"/>
          </w:pPr>
        </w:pPrChange>
      </w:pPr>
      <w:del w:id="563" w:author="Rick Tyler" w:date="2016-07-22T17:16:00Z">
        <w:r w:rsidDel="000B7436">
          <w:rPr>
            <w:noProof/>
          </w:rPr>
          <mc:AlternateContent>
            <mc:Choice Requires="wps">
              <w:drawing>
                <wp:anchor distT="0" distB="0" distL="114300" distR="114300" simplePos="0" relativeHeight="251659776" behindDoc="0" locked="0" layoutInCell="1" allowOverlap="1" wp14:anchorId="1A5DB562" wp14:editId="3F8503E9">
                  <wp:simplePos x="0" y="0"/>
                  <wp:positionH relativeFrom="column">
                    <wp:posOffset>4165600</wp:posOffset>
                  </wp:positionH>
                  <wp:positionV relativeFrom="paragraph">
                    <wp:posOffset>-70485</wp:posOffset>
                  </wp:positionV>
                  <wp:extent cx="686435" cy="256540"/>
                  <wp:effectExtent l="0" t="0" r="0" b="0"/>
                  <wp:wrapThrough wrapText="bothSides">
                    <wp:wrapPolygon edited="0">
                      <wp:start x="799" y="0"/>
                      <wp:lineTo x="799" y="19248"/>
                      <wp:lineTo x="19981" y="19248"/>
                      <wp:lineTo x="19981" y="0"/>
                      <wp:lineTo x="799" y="0"/>
                    </wp:wrapPolygon>
                  </wp:wrapThrough>
                  <wp:docPr id="161" name="Text Box 161"/>
                  <wp:cNvGraphicFramePr/>
                  <a:graphic xmlns:a="http://schemas.openxmlformats.org/drawingml/2006/main">
                    <a:graphicData uri="http://schemas.microsoft.com/office/word/2010/wordprocessingShape">
                      <wps:wsp>
                        <wps:cNvSpPr txBox="1"/>
                        <wps:spPr>
                          <a:xfrm>
                            <a:off x="0" y="0"/>
                            <a:ext cx="6864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5FFB67" w14:textId="469B76C3" w:rsidR="003350E9" w:rsidRPr="00EC61AC" w:rsidRDefault="003350E9">
                              <w:pPr>
                                <w:spacing w:before="0" w:after="0"/>
                                <w:rPr>
                                  <w:b/>
                                  <w:rPrChange w:id="564" w:author="Rick Tyler" w:date="2016-07-22T16:56:00Z">
                                    <w:rPr/>
                                  </w:rPrChange>
                                </w:rPr>
                                <w:pPrChange w:id="565" w:author="Rick Tyler" w:date="2016-07-22T16:56:00Z">
                                  <w:pPr/>
                                </w:pPrChange>
                              </w:pPr>
                              <w:ins w:id="566" w:author="Rick Tyler" w:date="2016-07-22T16:57:00Z">
                                <w:r>
                                  <w:rPr>
                                    <w:b/>
                                  </w:rPr>
                                  <w:t>Sale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DB562" id="Text Box 161" o:spid="_x0000_s1118" type="#_x0000_t202" style="position:absolute;margin-left:328pt;margin-top:-5.5pt;width:54.05pt;height:20.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" filled="f" stroked="f">
                  <v:textbox>
                    <w:txbxContent>
                      <w:p w14:paraId="115FFB67" w14:textId="469B76C3" w:rsidR="003350E9" w:rsidRPr="00EC61AC" w:rsidRDefault="003350E9">
                        <w:pPr>
                          <w:spacing w:before="0" w:after="0"/>
                          <w:rPr>
                            <w:b/>
                            <w:rPrChange w:id="567" w:author="Rick Tyler" w:date="2016-07-22T16:56:00Z">
                              <w:rPr/>
                            </w:rPrChange>
                          </w:rPr>
                          <w:pPrChange w:id="568" w:author="Rick Tyler" w:date="2016-07-22T16:56:00Z">
                            <w:pPr/>
                          </w:pPrChange>
                        </w:pPr>
                        <w:ins w:id="569" w:author="Rick Tyler" w:date="2016-07-22T16:57:00Z">
                          <w:r>
                            <w:rPr>
                              <w:b/>
                            </w:rPr>
                            <w:t>Sale</w:t>
                          </w:r>
                        </w:ins>
                      </w:p>
                    </w:txbxContent>
                  </v:textbox>
                  <w10:wrap type="through"/>
                </v:shape>
              </w:pict>
            </mc:Fallback>
          </mc:AlternateConten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5317B" w:rsidRPr="008D3CA3" w14:paraId="50E2E8D7" w14:textId="77777777" w:rsidTr="001138EB">
        <w:trPr>
          <w:ins w:id="570" w:author="Rick Tyler" w:date="2016-07-22T14:57:00Z"/>
        </w:trPr>
        <w:tc>
          <w:tcPr>
            <w:tcW w:w="9576" w:type="dxa"/>
            <w:shd w:val="clear" w:color="auto" w:fill="D9D9D9"/>
          </w:tcPr>
          <w:p w14:paraId="1C50FFFE" w14:textId="77777777" w:rsidR="00C5317B" w:rsidRPr="00EF13F7" w:rsidRDefault="00C5317B" w:rsidP="001138EB">
            <w:pPr>
              <w:rPr>
                <w:ins w:id="571" w:author="Rick Tyler" w:date="2016-07-22T14:57:00Z"/>
                <w:rStyle w:val="Strong"/>
              </w:rPr>
            </w:pPr>
            <w:ins w:id="572" w:author="Rick Tyler" w:date="2016-07-22T14:57:00Z">
              <w:r>
                <w:rPr>
                  <w:rStyle w:val="Strong"/>
                </w:rPr>
                <w:t>1 - Grant (option strike price of $10)</w:t>
              </w:r>
            </w:ins>
          </w:p>
          <w:p w14:paraId="6A79774E" w14:textId="50B9BC02" w:rsidR="00C5317B" w:rsidRPr="008D3CA3" w:rsidRDefault="00C5317B" w:rsidP="001138EB">
            <w:pPr>
              <w:rPr>
                <w:ins w:id="573" w:author="Rick Tyler" w:date="2016-07-22T14:57:00Z"/>
              </w:rPr>
            </w:pPr>
            <w:ins w:id="574" w:author="Rick Tyler" w:date="2016-07-22T14:57:00Z">
              <w:r w:rsidRPr="005C2A94">
                <w:t>In this example, the employee receives a stock option grant with a strike price of $10 per share</w:t>
              </w:r>
            </w:ins>
            <w:ins w:id="575" w:author="Rick Tyler" w:date="2016-07-22T16:18:00Z">
              <w:r w:rsidR="00713B0F">
                <w:t>; the current market price when the grant is given is $10 per share</w:t>
              </w:r>
            </w:ins>
            <w:ins w:id="576" w:author="Rick Tyler" w:date="2016-07-22T14:57:00Z">
              <w:r>
                <w:t xml:space="preserve">. </w:t>
              </w:r>
              <w:r w:rsidRPr="005C2A94">
                <w:t>As already discussed, there are no tax implications upon the grant of the option</w:t>
              </w:r>
              <w:r>
                <w:t xml:space="preserve"> since the strike price is equal to the market value when granted.</w:t>
              </w:r>
            </w:ins>
          </w:p>
        </w:tc>
      </w:tr>
    </w:tbl>
    <w:p w14:paraId="2C0B6376" w14:textId="77777777" w:rsidR="00C5317B" w:rsidRDefault="00C5317B" w:rsidP="00C5317B">
      <w:pPr>
        <w:spacing w:before="0" w:after="0"/>
        <w:rPr>
          <w:ins w:id="577" w:author="Rick Tyler" w:date="2016-07-22T14: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713B0F" w:rsidRPr="008D3CA3" w14:paraId="2DFCD714" w14:textId="77777777" w:rsidTr="001138EB">
        <w:trPr>
          <w:ins w:id="578" w:author="Rick Tyler" w:date="2016-07-22T14:57:00Z"/>
        </w:trPr>
        <w:tc>
          <w:tcPr>
            <w:tcW w:w="9576" w:type="dxa"/>
            <w:shd w:val="clear" w:color="auto" w:fill="D9D9D9"/>
          </w:tcPr>
          <w:p w14:paraId="4BF37A29" w14:textId="77777777" w:rsidR="00C5317B" w:rsidRPr="00EF13F7" w:rsidRDefault="00C5317B" w:rsidP="001138EB">
            <w:pPr>
              <w:rPr>
                <w:ins w:id="579" w:author="Rick Tyler" w:date="2016-07-22T14:57:00Z"/>
                <w:rStyle w:val="Strong"/>
              </w:rPr>
            </w:pPr>
            <w:ins w:id="580" w:author="Rick Tyler" w:date="2016-07-22T14:57:00Z">
              <w:r>
                <w:rPr>
                  <w:rStyle w:val="Strong"/>
                </w:rPr>
                <w:t>2 - Exercise (stock price at $30)</w:t>
              </w:r>
            </w:ins>
          </w:p>
          <w:p w14:paraId="56A25DFF" w14:textId="77777777" w:rsidR="00C5317B" w:rsidRPr="008D3CA3" w:rsidRDefault="00C5317B" w:rsidP="001138EB">
            <w:pPr>
              <w:rPr>
                <w:ins w:id="581" w:author="Rick Tyler" w:date="2016-07-22T14:57:00Z"/>
              </w:rPr>
            </w:pPr>
            <w:ins w:id="582" w:author="Rick Tyler" w:date="2016-07-22T14:57:00Z">
              <w:r w:rsidRPr="005C2A94">
                <w:t>As shown in the bar chart, the employee exercises the option while the current stock price is $30 per share</w:t>
              </w:r>
              <w:r>
                <w:t>. The difference between the grant price of $10 per share and the FMV of $30 on the exercise date (the spread or bargain element) is taxable compensation to the employee. The employee's tax basis is now $30 per share.</w:t>
              </w:r>
            </w:ins>
          </w:p>
        </w:tc>
      </w:tr>
    </w:tbl>
    <w:p w14:paraId="57D3F321" w14:textId="77777777" w:rsidR="00C5317B" w:rsidRDefault="00C5317B" w:rsidP="00C5317B">
      <w:pPr>
        <w:spacing w:before="0" w:after="0"/>
        <w:rPr>
          <w:ins w:id="583" w:author="Rick Tyler" w:date="2016-07-22T14: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5317B" w:rsidRPr="008D3CA3" w14:paraId="6F67057D" w14:textId="77777777" w:rsidTr="001138EB">
        <w:trPr>
          <w:ins w:id="584" w:author="Rick Tyler" w:date="2016-07-22T14:57:00Z"/>
        </w:trPr>
        <w:tc>
          <w:tcPr>
            <w:tcW w:w="9576" w:type="dxa"/>
            <w:shd w:val="clear" w:color="auto" w:fill="D9D9D9"/>
          </w:tcPr>
          <w:p w14:paraId="79232329" w14:textId="77777777" w:rsidR="00C5317B" w:rsidRPr="00EF13F7" w:rsidRDefault="00C5317B" w:rsidP="001138EB">
            <w:pPr>
              <w:rPr>
                <w:ins w:id="585" w:author="Rick Tyler" w:date="2016-07-22T14:57:00Z"/>
                <w:rStyle w:val="Strong"/>
              </w:rPr>
            </w:pPr>
            <w:ins w:id="586" w:author="Rick Tyler" w:date="2016-07-22T14:57:00Z">
              <w:r>
                <w:rPr>
                  <w:rStyle w:val="Strong"/>
                </w:rPr>
                <w:t>3 – Stock Sale (stock price at $50)</w:t>
              </w:r>
            </w:ins>
          </w:p>
          <w:p w14:paraId="5408C47E" w14:textId="77777777" w:rsidR="00C5317B" w:rsidRPr="008D3CA3" w:rsidRDefault="00C5317B" w:rsidP="001138EB">
            <w:pPr>
              <w:rPr>
                <w:ins w:id="587" w:author="Rick Tyler" w:date="2016-07-22T14:57:00Z"/>
              </w:rPr>
            </w:pPr>
            <w:ins w:id="588" w:author="Rick Tyler" w:date="2016-07-22T14:57:00Z">
              <w:r w:rsidRPr="005C2A94">
                <w:t>Assume the employee then holds the stock for 18 months before selling it at the current market price of $50. Since the stock was held for more than a year after exercise, the gains above $30 are taxed as long-term capital gains</w:t>
              </w:r>
              <w:r>
                <w:t xml:space="preserve">. </w:t>
              </w:r>
              <w:r w:rsidRPr="005C2A94">
                <w:t xml:space="preserve">Keep in mind the tax basis on the shares </w:t>
              </w:r>
              <w:r w:rsidRPr="005C2A94">
                <w:lastRenderedPageBreak/>
                <w:t>after exercise is $30 because tax has already been paid on the bargain element and will not</w:t>
              </w:r>
              <w:r>
                <w:t xml:space="preserve"> be taxed again.</w:t>
              </w:r>
            </w:ins>
          </w:p>
        </w:tc>
      </w:tr>
    </w:tbl>
    <w:p w14:paraId="5E4A85F1" w14:textId="77777777" w:rsidR="00C5317B" w:rsidRDefault="00C5317B" w:rsidP="00C5317B">
      <w:pPr>
        <w:spacing w:before="0" w:after="0"/>
        <w:rPr>
          <w:ins w:id="589" w:author="Rick Tyler" w:date="2016-07-22T14:57:00Z"/>
        </w:rPr>
      </w:pPr>
    </w:p>
    <w:p w14:paraId="5CEF8D32" w14:textId="77777777" w:rsidR="00C5317B" w:rsidRDefault="00C5317B">
      <w:pPr>
        <w:spacing w:before="0" w:after="0"/>
        <w:rPr>
          <w:ins w:id="590" w:author="Rick Tyler" w:date="2016-07-22T14:57:00Z"/>
          <w:b/>
          <w:bCs/>
          <w:iCs/>
        </w:rPr>
      </w:pPr>
      <w:ins w:id="591" w:author="Rick Tyler" w:date="2016-07-22T14:57:00Z">
        <w:r>
          <w:rPr>
            <w:bCs/>
          </w:rPr>
          <w:br w:type="page"/>
        </w:r>
      </w:ins>
    </w:p>
    <w:p w14:paraId="4C743CE6" w14:textId="460C3239" w:rsidR="000B20C6" w:rsidRPr="00F710B4" w:rsidRDefault="000B20C6" w:rsidP="00AC6C1A">
      <w:pPr>
        <w:pStyle w:val="Heading2"/>
      </w:pPr>
      <w:r w:rsidRPr="00F710B4">
        <w:lastRenderedPageBreak/>
        <w:t>Understanding Incentive Stock Options</w:t>
      </w:r>
    </w:p>
    <w:p w14:paraId="225134A0" w14:textId="67A9690D" w:rsidR="000B20C6" w:rsidRDefault="00916D6A" w:rsidP="00AC6C1A">
      <w:ins w:id="592" w:author="Rick Tyler" w:date="2016-07-22T17:13:00Z">
        <w:r>
          <w:t xml:space="preserve">Let’s now take a closer look at </w:t>
        </w:r>
        <w:r w:rsidRPr="00916D6A">
          <w:rPr>
            <w:b/>
            <w:rPrChange w:id="593" w:author="Rick Tyler" w:date="2016-07-22T17:14:00Z">
              <w:rPr/>
            </w:rPrChange>
          </w:rPr>
          <w:t>Incentive Stock Options (ISOs)</w:t>
        </w:r>
        <w:r>
          <w:t>.</w:t>
        </w:r>
      </w:ins>
      <w:ins w:id="594" w:author="Rick Tyler" w:date="2016-07-22T17:14:00Z">
        <w:r>
          <w:t xml:space="preserve"> </w:t>
        </w:r>
      </w:ins>
      <w:del w:id="595" w:author="Rick Tyler" w:date="2016-07-22T17:14:00Z">
        <w:r w:rsidR="000B20C6" w:rsidRPr="00AC6C1A" w:rsidDel="000B7436">
          <w:delText>Look at</w:delText>
        </w:r>
      </w:del>
      <w:ins w:id="596" w:author="Rick Tyler" w:date="2016-07-22T17:14:00Z">
        <w:r w:rsidR="000B7436">
          <w:t>Examine</w:t>
        </w:r>
      </w:ins>
      <w:r w:rsidR="000B20C6" w:rsidRPr="00AC6C1A">
        <w:t xml:space="preserve"> the following graphic and click on each key event in the life of an ISO to learn more about the implications involving an ISO at each stage.</w:t>
      </w:r>
    </w:p>
    <w:p w14:paraId="205CAC47" w14:textId="335A4228" w:rsidR="007B5F9D" w:rsidRPr="00AC6C1A" w:rsidRDefault="007B5F9D" w:rsidP="00AC6C1A">
      <w:r w:rsidRPr="000270DE">
        <w:rPr>
          <w:b/>
          <w:color w:val="FF0000"/>
        </w:rPr>
        <w:t xml:space="preserve">Click on each of the </w:t>
      </w:r>
      <w:del w:id="597" w:author="Rick Tyler" w:date="2016-07-22T17:14:00Z">
        <w:r w:rsidRPr="000270DE" w:rsidDel="000B7436">
          <w:rPr>
            <w:b/>
            <w:color w:val="FF0000"/>
          </w:rPr>
          <w:delText xml:space="preserve">red </w:delText>
        </w:r>
      </w:del>
      <w:r w:rsidRPr="000270DE">
        <w:rPr>
          <w:b/>
          <w:color w:val="FF0000"/>
        </w:rPr>
        <w:t>number</w:t>
      </w:r>
      <w:del w:id="598" w:author="Rick Tyler" w:date="2016-07-22T17:14:00Z">
        <w:r w:rsidRPr="000270DE" w:rsidDel="000B7436">
          <w:rPr>
            <w:b/>
            <w:color w:val="FF0000"/>
          </w:rPr>
          <w:delText>s</w:delText>
        </w:r>
      </w:del>
      <w:r w:rsidRPr="000270DE">
        <w:rPr>
          <w:b/>
          <w:color w:val="FF0000"/>
        </w:rPr>
        <w:t xml:space="preserve"> to learn more.</w:t>
      </w:r>
    </w:p>
    <w:p w14:paraId="1E49E494" w14:textId="3B430A4D" w:rsidR="000B20C6" w:rsidDel="009246C1" w:rsidRDefault="00AE2499" w:rsidP="000270DE">
      <w:pPr>
        <w:jc w:val="center"/>
        <w:rPr>
          <w:del w:id="599" w:author="Rick Tyler" w:date="2016-07-24T20:48:00Z"/>
        </w:rPr>
      </w:pPr>
      <w:del w:id="600" w:author="Rick Tyler" w:date="2016-07-24T20:48:00Z">
        <w:r w:rsidDel="009246C1">
          <w:rPr>
            <w:noProof/>
          </w:rPr>
          <w:drawing>
            <wp:inline distT="0" distB="0" distL="0" distR="0" wp14:anchorId="4EA8CCD8" wp14:editId="15EEFF98">
              <wp:extent cx="4759960" cy="2049145"/>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2049145"/>
                      </a:xfrm>
                      <a:prstGeom prst="rect">
                        <a:avLst/>
                      </a:prstGeom>
                      <a:noFill/>
                      <a:ln>
                        <a:noFill/>
                      </a:ln>
                    </pic:spPr>
                  </pic:pic>
                </a:graphicData>
              </a:graphic>
            </wp:inline>
          </w:drawing>
        </w:r>
      </w:del>
    </w:p>
    <w:p w14:paraId="119F1C28" w14:textId="77777777" w:rsidR="009246C1" w:rsidRDefault="009246C1">
      <w:pPr>
        <w:jc w:val="center"/>
        <w:rPr>
          <w:ins w:id="601" w:author="Rick Tyler" w:date="2016-07-24T20:48:00Z"/>
        </w:rPr>
        <w:pPrChange w:id="602" w:author="Rick Tyler" w:date="2016-07-24T20:48:00Z">
          <w:pPr/>
        </w:pPrChange>
      </w:pPr>
    </w:p>
    <w:p w14:paraId="2007F337" w14:textId="77777777" w:rsidR="009246C1" w:rsidRDefault="009246C1" w:rsidP="009246C1">
      <w:pPr>
        <w:rPr>
          <w:ins w:id="603" w:author="Rick Tyler" w:date="2016-07-24T20:48:00Z"/>
        </w:rPr>
      </w:pPr>
      <w:ins w:id="604" w:author="Rick Tyler" w:date="2016-07-24T20:48:00Z">
        <w:r>
          <w:rPr>
            <w:noProof/>
          </w:rPr>
          <mc:AlternateContent>
            <mc:Choice Requires="wpg">
              <w:drawing>
                <wp:anchor distT="0" distB="0" distL="114300" distR="114300" simplePos="0" relativeHeight="251670016" behindDoc="0" locked="0" layoutInCell="1" allowOverlap="1" wp14:anchorId="356C2ACF" wp14:editId="11B31C79">
                  <wp:simplePos x="0" y="0"/>
                  <wp:positionH relativeFrom="column">
                    <wp:posOffset>0</wp:posOffset>
                  </wp:positionH>
                  <wp:positionV relativeFrom="paragraph">
                    <wp:posOffset>234315</wp:posOffset>
                  </wp:positionV>
                  <wp:extent cx="5487035" cy="986790"/>
                  <wp:effectExtent l="0" t="0" r="0" b="3810"/>
                  <wp:wrapThrough wrapText="bothSides">
                    <wp:wrapPolygon edited="0">
                      <wp:start x="1000" y="0"/>
                      <wp:lineTo x="300" y="4448"/>
                      <wp:lineTo x="100" y="6672"/>
                      <wp:lineTo x="100" y="11676"/>
                      <wp:lineTo x="1300" y="17792"/>
                      <wp:lineTo x="1900" y="17792"/>
                      <wp:lineTo x="1900" y="21127"/>
                      <wp:lineTo x="21398" y="21127"/>
                      <wp:lineTo x="21498" y="14456"/>
                      <wp:lineTo x="20498" y="11120"/>
                      <wp:lineTo x="18698" y="8896"/>
                      <wp:lineTo x="18598" y="556"/>
                      <wp:lineTo x="17698" y="0"/>
                      <wp:lineTo x="1000" y="0"/>
                    </wp:wrapPolygon>
                  </wp:wrapThrough>
                  <wp:docPr id="219" name="Group 219"/>
                  <wp:cNvGraphicFramePr/>
                  <a:graphic xmlns:a="http://schemas.openxmlformats.org/drawingml/2006/main">
                    <a:graphicData uri="http://schemas.microsoft.com/office/word/2010/wordprocessingGroup">
                      <wpg:wgp>
                        <wpg:cNvGrpSpPr/>
                        <wpg:grpSpPr>
                          <a:xfrm>
                            <a:off x="0" y="0"/>
                            <a:ext cx="5487035" cy="986790"/>
                            <a:chOff x="0" y="0"/>
                            <a:chExt cx="5487035" cy="986790"/>
                          </a:xfrm>
                        </wpg:grpSpPr>
                        <wps:wsp>
                          <wps:cNvPr id="220" name="Text Box 220"/>
                          <wps:cNvSpPr txBox="1"/>
                          <wps:spPr>
                            <a:xfrm>
                              <a:off x="2286000" y="68580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13B688" w14:textId="77777777" w:rsidR="003350E9" w:rsidRPr="002269C5" w:rsidRDefault="003350E9" w:rsidP="009246C1">
                                <w:pPr>
                                  <w:spacing w:before="0" w:after="0"/>
                                  <w:rPr>
                                    <w:b/>
                                  </w:rPr>
                                </w:pPr>
                                <w:r>
                                  <w:rPr>
                                    <w:b/>
                                  </w:rPr>
                                  <w:t>5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1" name="Group 221"/>
                          <wpg:cNvGrpSpPr/>
                          <wpg:grpSpPr>
                            <a:xfrm>
                              <a:off x="0" y="0"/>
                              <a:ext cx="5487035" cy="986790"/>
                              <a:chOff x="0" y="0"/>
                              <a:chExt cx="5487035" cy="986790"/>
                            </a:xfrm>
                          </wpg:grpSpPr>
                          <wps:wsp>
                            <wps:cNvPr id="222" name="Straight Arrow Connector 222"/>
                            <wps:cNvCnPr/>
                            <wps:spPr>
                              <a:xfrm flipV="1">
                                <a:off x="114300" y="574040"/>
                                <a:ext cx="5144135" cy="5716"/>
                              </a:xfrm>
                              <a:prstGeom prst="straightConnector1">
                                <a:avLst/>
                              </a:prstGeom>
                              <a:ln w="44450">
                                <a:solidFill>
                                  <a:srgbClr val="0732FF"/>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342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2628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12573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8001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7" name="Straight Connector 227"/>
                            <wps:cNvCnPr/>
                            <wps:spPr>
                              <a:xfrm>
                                <a:off x="1714500"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228"/>
                            <wps:cNvCnPr/>
                            <wps:spPr>
                              <a:xfrm>
                                <a:off x="2171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30861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4001135" y="45974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35433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2" name="Straight Connector 232"/>
                            <wps:cNvCnPr/>
                            <wps:spPr>
                              <a:xfrm>
                                <a:off x="44577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4914900" y="463550"/>
                                <a:ext cx="635" cy="224790"/>
                              </a:xfrm>
                              <a:prstGeom prst="line">
                                <a:avLst/>
                              </a:prstGeom>
                              <a:ln w="19050">
                                <a:solidFill>
                                  <a:srgbClr val="0732FF"/>
                                </a:solidFill>
                              </a:ln>
                              <a:effectLst/>
                            </wps:spPr>
                            <wps:style>
                              <a:lnRef idx="2">
                                <a:schemeClr val="accent1"/>
                              </a:lnRef>
                              <a:fillRef idx="0">
                                <a:schemeClr val="accent1"/>
                              </a:fillRef>
                              <a:effectRef idx="1">
                                <a:schemeClr val="accent1"/>
                              </a:effectRef>
                              <a:fontRef idx="minor">
                                <a:schemeClr val="tx1"/>
                              </a:fontRef>
                            </wps:style>
                            <wps:bodyPr/>
                          </wps:wsp>
                          <wps:wsp>
                            <wps:cNvPr id="234" name="Text Box 234"/>
                            <wps:cNvSpPr txBox="1"/>
                            <wps:spPr>
                              <a:xfrm>
                                <a:off x="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4E5499" w14:textId="77777777" w:rsidR="003350E9" w:rsidRPr="002269C5" w:rsidRDefault="003350E9" w:rsidP="009246C1">
                                  <w:pPr>
                                    <w:spacing w:before="0" w:after="0"/>
                                    <w:rPr>
                                      <w:b/>
                                    </w:rPr>
                                  </w:pPr>
                                  <w:r w:rsidRPr="002269C5">
                                    <w:rPr>
                                      <w:b/>
                                    </w:rPr>
                                    <w:t>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457200" y="75565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105F95" w14:textId="77777777" w:rsidR="003350E9" w:rsidRPr="002269C5" w:rsidRDefault="003350E9" w:rsidP="009246C1">
                                  <w:pPr>
                                    <w:spacing w:before="0" w:after="0"/>
                                    <w:rPr>
                                      <w:b/>
                                    </w:rPr>
                                  </w:pPr>
                                  <w:r>
                                    <w:rPr>
                                      <w:b/>
                                    </w:rPr>
                                    <w:t>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572000" y="75565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F7D1F" w14:textId="77777777" w:rsidR="003350E9" w:rsidRPr="002269C5" w:rsidRDefault="003350E9" w:rsidP="009246C1">
                                  <w:pPr>
                                    <w:spacing w:before="0" w:after="0"/>
                                    <w:rPr>
                                      <w:b/>
                                    </w:rPr>
                                  </w:pPr>
                                  <w:r>
                                    <w:rPr>
                                      <w:b/>
                                    </w:rPr>
                                    <w:t>10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1828800" y="228600"/>
                                <a:ext cx="9150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FC542" w14:textId="77777777" w:rsidR="003350E9" w:rsidRPr="002269C5" w:rsidRDefault="003350E9" w:rsidP="009246C1">
                                  <w:pPr>
                                    <w:spacing w:before="0" w:after="0"/>
                                    <w:rPr>
                                      <w:b/>
                                    </w:rPr>
                                  </w:pPr>
                                  <w:r>
                                    <w:rPr>
                                      <w:b/>
                                    </w:rPr>
                                    <w:t>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4114800" y="22860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9F5B40" w14:textId="77777777" w:rsidR="003350E9" w:rsidRPr="002269C5" w:rsidRDefault="003350E9" w:rsidP="009246C1">
                                  <w:pPr>
                                    <w:spacing w:before="0" w:after="0"/>
                                    <w:rPr>
                                      <w:b/>
                                    </w:rPr>
                                  </w:pPr>
                                  <w:r>
                                    <w:rPr>
                                      <w:b/>
                                    </w:rPr>
                                    <w:t xml:space="preserve">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Group 239"/>
                            <wpg:cNvGrpSpPr/>
                            <wpg:grpSpPr>
                              <a:xfrm>
                                <a:off x="114300" y="6350"/>
                                <a:ext cx="572135" cy="224790"/>
                                <a:chOff x="0" y="0"/>
                                <a:chExt cx="463550" cy="247650"/>
                              </a:xfrm>
                            </wpg:grpSpPr>
                            <wps:wsp>
                              <wps:cNvPr id="240" name="Triangle 240"/>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717CA420" w14:textId="77777777" w:rsidR="003350E9" w:rsidRDefault="003350E9" w:rsidP="009246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41"/>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B165D2" w14:textId="77777777" w:rsidR="003350E9" w:rsidRPr="002269C5" w:rsidRDefault="003350E9" w:rsidP="009246C1">
                                    <w:pPr>
                                      <w:spacing w:before="0" w:after="0"/>
                                      <w:rPr>
                                        <w:b/>
                                        <w:color w:val="FFFFFF" w:themeColor="background1"/>
                                      </w:rPr>
                                    </w:pPr>
                                    <w:r w:rsidRPr="002269C5">
                                      <w:rPr>
                                        <w:b/>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1943100" y="0"/>
                                <a:ext cx="572135" cy="231140"/>
                                <a:chOff x="0" y="0"/>
                                <a:chExt cx="463550" cy="247650"/>
                              </a:xfrm>
                            </wpg:grpSpPr>
                            <wps:wsp>
                              <wps:cNvPr id="243" name="Triangle 243"/>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119C0F6B" w14:textId="77777777" w:rsidR="003350E9" w:rsidRDefault="003350E9" w:rsidP="009246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084574" w14:textId="77777777" w:rsidR="003350E9" w:rsidRPr="002269C5" w:rsidRDefault="003350E9" w:rsidP="009246C1">
                                    <w:pPr>
                                      <w:spacing w:before="0" w:after="0"/>
                                      <w:rPr>
                                        <w:b/>
                                        <w:color w:val="FFFFFF" w:themeColor="background1"/>
                                      </w:rPr>
                                    </w:pPr>
                                    <w:r>
                                      <w:rPr>
                                        <w:b/>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5" name="Group 245"/>
                            <wpg:cNvGrpSpPr/>
                            <wpg:grpSpPr>
                              <a:xfrm>
                                <a:off x="4229100" y="0"/>
                                <a:ext cx="572135" cy="231140"/>
                                <a:chOff x="0" y="0"/>
                                <a:chExt cx="463550" cy="247650"/>
                              </a:xfrm>
                            </wpg:grpSpPr>
                            <wps:wsp>
                              <wps:cNvPr id="246" name="Triangle 246"/>
                              <wps:cNvSpPr/>
                              <wps:spPr>
                                <a:xfrm>
                                  <a:off x="0" y="0"/>
                                  <a:ext cx="342900" cy="228600"/>
                                </a:xfrm>
                                <a:prstGeom prst="triangle">
                                  <a:avLst/>
                                </a:prstGeom>
                                <a:solidFill>
                                  <a:srgbClr val="DAA72A"/>
                                </a:solidFill>
                                <a:ln>
                                  <a:noFill/>
                                </a:ln>
                                <a:effectLst/>
                              </wps:spPr>
                              <wps:style>
                                <a:lnRef idx="1">
                                  <a:schemeClr val="accent1"/>
                                </a:lnRef>
                                <a:fillRef idx="3">
                                  <a:schemeClr val="accent1"/>
                                </a:fillRef>
                                <a:effectRef idx="2">
                                  <a:schemeClr val="accent1"/>
                                </a:effectRef>
                                <a:fontRef idx="minor">
                                  <a:schemeClr val="lt1"/>
                                </a:fontRef>
                              </wps:style>
                              <wps:txbx>
                                <w:txbxContent>
                                  <w:p w14:paraId="775D34DA" w14:textId="77777777" w:rsidR="003350E9" w:rsidRDefault="003350E9" w:rsidP="009246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wps:spPr>
                                <a:xfrm>
                                  <a:off x="69850" y="12700"/>
                                  <a:ext cx="393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C1747F" w14:textId="77777777" w:rsidR="003350E9" w:rsidRPr="002269C5" w:rsidRDefault="003350E9" w:rsidP="009246C1">
                                    <w:pPr>
                                      <w:spacing w:before="0" w:after="0"/>
                                      <w:rPr>
                                        <w:b/>
                                        <w:color w:val="FFFFFF" w:themeColor="background1"/>
                                      </w:rPr>
                                    </w:pPr>
                                    <w:r>
                                      <w:rPr>
                                        <w:b/>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356C2ACF" id="Group 219" o:spid="_x0000_s1119" style="position:absolute;margin-left:0;margin-top:18.45pt;width:432.05pt;height:77.7pt;z-index:251670016" coordsize="5487035,9867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">
                  <v:shape id="Text Box 220" o:spid="_x0000_s1120" type="#_x0000_t202" style="position:absolute;left:2286000;top:6858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4013B688" w14:textId="77777777" w:rsidR="003350E9" w:rsidRPr="002269C5" w:rsidRDefault="003350E9" w:rsidP="009246C1">
                          <w:pPr>
                            <w:spacing w:before="0" w:after="0"/>
                            <w:rPr>
                              <w:b/>
                            </w:rPr>
                          </w:pPr>
                          <w:r>
                            <w:rPr>
                              <w:b/>
                            </w:rPr>
                            <w:t>5 Years</w:t>
                          </w:r>
                        </w:p>
                      </w:txbxContent>
                    </v:textbox>
                  </v:shape>
                  <v:group id="Group 221" o:spid="_x0000_s1121" style="position:absolute;width:5487035;height:986790" coordsize="5487035,986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Straight Arrow Connector 222" o:spid="_x0000_s1122" type="#_x0000_t32" style="position:absolute;left:114300;top:574040;width:5144135;height:571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KnscAAADcAAAADwAAAGRycy9kb3ducmV2LnhtbESPQWvCQBSE74L/YXlCb7oxtMVGVxHB&#10;UqmCjdJ6fGafSTD7Ns1uNf33bqHgcZiZb5jJrDWVuFDjSssKhoMIBHFmdcm5gv1u2R+BcB5ZY2WZ&#10;FPySg9m025lgou2VP+iS+lwECLsEFRTe14mULivIoBvYmjh4J9sY9EE2udQNXgPcVDKOomdpsOSw&#10;UGBNi4Kyc/pjFHy2mT5+v2yezNdy9fi6O6zf99u1Ug+9dj4G4an19/B/+00riOMY/s6EIyCn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qEqexwAAANwAAAAPAAAAAAAA&#10;AAAAAAAAAKECAABkcnMvZG93bnJldi54bWxQSwUGAAAAAAQABAD5AAAAlQMAAAAA&#10;" strokecolor="#0732ff" strokeweight="3.5pt">
                      <v:stroke endarrow="block"/>
                    </v:shape>
                    <v:line id="Straight Connector 223" o:spid="_x0000_s1123" style="position:absolute;visibility:visible;mso-wrap-style:square" from="342900,463550" to="343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7urMYAAADcAAAADwAAAGRycy9kb3ducmV2LnhtbESPQWvCQBSE7wX/w/KE3urGFFKJWaUW&#10;hfTgoSppvT2yzyQ0+zZktyb9926h4HGYmW+YbD2aVlypd41lBfNZBIK4tLrhSsHpuHtagHAeWWNr&#10;mRT8koP1avKQYartwB90PfhKBAi7FBXU3neplK6syaCb2Y44eBfbG/RB9pXUPQ4BbloZR1EiDTYc&#10;Fmrs6K2m8vvwYwLFfpr91+692G6SMj6/LIp8eymUepyOr0sQnkZ/D/+3c60gjp/h70w4AnJ1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7qzGAAAA3AAAAA8AAAAAAAAA&#10;AAAAAAAAoQIAAGRycy9kb3ducmV2LnhtbFBLBQYAAAAABAAEAPkAAACUAwAAAAA=&#10;" strokecolor="#0732ff" strokeweight="1.5pt"/>
                    <v:line id="Straight Connector 224" o:spid="_x0000_s1124" style="position:absolute;visibility:visible;mso-wrap-style:square" from="2628900,463550" to="2629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Ed22MYAAADcAAAADwAAAGRycy9kb3ducmV2LnhtbESPQWvCQBSE7wX/w/KE3urGUFKJWaUW&#10;hfTgoSppvT2yzyQ0+zZktyb9926h4HGYmW+YbD2aVlypd41lBfNZBIK4tLrhSsHpuHtagHAeWWNr&#10;mRT8koP1avKQYartwB90PfhKBAi7FBXU3neplK6syaCb2Y44eBfbG/RB9pXUPQ4BbloZR1EiDTYc&#10;Fmrs6K2m8vvwYwLFfpr91+692G6SMj6/LIp8eymUepyOr0sQnkZ/D/+3c60gjp/h70w4AnJ1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HdtjGAAAA3AAAAA8AAAAAAAAA&#10;AAAAAAAAoQIAAGRycy9kb3ducmV2LnhtbFBLBQYAAAAABAAEAPkAAACUAwAAAAA=&#10;" strokecolor="#0732ff" strokeweight="1.5pt"/>
                    <v:line id="Straight Connector 225" o:spid="_x0000_s1125" style="position:absolute;visibility:visible;mso-wrap-style:square" from="1257300,459740" to="12579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vTQ8YAAADcAAAADwAAAGRycy9kb3ducmV2LnhtbESPQWvCQBSE7wX/w/KE3urGQFOJWaUW&#10;hfTgoSppvT2yzyQ0+zZktyb9926h4HGYmW+YbD2aVlypd41lBfNZBIK4tLrhSsHpuHtagHAeWWNr&#10;mRT8koP1avKQYartwB90PfhKBAi7FBXU3neplK6syaCb2Y44eBfbG/RB9pXUPQ4BbloZR1EiDTYc&#10;Fmrs6K2m8vvwYwLFfpr91+692G6SMj6/LIp8eymUepyOr0sQnkZ/D/+3c60gjp/h70w4AnJ1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8L00PGAAAA3AAAAA8AAAAAAAAA&#10;AAAAAAAAoQIAAGRycy9kb3ducmV2LnhtbFBLBQYAAAAABAAEAPkAAACUAwAAAAA=&#10;" strokecolor="#0732ff" strokeweight="1.5pt"/>
                    <v:line id="Straight Connector 226" o:spid="_x0000_s1126" style="position:absolute;visibility:visible;mso-wrap-style:square" from="800100,459740" to="8007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lNNMYAAADcAAAADwAAAGRycy9kb3ducmV2LnhtbESPQWvCQBSE7wX/w/KE3urGHKKkrlLF&#10;QHroobakentkn0lo9m3Irkn6791CocdhZr5hNrvJtGKg3jWWFSwXEQji0uqGKwWfH9nTGoTzyBpb&#10;y6TghxzstrOHDabajvxOw8lXIkDYpaig9r5LpXRlTQbdwnbEwbva3qAPsq+k7nEMcNPKOIoSabDh&#10;sFBjR4eayu/TzQSK/TJv5+y1OO6TMr6s1kV+vBZKPc6nl2cQnib/H/5r51pBHCfweyYcAbm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ZTTTGAAAA3AAAAA8AAAAAAAAA&#10;AAAAAAAAoQIAAGRycy9kb3ducmV2LnhtbFBLBQYAAAAABAAEAPkAAACUAwAAAAA=&#10;" strokecolor="#0732ff" strokeweight="1.5pt"/>
                    <v:line id="Straight Connector 227" o:spid="_x0000_s1127" style="position:absolute;visibility:visible;mso-wrap-style:square" from="1714500,459740" to="1715135,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Xor8UAAADcAAAADwAAAGRycy9kb3ducmV2LnhtbESPQYvCMBSE78L+h/AWvNl0e1CpRtFF&#10;QQ8eVpeu3h7Nsy02L6WJWv+9WRA8DjPzDTOdd6YWN2pdZVnBVxSDIM6trrhQ8HtYD8YgnEfWWFsm&#10;BQ9yMJ999KaYanvnH7rtfSEChF2KCkrvm1RKl5dk0EW2IQ7e2bYGfZBtIXWL9wA3tUzieCgNVhwW&#10;Smzou6T8sr+aQLF/Zndcb7PVcpgnp9E426zOmVL9z24xAeGp8+/wq73RCpJkBP9nwhGQs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JXor8UAAADcAAAADwAAAAAAAAAA&#10;AAAAAAChAgAAZHJzL2Rvd25yZXYueG1sUEsFBgAAAAAEAAQA+QAAAJMDAAAAAA==&#10;" strokecolor="#0732ff" strokeweight="1.5pt"/>
                    <v:line id="Straight Connector 228" o:spid="_x0000_s1128" style="position:absolute;visibility:visible;mso-wrap-style:square" from="2171700,463550" to="2172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p83cUAAADcAAAADwAAAGRycy9kb3ducmV2LnhtbESPsW7CQAyGd6S+w8mVusGlGSgKHAgq&#10;kOjQoYACbFbOJBE5X5S7Qvr29YDEaP3+P/ubLXrXqBt1ofZs4H2UgCIuvK25NHDYb4YTUCEiW2w8&#10;k4E/CrCYvwxmmFl/5x+67WKpBMIhQwNVjG2mdSgqchhGviWW7OI7h1HGrtS2w7vAXaPTJBlrhzXL&#10;hQpb+qyouO5+nVD80X2fNl/5ejUu0vPHJN+uL7kxb6/9cgoqUh+fy4/21hpIU/lWZEQE9P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Qp83cUAAADcAAAADwAAAAAAAAAA&#10;AAAAAAChAgAAZHJzL2Rvd25yZXYueG1sUEsFBgAAAAAEAAQA+QAAAJMDAAAAAA==&#10;" strokecolor="#0732ff" strokeweight="1.5pt"/>
                    <v:line id="Straight Connector 229" o:spid="_x0000_s1129" style="position:absolute;visibility:visible;mso-wrap-style:square" from="3086100,463550" to="30867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bZRsYAAADcAAAADwAAAGRycy9kb3ducmV2LnhtbESPQWvCQBSE7wX/w/KE3uqmOViNrlIl&#10;AXvoobGkentkn0kw+zZktyb9991CweMwM98w6+1oWnGj3jWWFTzPIhDEpdUNVwo+j9nTAoTzyBpb&#10;y6TghxxsN5OHNSbaDvxBt9xXIkDYJaig9r5LpHRlTQbdzHbEwbvY3qAPsq+k7nEIcNPKOIrm0mDD&#10;YaHGjvY1ldf82wSK/TLvp+ytSHfzMj6/LIpDeimUepyOrysQnkZ/D/+3D1pBHC/h70w4AnL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5G2UbGAAAA3AAAAA8AAAAAAAAA&#10;AAAAAAAAoQIAAGRycy9kb3ducmV2LnhtbFBLBQYAAAAABAAEAPkAAACUAwAAAAA=&#10;" strokecolor="#0732ff" strokeweight="1.5pt"/>
                    <v:line id="Straight Connector 230" o:spid="_x0000_s1130" style="position:absolute;visibility:visible;mso-wrap-style:square" from="4001135,459740" to="4001770,684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XmBsYAAADcAAAADwAAAGRycy9kb3ducmV2LnhtbESPwWrCQBCG7wXfYRmht7ppClZSV6mi&#10;oAcPtRLrbciOSTA7G7Krpm/fOQg9Dv/838w3nfeuUTfqQu3ZwOsoAUVceFtzaeDwvX6ZgAoR2WLj&#10;mQz8UoD5bPA0xcz6O3/RbR9LJRAOGRqoYmwzrUNRkcMw8i2xZGffOYwydqW2Hd4F7hqdJslYO6xZ&#10;LlTY0rKi4rK/OqH4o9v9rLf5ajEu0tP7JN+szrkxz8P+8wNUpD7+Lz/aG2sgfZP3RUZEQ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ql5gbGAAAA3AAAAA8AAAAAAAAA&#10;AAAAAAAAoQIAAGRycy9kb3ducmV2LnhtbFBLBQYAAAAABAAEAPkAAACUAwAAAAA=&#10;" strokecolor="#0732ff" strokeweight="1.5pt"/>
                    <v:line id="Straight Connector 231" o:spid="_x0000_s1131" style="position:absolute;visibility:visible;mso-wrap-style:square" from="3543300,463550" to="35439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lDncYAAADcAAAADwAAAGRycy9kb3ducmV2LnhtbESPQWvCQBSE7wX/w/IKvdVNUlCJrqGW&#10;BOzBQ21J9fbIPpNg9m3IbjX9925B6HGYmW+YVTaaTlxocK1lBfE0AkFcWd1yreDrs3hegHAeWWNn&#10;mRT8koNsPXlYYartlT/osve1CBB2KSpovO9TKV3VkEE3tT1x8E52MOiDHGqpB7wGuOlkEkUzabDl&#10;sNBgT28NVef9jwkU+212h+K9zDezKjnOF+U2P5VKPT2Or0sQnkb/H763t1pB8hLD35lwBOT6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XpQ53GAAAA3AAAAA8AAAAAAAAA&#10;AAAAAAAAoQIAAGRycy9kb3ducmV2LnhtbFBLBQYAAAAABAAEAPkAAACUAwAAAAA=&#10;" strokecolor="#0732ff" strokeweight="1.5pt"/>
                    <v:line id="Straight Connector 232" o:spid="_x0000_s1132" style="position:absolute;visibility:visible;mso-wrap-style:square" from="4457700,463550" to="44583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vd6sYAAADcAAAADwAAAGRycy9kb3ducmV2LnhtbESPQWvCQBSE7wX/w/KE3urGFFKJWaUW&#10;hfTgoSppvT2yzyQ0+zZktyb9926h4HGYmW+YbD2aVlypd41lBfNZBIK4tLrhSsHpuHtagHAeWWNr&#10;mRT8koP1avKQYartwB90PfhKBAi7FBXU3neplK6syaCb2Y44eBfbG/RB9pXUPQ4BbloZR1EiDTYc&#10;Fmrs6K2m8vvwYwLFfpr91+692G6SMj6/LIp8eymUepyOr0sQnkZ/D/+3c60gfo7h70w4AnJ1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U73erGAAAA3AAAAA8AAAAAAAAA&#10;AAAAAAAAoQIAAGRycy9kb3ducmV2LnhtbFBLBQYAAAAABAAEAPkAAACUAwAAAAA=&#10;" strokecolor="#0732ff" strokeweight="1.5pt"/>
                    <v:line id="Straight Connector 233" o:spid="_x0000_s1133" style="position:absolute;visibility:visible;mso-wrap-style:square" from="4914900,463550" to="49155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d4ccYAAADcAAAADwAAAGRycy9kb3ducmV2LnhtbESPQWvCQBSE7wX/w/KE3uqmEaxE11Al&#10;gh56qC2p3h7ZZxLMvg3ZbRL/fbdQ6HGYmW+YdTqaRvTUudqygudZBIK4sLrmUsHnx/5pCcJ5ZI2N&#10;ZVJwJwfpZvKwxkTbgd+pP/lSBAi7BBVU3reJlK6oyKCb2ZY4eFfbGfRBdqXUHQ4BbhoZR9FCGqw5&#10;LFTY0q6i4nb6NoFiv8zbeX/Ms+2iiC8vy/yQXXOlHqfj6wqEp9H/h//aB60gns/h90w4AnL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p3eHHGAAAA3AAAAA8AAAAAAAAA&#10;AAAAAAAAoQIAAGRycy9kb3ducmV2LnhtbFBLBQYAAAAABAAEAPkAAACUAwAAAAA=&#10;" strokecolor="#0732ff" strokeweight="1.5pt"/>
                    <v:shape id="Text Box 234" o:spid="_x0000_s1134" type="#_x0000_t202" style="position:absolute;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IrIi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kM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isiLFAAAA3AAAAA8AAAAAAAAAAAAAAAAAlwIAAGRycy9k&#10;b3ducmV2LnhtbFBLBQYAAAAABAAEAPUAAACJAwAAAAA=&#10;" filled="f" stroked="f">
                      <v:textbox>
                        <w:txbxContent>
                          <w:p w14:paraId="4F4E5499" w14:textId="77777777" w:rsidR="003350E9" w:rsidRPr="002269C5" w:rsidRDefault="003350E9" w:rsidP="009246C1">
                            <w:pPr>
                              <w:spacing w:before="0" w:after="0"/>
                              <w:rPr>
                                <w:b/>
                              </w:rPr>
                            </w:pPr>
                            <w:r w:rsidRPr="002269C5">
                              <w:rPr>
                                <w:b/>
                              </w:rPr>
                              <w:t>Grant</w:t>
                            </w:r>
                          </w:p>
                        </w:txbxContent>
                      </v:textbox>
                    </v:shape>
                    <v:shape id="Text Box 235" o:spid="_x0000_s1135" type="#_x0000_t202" style="position:absolute;left:457200;top:75565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he5wwAA&#10;ANwAAAAPAAAAZHJzL2Rvd25yZXYueG1sRI9BawIxFITvgv8hPMGbJlotdjWKWAo9KbW14O2xee4u&#10;bl6WTXTXf28EweMwM98wi1VrS3Gl2heONYyGCgRx6kzBmYa/36/BDIQPyAZLx6ThRh5Wy25ngYlx&#10;Df/QdR8yESHsE9SQh1AlUvo0J4t+6Cri6J1cbTFEWWfS1NhEuC3lWKl3abHguJBjRZuc0vP+YjUc&#10;tqfj/0Ttsk87rRrXKsn2Q2rd77XrOYhAbXiFn+1vo2H8No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bhe5wwAAANwAAAAPAAAAAAAAAAAAAAAAAJcCAABkcnMvZG93&#10;bnJldi54bWxQSwUGAAAAAAQABAD1AAAAhwMAAAAA&#10;" filled="f" stroked="f">
                      <v:textbox>
                        <w:txbxContent>
                          <w:p w14:paraId="0B105F95" w14:textId="77777777" w:rsidR="003350E9" w:rsidRPr="002269C5" w:rsidRDefault="003350E9" w:rsidP="009246C1">
                            <w:pPr>
                              <w:spacing w:before="0" w:after="0"/>
                              <w:rPr>
                                <w:b/>
                              </w:rPr>
                            </w:pPr>
                            <w:r>
                              <w:rPr>
                                <w:b/>
                              </w:rPr>
                              <w:t>1 Year</w:t>
                            </w:r>
                          </w:p>
                        </w:txbxContent>
                      </v:textbox>
                    </v:shape>
                    <v:shape id="Text Box 236" o:spid="_x0000_s1136" type="#_x0000_t202" style="position:absolute;left:4572000;top:75565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InOwwAA&#10;ANwAAAAPAAAAZHJzL2Rvd25yZXYueG1sRI9BawIxFITvgv8hPMGbJloVuxpFLIWelNpa8PbYPHcX&#10;Ny/LJrrrvzeC0OMwM98wy3VrS3Gj2heONYyGCgRx6kzBmYbfn8/BHIQPyAZLx6ThTh7Wq25niYlx&#10;DX/T7RAyESHsE9SQh1AlUvo0J4t+6Cri6J1dbTFEWWfS1NhEuC3lWKmZtFhwXMixom1O6eVwtRqO&#10;u/Ppb6L22YedVo1rlWT7LrXu99rNAkSgNvyHX+0vo2H8NoP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vInOwwAAANwAAAAPAAAAAAAAAAAAAAAAAJcCAABkcnMvZG93&#10;bnJldi54bWxQSwUGAAAAAAQABAD1AAAAhwMAAAAA&#10;" filled="f" stroked="f">
                      <v:textbox>
                        <w:txbxContent>
                          <w:p w14:paraId="0E2F7D1F" w14:textId="77777777" w:rsidR="003350E9" w:rsidRPr="002269C5" w:rsidRDefault="003350E9" w:rsidP="009246C1">
                            <w:pPr>
                              <w:spacing w:before="0" w:after="0"/>
                              <w:rPr>
                                <w:b/>
                              </w:rPr>
                            </w:pPr>
                            <w:r>
                              <w:rPr>
                                <w:b/>
                              </w:rPr>
                              <w:t>10 Years</w:t>
                            </w:r>
                          </w:p>
                        </w:txbxContent>
                      </v:textbox>
                    </v:shape>
                    <v:shape id="Text Box 237" o:spid="_x0000_s1137" type="#_x0000_t202" style="position:absolute;left:1828800;top:228600;width:9150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8CxVxAAA&#10;ANwAAAAPAAAAZHJzL2Rvd25yZXYueG1sRI9La8MwEITvgfwHsYXeEqlpXnWthNIS6KmleUFui7V+&#10;EGtlLDV2/30VCOQ4zMw3TLrubS0u1PrKsYansQJBnDlTcaFhv9uMliB8QDZYOyYNf+RhvRoOUkyM&#10;6/iHLttQiAhhn6CGMoQmkdJnJVn0Y9cQRy93rcUQZVtI02IX4baWE6Xm0mLFcaHEht5Lys7bX6vh&#10;8JWfjlP1XXzYWdO5Xkm2L1Lrx4f+7RVEoD7cw7f2p9EweV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AsVcQAAADcAAAADwAAAAAAAAAAAAAAAACXAgAAZHJzL2Rv&#10;d25yZXYueG1sUEsFBgAAAAAEAAQA9QAAAIgDAAAAAA==&#10;" filled="f" stroked="f">
                      <v:textbox>
                        <w:txbxContent>
                          <w:p w14:paraId="4EDFC542" w14:textId="77777777" w:rsidR="003350E9" w:rsidRPr="002269C5" w:rsidRDefault="003350E9" w:rsidP="009246C1">
                            <w:pPr>
                              <w:spacing w:before="0" w:after="0"/>
                              <w:rPr>
                                <w:b/>
                              </w:rPr>
                            </w:pPr>
                            <w:r>
                              <w:rPr>
                                <w:b/>
                              </w:rPr>
                              <w:t>Exercise</w:t>
                            </w:r>
                          </w:p>
                        </w:txbxContent>
                      </v:textbox>
                    </v:shape>
                    <v:shape id="Text Box 238" o:spid="_x0000_s1138" type="#_x0000_t202" style="position:absolute;left:4114800;top:228600;width:686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7gnwAAA&#10;ANwAAAAPAAAAZHJzL2Rvd25yZXYueG1sRE9Ni8IwEL0L/ocwgrc1UXdlrUYRRfCk6O4K3oZmbIvN&#10;pDTRdv+9OQgeH+97vmxtKR5U+8KxhuFAgSBOnSk40/D7s/34BuEDssHSMWn4Jw/LRbczx8S4ho/0&#10;OIVMxBD2CWrIQ6gSKX2ak0U/cBVx5K6uthgirDNpamxiuC3lSKmJtFhwbMixonVO6e10txr+9tfL&#10;+VMdso39qhrXKsl2KrXu99rVDESgNrzFL/fOaBiN49p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b7gnwAAAANwAAAAPAAAAAAAAAAAAAAAAAJcCAABkcnMvZG93bnJl&#10;di54bWxQSwUGAAAAAAQABAD1AAAAhAMAAAAA&#10;" filled="f" stroked="f">
                      <v:textbox>
                        <w:txbxContent>
                          <w:p w14:paraId="799F5B40" w14:textId="77777777" w:rsidR="003350E9" w:rsidRPr="002269C5" w:rsidRDefault="003350E9" w:rsidP="009246C1">
                            <w:pPr>
                              <w:spacing w:before="0" w:after="0"/>
                              <w:rPr>
                                <w:b/>
                              </w:rPr>
                            </w:pPr>
                            <w:r>
                              <w:rPr>
                                <w:b/>
                              </w:rPr>
                              <w:t xml:space="preserve">  Sale</w:t>
                            </w:r>
                          </w:p>
                        </w:txbxContent>
                      </v:textbox>
                    </v:shape>
                    <v:group id="Group 239" o:spid="_x0000_s1139" style="position:absolute;left:114300;top:6350;width:572135;height:22479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shape id="Triangle 240" o:spid="_x0000_s1140"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M1zwQAA&#10;ANwAAAAPAAAAZHJzL2Rvd25yZXYueG1sRE+7bsIwFN0r8Q/WRWIrDghVKGAQ4qUydIAC8yW+JIH4&#10;OtguhL/HA1LHo/MeTxtTiTs5X1pW0OsmIIgzq0vOFex/V59DED4ga6wsk4IneZhOWh9jTLV98Jbu&#10;u5CLGMI+RQVFCHUqpc8KMui7tiaO3Nk6gyFCl0vt8BHDTSX7SfIlDZYcGwqsaV5Qdt39GQUX/Txd&#10;N0l+XoZDs7ktjqf1z8Ep1Wk3sxGIQE34F7/d31pBfxDnxzPxCMjJ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LDNc8EAAADcAAAADwAAAAAAAAAAAAAAAACXAgAAZHJzL2Rvd25y&#10;ZXYueG1sUEsFBgAAAAAEAAQA9QAAAIUDAAAAAA==&#10;" fillcolor="#daa72a" stroked="f">
                        <v:textbox>
                          <w:txbxContent>
                            <w:p w14:paraId="717CA420" w14:textId="77777777" w:rsidR="003350E9" w:rsidRDefault="003350E9" w:rsidP="009246C1">
                              <w:pPr>
                                <w:jc w:val="center"/>
                              </w:pPr>
                            </w:p>
                          </w:txbxContent>
                        </v:textbox>
                      </v:shape>
                      <v:shape id="Text Box 241" o:spid="_x0000_s1141"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2LHxAAA&#10;ANwAAAAPAAAAZHJzL2Rvd25yZXYueG1sRI9Ba8JAFITvBf/D8gRvdTdii0bXIBahp5amKnh7ZJ9J&#10;MPs2ZLdJ+u+7hUKPw8x8w2yz0Taip87XjjUkcwWCuHCm5lLD6fP4uALhA7LBxjFp+CYP2W7ysMXU&#10;uIE/qM9DKSKEfYoaqhDaVEpfVGTRz11LHL2b6yyGKLtSmg6HCLeNXCj1LC3WHBcqbOlQUXHPv6yG&#10;89vtelmq9/LFPrWDG5Vku5Zaz6bjfgMi0Bj+w3/tV6NhsUzg90w8An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x8QAAADcAAAADwAAAAAAAAAAAAAAAACXAgAAZHJzL2Rv&#10;d25yZXYueG1sUEsFBgAAAAAEAAQA9QAAAIgDAAAAAA==&#10;" filled="f" stroked="f">
                        <v:textbox>
                          <w:txbxContent>
                            <w:p w14:paraId="55B165D2" w14:textId="77777777" w:rsidR="003350E9" w:rsidRPr="002269C5" w:rsidRDefault="003350E9" w:rsidP="009246C1">
                              <w:pPr>
                                <w:spacing w:before="0" w:after="0"/>
                                <w:rPr>
                                  <w:b/>
                                  <w:color w:val="FFFFFF" w:themeColor="background1"/>
                                </w:rPr>
                              </w:pPr>
                              <w:r w:rsidRPr="002269C5">
                                <w:rPr>
                                  <w:b/>
                                  <w:color w:val="FFFFFF" w:themeColor="background1"/>
                                </w:rPr>
                                <w:t>1</w:t>
                              </w:r>
                            </w:p>
                          </w:txbxContent>
                        </v:textbox>
                      </v:shape>
                    </v:group>
                    <v:group id="Group 242" o:spid="_x0000_s1142" style="position:absolute;left:1943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FXkMxQAAANwAAAAPAAAAZHJzL2Rvd25yZXYueG1sRI9Pa8JAFMTvBb/D8gRv&#10;dZPYikRXEVHpQQr+AfH2yD6TYPZtyK5J/PbdQqHHYWZ+wyxWvalES40rLSuIxxEI4szqknMFl/Pu&#10;fQbCeWSNlWVS8CIHq+XgbYGpth0fqT35XAQIuxQVFN7XqZQuK8igG9uaOHh32xj0QTa51A12AW4q&#10;mUTRVBosOSwUWNOmoOxxehoF+w679STetofHffO6nT+/r4eYlBoN+/UchKfe/4f/2l9aQfKR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RV5DMUAAADcAAAA&#10;DwAAAAAAAAAAAAAAAACpAgAAZHJzL2Rvd25yZXYueG1sUEsFBgAAAAAEAAQA+gAAAJsDAAAAAA==&#10;">
                      <v:shape id="Triangle 243" o:spid="_x0000_s1143"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lMExgAA&#10;ANwAAAAPAAAAZHJzL2Rvd25yZXYueG1sRI9PawIxFMTvgt8hPKE3zdYWkdWsFG1LPfSg1p6fm7d/&#10;dPOyTVJdv31TEDwOM/MbZr7oTCPO5HxtWcHjKAFBnFtdc6nga/c2nILwAVljY5kUXMnDIuv35phq&#10;e+ENnbehFBHCPkUFVQhtKqXPKzLoR7Yljl5hncEQpSuldniJcNPIcZJMpMGa40KFLS0ryk/bX6Pg&#10;qK+H0zopi9ew79Y/q+/D++feKfUw6F5mIAJ14R6+tT+0gvHzE/yfiUdAZ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lMExgAAANwAAAAPAAAAAAAAAAAAAAAAAJcCAABkcnMv&#10;ZG93bnJldi54bWxQSwUGAAAAAAQABAD1AAAAigMAAAAA&#10;" fillcolor="#daa72a" stroked="f">
                        <v:textbox>
                          <w:txbxContent>
                            <w:p w14:paraId="119C0F6B" w14:textId="77777777" w:rsidR="003350E9" w:rsidRDefault="003350E9" w:rsidP="009246C1">
                              <w:pPr>
                                <w:jc w:val="center"/>
                              </w:pPr>
                            </w:p>
                          </w:txbxContent>
                        </v:textbox>
                      </v:shape>
                      <v:shape id="Text Box 244" o:spid="_x0000_s1144"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MFfxAAA&#10;ANwAAAAPAAAAZHJzL2Rvd25yZXYueG1sRI9Pa8JAFMTvgt9heUJvutuQSpu6iigFTxXtH+jtkX0m&#10;odm3Ibsm8du7guBxmJnfMIvVYGvRUesrxxqeZwoEce5MxYWG76+P6SsIH5AN1o5Jw4U8rJbj0QIz&#10;43o+UHcMhYgQ9hlqKENoMil9XpJFP3MNcfROrrUYomwLaVrsI9zWMlFqLi1WHBdKbGhTUv5/PFsN&#10;P5+nv99U7YutfWl6NyjJ9k1q/TQZ1u8gAg3hEb63d0ZDkqZwOxOPgF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TBX8QAAADcAAAADwAAAAAAAAAAAAAAAACXAgAAZHJzL2Rv&#10;d25yZXYueG1sUEsFBgAAAAAEAAQA9QAAAIgDAAAAAA==&#10;" filled="f" stroked="f">
                        <v:textbox>
                          <w:txbxContent>
                            <w:p w14:paraId="2B084574" w14:textId="77777777" w:rsidR="003350E9" w:rsidRPr="002269C5" w:rsidRDefault="003350E9" w:rsidP="009246C1">
                              <w:pPr>
                                <w:spacing w:before="0" w:after="0"/>
                                <w:rPr>
                                  <w:b/>
                                  <w:color w:val="FFFFFF" w:themeColor="background1"/>
                                </w:rPr>
                              </w:pPr>
                              <w:r>
                                <w:rPr>
                                  <w:b/>
                                  <w:color w:val="FFFFFF" w:themeColor="background1"/>
                                </w:rPr>
                                <w:t>2</w:t>
                              </w:r>
                            </w:p>
                          </w:txbxContent>
                        </v:textbox>
                      </v:shape>
                    </v:group>
                    <v:group id="Group 245" o:spid="_x0000_s1145" style="position:absolute;left:4229100;width:572135;height:231140" coordsize="463550,247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OF4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8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b84XjGAAAA3AAA&#10;AA8AAAAAAAAAAAAAAAAAqQIAAGRycy9kb3ducmV2LnhtbFBLBQYAAAAABAAEAPoAAACcAwAAAAA=&#10;">
                      <v:shape id="Triangle 246" o:spid="_x0000_s1146" type="#_x0000_t5"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fCcxgAA&#10;ANwAAAAPAAAAZHJzL2Rvd25yZXYueG1sRI9Ba8JAFITvhf6H5RV6azaKiKRuRGyVeuhBW3t+yT6T&#10;aPZt3N1q/PeuUOhxmJlvmOmsN604k/ONZQWDJAVBXFrdcKXg+2v5MgHhA7LG1jIpuJKHWf74MMVM&#10;2wtv6LwNlYgQ9hkqqEPoMil9WZNBn9iOOHp76wyGKF0ltcNLhJtWDtN0LA02HBdq7GhRU3nc/hoF&#10;B30tjuu02r+HXb8+vf0Uq8+dU+r5qZ+/ggjUh//wX/tDKxiOxnA/E4+Az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FfCcxgAAANwAAAAPAAAAAAAAAAAAAAAAAJcCAABkcnMv&#10;ZG93bnJldi54bWxQSwUGAAAAAAQABAD1AAAAigMAAAAA&#10;" fillcolor="#daa72a" stroked="f">
                        <v:textbox>
                          <w:txbxContent>
                            <w:p w14:paraId="775D34DA" w14:textId="77777777" w:rsidR="003350E9" w:rsidRDefault="003350E9" w:rsidP="009246C1">
                              <w:pPr>
                                <w:jc w:val="center"/>
                              </w:pPr>
                            </w:p>
                          </w:txbxContent>
                        </v:textbox>
                      </v:shape>
                      <v:shape id="Text Box 247" o:spid="_x0000_s1147" type="#_x0000_t202" style="position:absolute;left:69850;top:12700;width:39370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4DC1747F" w14:textId="77777777" w:rsidR="003350E9" w:rsidRPr="002269C5" w:rsidRDefault="003350E9" w:rsidP="009246C1">
                              <w:pPr>
                                <w:spacing w:before="0" w:after="0"/>
                                <w:rPr>
                                  <w:b/>
                                  <w:color w:val="FFFFFF" w:themeColor="background1"/>
                                </w:rPr>
                              </w:pPr>
                              <w:r>
                                <w:rPr>
                                  <w:b/>
                                  <w:color w:val="FFFFFF" w:themeColor="background1"/>
                                </w:rPr>
                                <w:t>3</w:t>
                              </w:r>
                            </w:p>
                          </w:txbxContent>
                        </v:textbox>
                      </v:shape>
                    </v:group>
                  </v:group>
                  <w10:wrap type="through"/>
                </v:group>
              </w:pict>
            </mc:Fallback>
          </mc:AlternateContent>
        </w:r>
      </w:ins>
    </w:p>
    <w:p w14:paraId="6C0A3FCC" w14:textId="77777777" w:rsidR="009246C1" w:rsidRDefault="009246C1" w:rsidP="009246C1">
      <w:pPr>
        <w:rPr>
          <w:ins w:id="605" w:author="Rick Tyler" w:date="2016-07-24T20:48:00Z"/>
        </w:rPr>
      </w:pPr>
    </w:p>
    <w:p w14:paraId="603E6580" w14:textId="77777777" w:rsidR="009246C1" w:rsidRDefault="009246C1" w:rsidP="009246C1">
      <w:pPr>
        <w:rPr>
          <w:ins w:id="606" w:author="Rick Tyler" w:date="2016-07-24T20:48:00Z"/>
        </w:rPr>
      </w:pPr>
    </w:p>
    <w:p w14:paraId="54C8CB05" w14:textId="77777777" w:rsidR="009246C1" w:rsidRDefault="009246C1" w:rsidP="009246C1">
      <w:pPr>
        <w:rPr>
          <w:ins w:id="607" w:author="Rick Tyler" w:date="2016-07-24T20:48:00Z"/>
          <w:b/>
        </w:rPr>
      </w:pPr>
    </w:p>
    <w:p w14:paraId="362171C2" w14:textId="77777777" w:rsidR="009246C1" w:rsidRDefault="009246C1" w:rsidP="009246C1">
      <w:pPr>
        <w:rPr>
          <w:ins w:id="608" w:author="Rick Tyler" w:date="2016-07-24T20:48:00Z"/>
          <w:b/>
        </w:rPr>
      </w:pPr>
    </w:p>
    <w:p w14:paraId="3C15EB61" w14:textId="77777777" w:rsidR="009246C1" w:rsidRDefault="009246C1" w:rsidP="009246C1">
      <w:pPr>
        <w:spacing w:before="0" w:after="0"/>
        <w:rPr>
          <w:ins w:id="609" w:author="Rick Tyler" w:date="2016-07-24T20:48:00Z"/>
          <w:b/>
        </w:rPr>
      </w:pPr>
    </w:p>
    <w:p w14:paraId="2FF3C227" w14:textId="77777777" w:rsidR="009246C1" w:rsidRDefault="009246C1" w:rsidP="009246C1">
      <w:pPr>
        <w:spacing w:before="0" w:after="0"/>
        <w:rPr>
          <w:ins w:id="610" w:author="Rick Tyler" w:date="2016-07-24T20:48:00Z"/>
          <w:noProof/>
        </w:rPr>
      </w:pPr>
    </w:p>
    <w:p w14:paraId="217BF45C" w14:textId="77777777" w:rsidR="009246C1" w:rsidRDefault="009246C1" w:rsidP="000270DE">
      <w:pPr>
        <w:spacing w:before="0" w:after="0"/>
        <w:rPr>
          <w:ins w:id="611" w:author="Rick Tyler" w:date="2016-07-24T20:47:00Z"/>
        </w:rPr>
      </w:pPr>
    </w:p>
    <w:p w14:paraId="2B5A3E45" w14:textId="77777777" w:rsidR="009246C1" w:rsidRDefault="009246C1"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0CDCE345" w14:textId="77777777" w:rsidTr="000270DE">
        <w:tc>
          <w:tcPr>
            <w:tcW w:w="9576" w:type="dxa"/>
            <w:shd w:val="clear" w:color="auto" w:fill="D9D9D9"/>
          </w:tcPr>
          <w:p w14:paraId="19C9EBCC" w14:textId="77777777" w:rsidR="000270DE" w:rsidRPr="00EF13F7" w:rsidRDefault="000270DE" w:rsidP="000270DE">
            <w:pPr>
              <w:rPr>
                <w:rStyle w:val="Strong"/>
              </w:rPr>
            </w:pPr>
            <w:r>
              <w:rPr>
                <w:rStyle w:val="Strong"/>
              </w:rPr>
              <w:t>1 - Grant</w:t>
            </w:r>
          </w:p>
          <w:p w14:paraId="7267A2C9" w14:textId="19E97500" w:rsidR="000270DE" w:rsidRPr="008D3CA3" w:rsidRDefault="000270DE" w:rsidP="000270DE">
            <w:r w:rsidRPr="00AC6C1A">
              <w:t>ISOs have no tax impact upon the grant to the employee</w:t>
            </w:r>
            <w:ins w:id="612" w:author="Rick Tyler" w:date="2016-07-24T21:28:00Z">
              <w:r w:rsidR="004A0DE1">
                <w:t>; nor is there a tax impact with vesting</w:t>
              </w:r>
            </w:ins>
            <w:r w:rsidR="009315B1">
              <w:t xml:space="preserve">. </w:t>
            </w:r>
            <w:r w:rsidRPr="00AC6C1A">
              <w:t xml:space="preserve">It is important to note that under the IRS Code, these options can </w:t>
            </w:r>
            <w:r w:rsidRPr="0028187D">
              <w:rPr>
                <w:b/>
                <w:i/>
                <w:rPrChange w:id="613" w:author="Rick Tyler" w:date="2016-07-21T14:25:00Z">
                  <w:rPr/>
                </w:rPrChange>
              </w:rPr>
              <w:t>only be granted to employees.</w:t>
            </w:r>
          </w:p>
        </w:tc>
      </w:tr>
    </w:tbl>
    <w:p w14:paraId="1107976D" w14:textId="77777777" w:rsidR="000270DE" w:rsidRDefault="000270DE"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rsidDel="004A0DE1" w14:paraId="1523D69A" w14:textId="7E979878" w:rsidTr="000270DE">
        <w:trPr>
          <w:del w:id="614" w:author="Rick Tyler" w:date="2016-07-24T21:29:00Z"/>
        </w:trPr>
        <w:tc>
          <w:tcPr>
            <w:tcW w:w="9576" w:type="dxa"/>
            <w:shd w:val="clear" w:color="auto" w:fill="D9D9D9"/>
          </w:tcPr>
          <w:p w14:paraId="6B48DD67" w14:textId="3241E67A" w:rsidR="000270DE" w:rsidRPr="00EF13F7" w:rsidDel="004A0DE1" w:rsidRDefault="000270DE" w:rsidP="000270DE">
            <w:pPr>
              <w:rPr>
                <w:del w:id="615" w:author="Rick Tyler" w:date="2016-07-24T21:29:00Z"/>
                <w:rStyle w:val="Strong"/>
              </w:rPr>
            </w:pPr>
            <w:del w:id="616" w:author="Rick Tyler" w:date="2016-07-24T21:29:00Z">
              <w:r w:rsidDel="004A0DE1">
                <w:rPr>
                  <w:rStyle w:val="Strong"/>
                </w:rPr>
                <w:delText>2 - Vesting</w:delText>
              </w:r>
            </w:del>
          </w:p>
          <w:p w14:paraId="6562AA15" w14:textId="2D5DB28D" w:rsidR="000270DE" w:rsidRPr="008D3CA3" w:rsidDel="004A0DE1" w:rsidRDefault="000270DE" w:rsidP="00D36A9C">
            <w:pPr>
              <w:rPr>
                <w:del w:id="617" w:author="Rick Tyler" w:date="2016-07-24T21:29:00Z"/>
              </w:rPr>
            </w:pPr>
            <w:del w:id="618" w:author="Rick Tyler" w:date="2016-07-24T21:29:00Z">
              <w:r w:rsidRPr="00AC6C1A" w:rsidDel="004A0DE1">
                <w:delText>The illustration shows a 5-year vesting schedule</w:delText>
              </w:r>
              <w:r w:rsidR="009315B1" w:rsidDel="004A0DE1">
                <w:delText xml:space="preserve">. </w:delText>
              </w:r>
              <w:r w:rsidRPr="00AC6C1A" w:rsidDel="004A0DE1">
                <w:delText>Vesting alternatives, such as the one used in this example, are at the discretion of the employer</w:delText>
              </w:r>
              <w:r w:rsidR="009315B1" w:rsidDel="004A0DE1">
                <w:delText xml:space="preserve">. </w:delText>
              </w:r>
              <w:r w:rsidRPr="00AC6C1A" w:rsidDel="004A0DE1">
                <w:delText xml:space="preserve">Options can vest 100% when granted or may vest over time, with a certain percentage of the grant vesting </w:delText>
              </w:r>
            </w:del>
            <w:del w:id="619" w:author="Rick Tyler" w:date="2016-07-21T15:06:00Z">
              <w:r w:rsidRPr="00AC6C1A" w:rsidDel="00D36A9C">
                <w:delText>each year</w:delText>
              </w:r>
            </w:del>
            <w:del w:id="620" w:author="Rick Tyler" w:date="2016-07-24T21:29:00Z">
              <w:r w:rsidR="009315B1" w:rsidDel="004A0DE1">
                <w:delText xml:space="preserve">. </w:delText>
              </w:r>
            </w:del>
            <w:del w:id="621" w:author="Rick Tyler" w:date="2016-07-21T14:28:00Z">
              <w:r w:rsidRPr="00AC6C1A" w:rsidDel="006D3467">
                <w:delText xml:space="preserve">When vesting over time, as in this example, a portion of the shares may vest immediately or a period of years may occur before the first shares vest. </w:delText>
              </w:r>
            </w:del>
            <w:del w:id="622" w:author="Rick Tyler" w:date="2016-07-24T21:29:00Z">
              <w:r w:rsidRPr="00AC6C1A" w:rsidDel="004A0DE1">
                <w:delText xml:space="preserve">Upon vesting, the employee has the power to exercise the option and purchase the stock at the option price. There is </w:delText>
              </w:r>
              <w:r w:rsidRPr="006D3467" w:rsidDel="004A0DE1">
                <w:rPr>
                  <w:b/>
                  <w:i/>
                  <w:rPrChange w:id="623" w:author="Rick Tyler" w:date="2016-07-21T14:29:00Z">
                    <w:rPr/>
                  </w:rPrChange>
                </w:rPr>
                <w:delText>no income tax consequence for vesting</w:delText>
              </w:r>
              <w:r w:rsidRPr="00AC6C1A" w:rsidDel="004A0DE1">
                <w:delText xml:space="preserve"> in this type of option.</w:delText>
              </w:r>
            </w:del>
          </w:p>
        </w:tc>
      </w:tr>
    </w:tbl>
    <w:p w14:paraId="1AEC85CC" w14:textId="77777777" w:rsidR="000270DE" w:rsidRDefault="000270DE"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69C5A474" w14:textId="77777777" w:rsidTr="000270DE">
        <w:tc>
          <w:tcPr>
            <w:tcW w:w="9576" w:type="dxa"/>
            <w:shd w:val="clear" w:color="auto" w:fill="D9D9D9"/>
          </w:tcPr>
          <w:p w14:paraId="7ED5B142" w14:textId="46851DFF" w:rsidR="000270DE" w:rsidRPr="00EF13F7" w:rsidRDefault="004A0DE1" w:rsidP="000270DE">
            <w:pPr>
              <w:rPr>
                <w:rStyle w:val="Strong"/>
              </w:rPr>
            </w:pPr>
            <w:ins w:id="624" w:author="Rick Tyler" w:date="2016-07-24T21:29:00Z">
              <w:r>
                <w:rPr>
                  <w:rStyle w:val="Strong"/>
                </w:rPr>
                <w:t>2</w:t>
              </w:r>
            </w:ins>
            <w:del w:id="625" w:author="Rick Tyler" w:date="2016-07-24T21:29:00Z">
              <w:r w:rsidR="000270DE" w:rsidDel="004A0DE1">
                <w:rPr>
                  <w:rStyle w:val="Strong"/>
                </w:rPr>
                <w:delText>3</w:delText>
              </w:r>
            </w:del>
            <w:r w:rsidR="000270DE">
              <w:rPr>
                <w:rStyle w:val="Strong"/>
              </w:rPr>
              <w:t xml:space="preserve"> - Exercise</w:t>
            </w:r>
          </w:p>
          <w:p w14:paraId="66FE1C1F" w14:textId="559AA361" w:rsidR="000270DE" w:rsidRPr="00AC6C1A" w:rsidRDefault="000270DE" w:rsidP="000270DE">
            <w:r w:rsidRPr="00AC6C1A">
              <w:t>The option can generally be exercised any time after vesting</w:t>
            </w:r>
            <w:r w:rsidR="009315B1">
              <w:t xml:space="preserve">. </w:t>
            </w:r>
            <w:del w:id="626" w:author="Rick Tyler" w:date="2016-07-24T21:30:00Z">
              <w:r w:rsidRPr="00AC6C1A" w:rsidDel="004A0DE1">
                <w:delText xml:space="preserve">All </w:delText>
              </w:r>
            </w:del>
            <w:ins w:id="627" w:author="Rick Tyler" w:date="2016-07-24T21:30:00Z">
              <w:r w:rsidR="004A0DE1">
                <w:t>It is a requirement that all</w:t>
              </w:r>
              <w:r w:rsidR="004A0DE1" w:rsidRPr="00AC6C1A">
                <w:t xml:space="preserve"> </w:t>
              </w:r>
            </w:ins>
            <w:r w:rsidRPr="00AC6C1A">
              <w:t xml:space="preserve">ISOs must be fully exercised </w:t>
            </w:r>
            <w:r w:rsidRPr="009D4788">
              <w:t>within 10 years of the grant date or three months after the employment has been terminated (one year after if disabled or deceased); otherwise, the option will be lost, or in some cases, convert to NQSOs</w:t>
            </w:r>
            <w:r w:rsidRPr="00AC6C1A">
              <w:t xml:space="preserve">. When exercised, the shares are purchased at the option price. The employee owns the shares outright at that time, with a basis equal to the option price paid for the securities. </w:t>
            </w:r>
          </w:p>
          <w:p w14:paraId="3D89C7E0" w14:textId="5989E006" w:rsidR="000270DE" w:rsidRPr="008D3CA3" w:rsidRDefault="000270DE" w:rsidP="00BF62CA">
            <w:r w:rsidRPr="00AC6C1A">
              <w:t xml:space="preserve">For purposes of regular income taxation, there is no </w:t>
            </w:r>
            <w:ins w:id="628" w:author="Rick Tyler" w:date="2016-07-21T15:04:00Z">
              <w:r w:rsidR="00BF62CA" w:rsidRPr="009D4788">
                <w:rPr>
                  <w:rPrChange w:id="629" w:author="Rick Tyler" w:date="2016-07-21T15:13:00Z">
                    <w:rPr>
                      <w:highlight w:val="yellow"/>
                    </w:rPr>
                  </w:rPrChange>
                </w:rPr>
                <w:t>regular</w:t>
              </w:r>
            </w:ins>
            <w:ins w:id="630" w:author="Rick Tyler" w:date="2016-07-21T14:30:00Z">
              <w:r w:rsidR="006D3467" w:rsidRPr="009D4788">
                <w:t xml:space="preserve"> income </w:t>
              </w:r>
            </w:ins>
            <w:r w:rsidRPr="009D4788">
              <w:t>tax</w:t>
            </w:r>
            <w:r w:rsidRPr="00AC6C1A">
              <w:t xml:space="preserve"> consequence when exercising the incentive stock option, as long as the stock is not sold at the time of exercise. </w:t>
            </w:r>
            <w:ins w:id="631" w:author="Rick Tyler" w:date="2016-07-24T21:31:00Z">
              <w:r w:rsidR="004A0DE1">
                <w:t xml:space="preserve">This is the primary tax benefit of ISOs over NQSOs. </w:t>
              </w:r>
            </w:ins>
            <w:r w:rsidRPr="00AC6C1A">
              <w:t xml:space="preserve">However, the excess of the fair market value of the stock over the amount paid for the stock is a </w:t>
            </w:r>
            <w:r w:rsidRPr="006D3467">
              <w:rPr>
                <w:b/>
                <w:i/>
                <w:rPrChange w:id="632" w:author="Rick Tyler" w:date="2016-07-21T14:31:00Z">
                  <w:rPr/>
                </w:rPrChange>
              </w:rPr>
              <w:t>tax preference item</w:t>
            </w:r>
            <w:r w:rsidRPr="00AC6C1A">
              <w:t xml:space="preserve"> to be used in calculating the alternative minimum tax (AMT)</w:t>
            </w:r>
            <w:ins w:id="633" w:author="Rick Tyler" w:date="2016-07-21T14:31:00Z">
              <w:r w:rsidR="006D3467">
                <w:t>, which may trigger increased taxes</w:t>
              </w:r>
            </w:ins>
            <w:ins w:id="634" w:author="Rick Tyler" w:date="2016-07-21T14:32:00Z">
              <w:r w:rsidR="00D24E55">
                <w:t xml:space="preserve"> for the year in which exercise occurs</w:t>
              </w:r>
            </w:ins>
            <w:r w:rsidRPr="00AC6C1A">
              <w:t>. We will discuss the AMT in more detail in the following pages.</w:t>
            </w:r>
          </w:p>
        </w:tc>
      </w:tr>
    </w:tbl>
    <w:p w14:paraId="5E42EC4D" w14:textId="77777777" w:rsidR="000270DE" w:rsidRDefault="000270DE"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44EC1919" w14:textId="77777777" w:rsidTr="000270DE">
        <w:tc>
          <w:tcPr>
            <w:tcW w:w="9576" w:type="dxa"/>
            <w:shd w:val="clear" w:color="auto" w:fill="D9D9D9"/>
          </w:tcPr>
          <w:p w14:paraId="487030F8" w14:textId="6B6A443D" w:rsidR="000270DE" w:rsidRPr="00EF13F7" w:rsidRDefault="004A0DE1" w:rsidP="000270DE">
            <w:pPr>
              <w:rPr>
                <w:rStyle w:val="Strong"/>
              </w:rPr>
            </w:pPr>
            <w:ins w:id="635" w:author="Rick Tyler" w:date="2016-07-24T21:29:00Z">
              <w:r>
                <w:rPr>
                  <w:rStyle w:val="Strong"/>
                </w:rPr>
                <w:t>3</w:t>
              </w:r>
            </w:ins>
            <w:del w:id="636" w:author="Rick Tyler" w:date="2016-07-24T21:29:00Z">
              <w:r w:rsidR="000270DE" w:rsidDel="004A0DE1">
                <w:rPr>
                  <w:rStyle w:val="Strong"/>
                </w:rPr>
                <w:delText>4</w:delText>
              </w:r>
            </w:del>
            <w:r w:rsidR="000270DE">
              <w:rPr>
                <w:rStyle w:val="Strong"/>
              </w:rPr>
              <w:t xml:space="preserve"> - Expiration</w:t>
            </w:r>
          </w:p>
          <w:p w14:paraId="1313829F" w14:textId="3FB1AA64" w:rsidR="000270DE" w:rsidRPr="00AC6C1A" w:rsidRDefault="000270DE" w:rsidP="000270DE">
            <w:pPr>
              <w:rPr>
                <w:rStyle w:val="Strong"/>
              </w:rPr>
            </w:pPr>
            <w:r w:rsidRPr="00AC6C1A">
              <w:t>Once an ISO has been exercised, the employee owns the stock outright</w:t>
            </w:r>
            <w:r w:rsidR="009315B1">
              <w:t xml:space="preserve">. </w:t>
            </w:r>
            <w:r w:rsidRPr="00AC6C1A">
              <w:t>For income tax purposes, there are two possible results that can occur at the sale of the stock.</w:t>
            </w:r>
          </w:p>
          <w:p w14:paraId="6E86D025" w14:textId="11A76856" w:rsidR="000270DE" w:rsidRPr="008D3CA3" w:rsidRDefault="000270DE" w:rsidP="000270DE">
            <w:r w:rsidRPr="00AC6C1A">
              <w:rPr>
                <w:rStyle w:val="Strong"/>
              </w:rPr>
              <w:t>According to IRC Section 422, if the ISO stock is sold in less than one year plus one day from exercise OR with</w:t>
            </w:r>
            <w:r w:rsidRPr="00D73A15">
              <w:rPr>
                <w:rStyle w:val="Strong"/>
              </w:rPr>
              <w:t>in two years of the grant date, this is considered a “disqualifying disposition” and the key tax advantages of an ISO are lost</w:t>
            </w:r>
            <w:ins w:id="637" w:author="Rick Tyler" w:date="2016-07-24T21:33:00Z">
              <w:r w:rsidR="003E0785" w:rsidRPr="003E0785">
                <w:rPr>
                  <w:b/>
                  <w:rPrChange w:id="638" w:author="Rick Tyler" w:date="2016-07-24T21:34:00Z">
                    <w:rPr/>
                  </w:rPrChange>
                </w:rPr>
                <w:t xml:space="preserve"> and all appreciation above the exercise price will </w:t>
              </w:r>
            </w:ins>
            <w:ins w:id="639" w:author="Rick Tyler" w:date="2016-07-24T21:36:00Z">
              <w:r w:rsidR="003E0785">
                <w:rPr>
                  <w:b/>
                </w:rPr>
                <w:t xml:space="preserve">typically </w:t>
              </w:r>
            </w:ins>
            <w:ins w:id="640" w:author="Rick Tyler" w:date="2016-07-24T21:33:00Z">
              <w:r w:rsidR="003E0785" w:rsidRPr="003E0785">
                <w:rPr>
                  <w:b/>
                  <w:rPrChange w:id="641" w:author="Rick Tyler" w:date="2016-07-24T21:34:00Z">
                    <w:rPr/>
                  </w:rPrChange>
                </w:rPr>
                <w:t xml:space="preserve">be treated as </w:t>
              </w:r>
              <w:r w:rsidR="003E0785" w:rsidRPr="003E0785">
                <w:rPr>
                  <w:b/>
                  <w:rPrChange w:id="642" w:author="Rick Tyler" w:date="2016-07-24T21:37:00Z">
                    <w:rPr/>
                  </w:rPrChange>
                </w:rPr>
                <w:t xml:space="preserve">ordinary </w:t>
              </w:r>
            </w:ins>
            <w:ins w:id="643" w:author="Rick Tyler" w:date="2016-07-24T21:37:00Z">
              <w:r w:rsidR="003E0785" w:rsidRPr="003E0785">
                <w:rPr>
                  <w:b/>
                  <w:rPrChange w:id="644" w:author="Rick Tyler" w:date="2016-07-24T21:37:00Z">
                    <w:rPr>
                      <w:b/>
                      <w:highlight w:val="yellow"/>
                    </w:rPr>
                  </w:rPrChange>
                </w:rPr>
                <w:lastRenderedPageBreak/>
                <w:t xml:space="preserve">compensation </w:t>
              </w:r>
            </w:ins>
            <w:ins w:id="645" w:author="Rick Tyler" w:date="2016-07-24T21:33:00Z">
              <w:r w:rsidR="003E0785" w:rsidRPr="003E0785">
                <w:rPr>
                  <w:b/>
                  <w:rPrChange w:id="646" w:author="Rick Tyler" w:date="2016-07-24T21:37:00Z">
                    <w:rPr/>
                  </w:rPrChange>
                </w:rPr>
                <w:t>income.</w:t>
              </w:r>
              <w:r w:rsidR="003E0785" w:rsidRPr="003E0785">
                <w:t xml:space="preserve"> </w:t>
              </w:r>
            </w:ins>
            <w:del w:id="647" w:author="Rick Tyler" w:date="2016-07-24T21:33:00Z">
              <w:r w:rsidRPr="003E0785" w:rsidDel="003E0785">
                <w:rPr>
                  <w:rStyle w:val="Strong"/>
                </w:rPr>
                <w:delText>.</w:delText>
              </w:r>
              <w:r w:rsidRPr="003E0785" w:rsidDel="003E0785">
                <w:delText xml:space="preserve"> </w:delText>
              </w:r>
            </w:del>
            <w:r w:rsidRPr="003E0785">
              <w:t>If</w:t>
            </w:r>
            <w:r w:rsidRPr="00D73A15">
              <w:t xml:space="preserve"> sold beyond these dates, then the tax advantages of the ISO are retained</w:t>
            </w:r>
            <w:ins w:id="648" w:author="Rick Tyler" w:date="2016-07-24T21:34:00Z">
              <w:r w:rsidR="003E0785">
                <w:t xml:space="preserve"> and all appreciation above the exercise price will be treated as a long-term capital gain</w:t>
              </w:r>
            </w:ins>
            <w:r w:rsidRPr="00D73A15">
              <w:t xml:space="preserve">. We will discuss both of these possible scenarios </w:t>
            </w:r>
            <w:ins w:id="649" w:author="Rick Tyler" w:date="2016-07-24T21:35:00Z">
              <w:r w:rsidR="003E0785">
                <w:t xml:space="preserve">further </w:t>
              </w:r>
            </w:ins>
            <w:r w:rsidRPr="00D73A15">
              <w:t>on the following pages.</w:t>
            </w:r>
          </w:p>
        </w:tc>
      </w:tr>
    </w:tbl>
    <w:p w14:paraId="308B9F16" w14:textId="77777777" w:rsidR="000270DE" w:rsidRDefault="000270DE" w:rsidP="000270DE">
      <w:pPr>
        <w:spacing w:before="0" w:after="0"/>
      </w:pPr>
    </w:p>
    <w:p w14:paraId="7762E202" w14:textId="77777777" w:rsidR="000B20C6" w:rsidRDefault="00C97562" w:rsidP="004D28A5">
      <w:pPr>
        <w:pStyle w:val="Heading2"/>
      </w:pPr>
      <w:r>
        <w:rPr>
          <w:bCs/>
          <w:i/>
          <w:color w:val="0000FF"/>
          <w:sz w:val="20"/>
          <w:szCs w:val="20"/>
        </w:rPr>
        <w:br w:type="page"/>
      </w:r>
      <w:r w:rsidR="000B20C6">
        <w:lastRenderedPageBreak/>
        <w:t>Understanding “Disqualifying Distributions”</w:t>
      </w:r>
    </w:p>
    <w:p w14:paraId="278570D2" w14:textId="41E02F79" w:rsidR="000B20C6" w:rsidRPr="004D28A5" w:rsidRDefault="000B20C6" w:rsidP="000270DE">
      <w:r w:rsidRPr="00AE796F">
        <w:t xml:space="preserve">The primary benefit of an employee being granted ISOs is the preferential tax treatment at the time of exercise when the difference between the option price and the FMV of the shares when exercised is not a taxable event except for AMT implications. An additional benefit of an ISO is that when the stock is </w:t>
      </w:r>
      <w:ins w:id="650" w:author="Rick Tyler" w:date="2016-07-19T13:52:00Z">
        <w:r w:rsidR="00AE796F">
          <w:t xml:space="preserve">subsequently </w:t>
        </w:r>
      </w:ins>
      <w:r w:rsidRPr="00AE796F">
        <w:t>sold, the spread between the option price and the FMV of the shares when exercised can be treated as a long-term capital gain</w:t>
      </w:r>
      <w:r w:rsidR="009315B1">
        <w:t xml:space="preserve">. </w:t>
      </w:r>
      <w:r w:rsidRPr="004D28A5">
        <w:t>However, these two advantages are subject to the rules governing the sale of the ISO stock after the option is exercised</w:t>
      </w:r>
      <w:r w:rsidR="009315B1">
        <w:t xml:space="preserve">. </w:t>
      </w:r>
      <w:r w:rsidRPr="004D28A5">
        <w:t>To receive these benefits, IRS regulations require the optionee (employee) to hold the ISO stock long enough to meet both of the following requirements</w:t>
      </w:r>
      <w:r w:rsidR="009315B1">
        <w:t xml:space="preserve">. </w:t>
      </w:r>
    </w:p>
    <w:p w14:paraId="4545F923" w14:textId="77777777" w:rsidR="000B20C6" w:rsidRPr="004D28A5" w:rsidRDefault="000B20C6" w:rsidP="00DF13A2">
      <w:pPr>
        <w:numPr>
          <w:ilvl w:val="0"/>
          <w:numId w:val="12"/>
        </w:numPr>
      </w:pPr>
      <w:r w:rsidRPr="004D28A5">
        <w:t>The option or the exercised stock must be held for a minimum of 2 years from the grant of the option.</w:t>
      </w:r>
    </w:p>
    <w:p w14:paraId="28738D2E" w14:textId="77777777" w:rsidR="000B20C6" w:rsidRPr="004D28A5" w:rsidRDefault="000B20C6" w:rsidP="004D28A5">
      <w:pPr>
        <w:ind w:left="720"/>
        <w:rPr>
          <w:rStyle w:val="Strong"/>
        </w:rPr>
      </w:pPr>
      <w:r w:rsidRPr="004D28A5">
        <w:rPr>
          <w:rStyle w:val="Strong"/>
        </w:rPr>
        <w:t>AND</w:t>
      </w:r>
    </w:p>
    <w:p w14:paraId="73FBF2E7" w14:textId="571A31E0" w:rsidR="000B20C6" w:rsidRPr="004D28A5" w:rsidRDefault="000B20C6" w:rsidP="00DF13A2">
      <w:pPr>
        <w:numPr>
          <w:ilvl w:val="0"/>
          <w:numId w:val="12"/>
        </w:numPr>
      </w:pPr>
      <w:r w:rsidRPr="004D28A5">
        <w:t>The stock (once received from exercise) must be held for at least one year from the date following the day of exercise*</w:t>
      </w:r>
      <w:r w:rsidR="009315B1">
        <w:t xml:space="preserve">. </w:t>
      </w:r>
    </w:p>
    <w:p w14:paraId="23A275EA" w14:textId="41F0BE3C" w:rsidR="000B20C6" w:rsidRPr="004D28A5" w:rsidRDefault="000B20C6" w:rsidP="004D28A5">
      <w:r w:rsidRPr="004D28A5">
        <w:t>If the employee sells the stock too soon after the exercise date or grant date, it is considered a "</w:t>
      </w:r>
      <w:r w:rsidRPr="004D28A5">
        <w:rPr>
          <w:rStyle w:val="Strong"/>
        </w:rPr>
        <w:t>disqualifying disposition</w:t>
      </w:r>
      <w:r w:rsidRPr="004D28A5">
        <w:t xml:space="preserve">" and the difference between the </w:t>
      </w:r>
      <w:del w:id="651" w:author="Rick Tyler" w:date="2016-07-22T14:34:00Z">
        <w:r w:rsidRPr="004D28A5" w:rsidDel="00262357">
          <w:delText xml:space="preserve">option </w:delText>
        </w:r>
      </w:del>
      <w:ins w:id="652" w:author="Rick Tyler" w:date="2016-07-22T14:34:00Z">
        <w:r w:rsidR="00262357">
          <w:t>strike</w:t>
        </w:r>
        <w:r w:rsidR="00262357" w:rsidRPr="004D28A5">
          <w:t xml:space="preserve"> </w:t>
        </w:r>
      </w:ins>
      <w:r w:rsidRPr="004D28A5">
        <w:t xml:space="preserve">price and the </w:t>
      </w:r>
      <w:del w:id="653" w:author="Rick Tyler" w:date="2016-07-18T18:04:00Z">
        <w:r w:rsidRPr="004D28A5" w:rsidDel="007E320F">
          <w:delText xml:space="preserve"> </w:delText>
        </w:r>
      </w:del>
      <w:r w:rsidRPr="004D28A5">
        <w:t>FMV of the shares when exercised will no longer qualify as a long-term capital gain and will, in most cases, be treated as taxable compensation to the employee. Note that these requirements are waived upon the employee's death.</w:t>
      </w:r>
    </w:p>
    <w:p w14:paraId="2A925E5D" w14:textId="77777777" w:rsidR="000B20C6" w:rsidRPr="000270DE" w:rsidRDefault="000B20C6" w:rsidP="004D28A5">
      <w:pPr>
        <w:rPr>
          <w:i/>
          <w:sz w:val="16"/>
          <w:szCs w:val="16"/>
        </w:rPr>
      </w:pPr>
      <w:r w:rsidRPr="000270DE">
        <w:rPr>
          <w:i/>
          <w:sz w:val="16"/>
          <w:szCs w:val="16"/>
        </w:rPr>
        <w:t xml:space="preserve">*The holding period for long-term capital gains begins on the day following the exercise of the stock, resulting in a holding period requirement of one year and a day. </w:t>
      </w:r>
    </w:p>
    <w:p w14:paraId="4C3ACCC8" w14:textId="77777777" w:rsidR="000B20C6" w:rsidRDefault="00C97562" w:rsidP="00274B28">
      <w:pPr>
        <w:pStyle w:val="Heading2"/>
      </w:pPr>
      <w:r>
        <w:rPr>
          <w:bCs/>
          <w:color w:val="auto"/>
          <w:sz w:val="20"/>
          <w:szCs w:val="20"/>
        </w:rPr>
        <w:br w:type="page"/>
      </w:r>
      <w:r w:rsidR="000B20C6">
        <w:lastRenderedPageBreak/>
        <w:t>Tax Impact of a Disqualifying Distribution</w:t>
      </w:r>
    </w:p>
    <w:p w14:paraId="06CEFAF0" w14:textId="6F6CC6CB" w:rsidR="000B20C6" w:rsidRDefault="000B20C6" w:rsidP="0027036B">
      <w:pPr>
        <w:pStyle w:val="BodyText"/>
      </w:pPr>
      <w:r w:rsidRPr="00274B28">
        <w:t>When there is a Disqualifying Distribution, the tax treatment to the employee will change depending on the strike price, the stock</w:t>
      </w:r>
      <w:ins w:id="654" w:author="Rick Tyler" w:date="2016-07-20T17:13:00Z">
        <w:r w:rsidR="00637AD0">
          <w:t>’s</w:t>
        </w:r>
      </w:ins>
      <w:r w:rsidRPr="00274B28">
        <w:t xml:space="preserve"> </w:t>
      </w:r>
      <w:ins w:id="655" w:author="Rick Tyler" w:date="2016-07-20T17:13:00Z">
        <w:r w:rsidR="00637AD0">
          <w:t xml:space="preserve">market </w:t>
        </w:r>
      </w:ins>
      <w:r w:rsidRPr="00274B28">
        <w:t>price at exercise, and the stock</w:t>
      </w:r>
      <w:ins w:id="656" w:author="Rick Tyler" w:date="2016-07-20T17:14:00Z">
        <w:r w:rsidR="00637AD0">
          <w:t>’s market</w:t>
        </w:r>
      </w:ins>
      <w:r w:rsidRPr="00274B28">
        <w:t xml:space="preserve"> price at sale</w:t>
      </w:r>
      <w:r>
        <w:t>.</w:t>
      </w:r>
    </w:p>
    <w:p w14:paraId="4D7D7A57" w14:textId="77777777" w:rsidR="000B20C6" w:rsidRDefault="000B20C6" w:rsidP="000270DE">
      <w:pPr>
        <w:spacing w:before="0"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Change w:id="657" w:author="Rick Tyler" w:date="2016-07-21T15:53:00Z">
          <w:tblPr>
            <w:tblW w:w="34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PrChange>
      </w:tblPr>
      <w:tblGrid>
        <w:gridCol w:w="3017"/>
        <w:gridCol w:w="2678"/>
        <w:gridCol w:w="3895"/>
        <w:tblGridChange w:id="658">
          <w:tblGrid>
            <w:gridCol w:w="3137"/>
            <w:gridCol w:w="3457"/>
            <w:gridCol w:w="3457"/>
          </w:tblGrid>
        </w:tblGridChange>
      </w:tblGrid>
      <w:tr w:rsidR="00637AD0" w:rsidRPr="004B325C" w14:paraId="34E5C4A3" w14:textId="40CAA44B" w:rsidTr="00D73A15">
        <w:tc>
          <w:tcPr>
            <w:tcW w:w="3017" w:type="dxa"/>
            <w:shd w:val="clear" w:color="auto" w:fill="BFBA84"/>
            <w:tcPrChange w:id="659" w:author="Rick Tyler" w:date="2016-07-21T15:53:00Z">
              <w:tcPr>
                <w:tcW w:w="3137" w:type="dxa"/>
                <w:shd w:val="clear" w:color="auto" w:fill="BFBA84"/>
              </w:tcPr>
            </w:tcPrChange>
          </w:tcPr>
          <w:p w14:paraId="61CB3B70" w14:textId="77777777" w:rsidR="00637AD0" w:rsidRPr="000270DE" w:rsidRDefault="00637AD0" w:rsidP="000270DE">
            <w:pPr>
              <w:jc w:val="center"/>
              <w:rPr>
                <w:rStyle w:val="Strong"/>
                <w:b w:val="0"/>
              </w:rPr>
            </w:pPr>
            <w:r w:rsidRPr="000270DE">
              <w:rPr>
                <w:b/>
              </w:rPr>
              <w:t>Sale</w:t>
            </w:r>
            <w:r w:rsidRPr="000270DE">
              <w:rPr>
                <w:rStyle w:val="Strong"/>
                <w:b w:val="0"/>
              </w:rPr>
              <w:t xml:space="preserve"> </w:t>
            </w:r>
            <w:r w:rsidRPr="000270DE">
              <w:rPr>
                <w:b/>
              </w:rPr>
              <w:t>Scenario</w:t>
            </w:r>
          </w:p>
        </w:tc>
        <w:tc>
          <w:tcPr>
            <w:tcW w:w="2678" w:type="dxa"/>
            <w:shd w:val="clear" w:color="auto" w:fill="BFBA84"/>
            <w:tcPrChange w:id="660" w:author="Rick Tyler" w:date="2016-07-21T15:53:00Z">
              <w:tcPr>
                <w:tcW w:w="3458" w:type="dxa"/>
                <w:shd w:val="clear" w:color="auto" w:fill="BFBA84"/>
              </w:tcPr>
            </w:tcPrChange>
          </w:tcPr>
          <w:p w14:paraId="4CB41DBD" w14:textId="77777777" w:rsidR="00637AD0" w:rsidRPr="000270DE" w:rsidRDefault="00637AD0" w:rsidP="000270DE">
            <w:pPr>
              <w:jc w:val="center"/>
              <w:rPr>
                <w:rStyle w:val="Strong"/>
                <w:b w:val="0"/>
              </w:rPr>
            </w:pPr>
            <w:r w:rsidRPr="000270DE">
              <w:rPr>
                <w:b/>
              </w:rPr>
              <w:t>Tax</w:t>
            </w:r>
            <w:r w:rsidRPr="000270DE">
              <w:rPr>
                <w:rStyle w:val="Strong"/>
                <w:b w:val="0"/>
              </w:rPr>
              <w:t xml:space="preserve"> </w:t>
            </w:r>
            <w:r w:rsidRPr="000270DE">
              <w:rPr>
                <w:b/>
              </w:rPr>
              <w:t>Implications</w:t>
            </w:r>
          </w:p>
        </w:tc>
        <w:tc>
          <w:tcPr>
            <w:tcW w:w="3895" w:type="dxa"/>
            <w:shd w:val="clear" w:color="auto" w:fill="BFBA84"/>
            <w:tcPrChange w:id="661" w:author="Rick Tyler" w:date="2016-07-21T15:53:00Z">
              <w:tcPr>
                <w:tcW w:w="3457" w:type="dxa"/>
                <w:shd w:val="clear" w:color="auto" w:fill="BFBA84"/>
              </w:tcPr>
            </w:tcPrChange>
          </w:tcPr>
          <w:p w14:paraId="390D974E" w14:textId="2B6D7ACD" w:rsidR="00637AD0" w:rsidRPr="000270DE" w:rsidRDefault="00637AD0" w:rsidP="000270DE">
            <w:pPr>
              <w:jc w:val="center"/>
              <w:rPr>
                <w:b/>
              </w:rPr>
            </w:pPr>
            <w:ins w:id="662" w:author="Rick Tyler" w:date="2016-07-20T17:15:00Z">
              <w:r>
                <w:rPr>
                  <w:b/>
                </w:rPr>
                <w:t>Example</w:t>
              </w:r>
            </w:ins>
          </w:p>
        </w:tc>
      </w:tr>
      <w:tr w:rsidR="00637AD0" w:rsidRPr="004B325C" w14:paraId="072D1023" w14:textId="59725ECE" w:rsidTr="00D73A15">
        <w:tc>
          <w:tcPr>
            <w:tcW w:w="3017" w:type="dxa"/>
            <w:shd w:val="clear" w:color="auto" w:fill="E7E6CF"/>
            <w:tcPrChange w:id="663" w:author="Rick Tyler" w:date="2016-07-21T15:53:00Z">
              <w:tcPr>
                <w:tcW w:w="3137" w:type="dxa"/>
                <w:shd w:val="clear" w:color="auto" w:fill="E7E6CF"/>
              </w:tcPr>
            </w:tcPrChange>
          </w:tcPr>
          <w:p w14:paraId="6DB5670C" w14:textId="77777777" w:rsidR="00637AD0" w:rsidRPr="00984D58" w:rsidRDefault="00637AD0" w:rsidP="00274B28">
            <w:r w:rsidRPr="00984D58">
              <w:t xml:space="preserve">Stock price at which the disqualified shares are </w:t>
            </w:r>
            <w:r>
              <w:t xml:space="preserve">sold </w:t>
            </w:r>
            <w:r w:rsidRPr="00984D58">
              <w:t>is below the strike price</w:t>
            </w:r>
            <w:r>
              <w:t xml:space="preserve"> (not a likely scenario, but possible)</w:t>
            </w:r>
          </w:p>
        </w:tc>
        <w:tc>
          <w:tcPr>
            <w:tcW w:w="2678" w:type="dxa"/>
            <w:shd w:val="clear" w:color="auto" w:fill="E7E6CF"/>
            <w:tcPrChange w:id="664" w:author="Rick Tyler" w:date="2016-07-21T15:53:00Z">
              <w:tcPr>
                <w:tcW w:w="3458" w:type="dxa"/>
                <w:shd w:val="clear" w:color="auto" w:fill="E7E6CF"/>
              </w:tcPr>
            </w:tcPrChange>
          </w:tcPr>
          <w:p w14:paraId="633F1C49" w14:textId="77777777" w:rsidR="00637AD0" w:rsidRPr="00984D58" w:rsidRDefault="00637AD0" w:rsidP="00274B28">
            <w:r w:rsidRPr="00984D58">
              <w:t>Short-term capital loss</w:t>
            </w:r>
          </w:p>
        </w:tc>
        <w:tc>
          <w:tcPr>
            <w:tcW w:w="3895" w:type="dxa"/>
            <w:shd w:val="clear" w:color="auto" w:fill="E7E6CF"/>
            <w:tcPrChange w:id="665" w:author="Rick Tyler" w:date="2016-07-21T15:53:00Z">
              <w:tcPr>
                <w:tcW w:w="3457" w:type="dxa"/>
                <w:shd w:val="clear" w:color="auto" w:fill="E7E6CF"/>
              </w:tcPr>
            </w:tcPrChange>
          </w:tcPr>
          <w:p w14:paraId="082778D8" w14:textId="77777777" w:rsidR="00D73A15" w:rsidRDefault="00637AD0" w:rsidP="00637AD0">
            <w:pPr>
              <w:rPr>
                <w:ins w:id="666" w:author="Rick Tyler" w:date="2016-07-21T15:55:00Z"/>
              </w:rPr>
            </w:pPr>
            <w:ins w:id="667" w:author="Rick Tyler" w:date="2016-07-20T17:16:00Z">
              <w:r>
                <w:t xml:space="preserve">Shares were obtained at a strike price of $20 per share and sold 6 months later for $15 per share. </w:t>
              </w:r>
            </w:ins>
          </w:p>
          <w:p w14:paraId="13ABEC04" w14:textId="6D53A00D" w:rsidR="00637AD0" w:rsidRPr="00984D58" w:rsidRDefault="00637AD0" w:rsidP="00637AD0">
            <w:ins w:id="668" w:author="Rick Tyler" w:date="2016-07-20T17:16:00Z">
              <w:r>
                <w:t>As a disqualifying distribution, this results in a $5 short-term capital loss per share.</w:t>
              </w:r>
            </w:ins>
          </w:p>
        </w:tc>
      </w:tr>
      <w:tr w:rsidR="00637AD0" w:rsidRPr="004B325C" w14:paraId="66E5B126" w14:textId="458A0D80" w:rsidTr="00D73A15">
        <w:tc>
          <w:tcPr>
            <w:tcW w:w="3017" w:type="dxa"/>
            <w:shd w:val="clear" w:color="auto" w:fill="E7E6CF"/>
            <w:tcPrChange w:id="669" w:author="Rick Tyler" w:date="2016-07-21T15:53:00Z">
              <w:tcPr>
                <w:tcW w:w="3137" w:type="dxa"/>
                <w:shd w:val="clear" w:color="auto" w:fill="E7E6CF"/>
              </w:tcPr>
            </w:tcPrChange>
          </w:tcPr>
          <w:p w14:paraId="66D0CC9B" w14:textId="1C216909" w:rsidR="00637AD0" w:rsidRPr="00984D58" w:rsidRDefault="00637AD0" w:rsidP="00274B28">
            <w:r w:rsidRPr="00984D58">
              <w:t xml:space="preserve">Stock price at which the </w:t>
            </w:r>
            <w:r>
              <w:t xml:space="preserve">disqualified </w:t>
            </w:r>
            <w:r w:rsidRPr="00984D58">
              <w:t xml:space="preserve">shares are </w:t>
            </w:r>
            <w:r>
              <w:t>sold</w:t>
            </w:r>
            <w:r w:rsidRPr="00984D58">
              <w:t xml:space="preserve"> is greater than the strike price but less tha</w:t>
            </w:r>
            <w:r>
              <w:t>n or equal to</w:t>
            </w:r>
            <w:r w:rsidRPr="00984D58">
              <w:t xml:space="preserve"> the value at exercise</w:t>
            </w:r>
          </w:p>
        </w:tc>
        <w:tc>
          <w:tcPr>
            <w:tcW w:w="2678" w:type="dxa"/>
            <w:shd w:val="clear" w:color="auto" w:fill="E7E6CF"/>
            <w:tcPrChange w:id="670" w:author="Rick Tyler" w:date="2016-07-21T15:53:00Z">
              <w:tcPr>
                <w:tcW w:w="3458" w:type="dxa"/>
                <w:shd w:val="clear" w:color="auto" w:fill="E7E6CF"/>
              </w:tcPr>
            </w:tcPrChange>
          </w:tcPr>
          <w:p w14:paraId="7346317E" w14:textId="77777777" w:rsidR="00637AD0" w:rsidRPr="00984D58" w:rsidRDefault="00637AD0" w:rsidP="00274B28">
            <w:r w:rsidRPr="00984D58">
              <w:t>Compensation income</w:t>
            </w:r>
            <w:r>
              <w:t xml:space="preserve"> </w:t>
            </w:r>
          </w:p>
        </w:tc>
        <w:tc>
          <w:tcPr>
            <w:tcW w:w="3895" w:type="dxa"/>
            <w:shd w:val="clear" w:color="auto" w:fill="E7E6CF"/>
            <w:tcPrChange w:id="671" w:author="Rick Tyler" w:date="2016-07-21T15:53:00Z">
              <w:tcPr>
                <w:tcW w:w="3457" w:type="dxa"/>
                <w:shd w:val="clear" w:color="auto" w:fill="E7E6CF"/>
              </w:tcPr>
            </w:tcPrChange>
          </w:tcPr>
          <w:p w14:paraId="48C74CCB" w14:textId="77777777" w:rsidR="00D73A15" w:rsidRDefault="002030CF" w:rsidP="002030CF">
            <w:pPr>
              <w:rPr>
                <w:ins w:id="672" w:author="Rick Tyler" w:date="2016-07-21T15:55:00Z"/>
              </w:rPr>
            </w:pPr>
            <w:ins w:id="673" w:author="Rick Tyler" w:date="2016-07-20T17:22:00Z">
              <w:r>
                <w:t>Shares were obtained at a strike price of $20 per share. At the time of exercise, the market price of the shares was $40 per share</w:t>
              </w:r>
            </w:ins>
            <w:ins w:id="674" w:author="Rick Tyler" w:date="2016-07-20T17:23:00Z">
              <w:r>
                <w:t>; subsequently, when the shares were sold</w:t>
              </w:r>
            </w:ins>
            <w:ins w:id="675" w:author="Rick Tyler" w:date="2016-07-20T17:27:00Z">
              <w:r w:rsidR="0042059C">
                <w:t xml:space="preserve"> 6 months later</w:t>
              </w:r>
            </w:ins>
            <w:ins w:id="676" w:author="Rick Tyler" w:date="2016-07-20T17:23:00Z">
              <w:r>
                <w:t>, the market price had declined to $</w:t>
              </w:r>
            </w:ins>
            <w:ins w:id="677" w:author="Rick Tyler" w:date="2016-07-20T17:25:00Z">
              <w:r>
                <w:t>30</w:t>
              </w:r>
            </w:ins>
            <w:ins w:id="678" w:author="Rick Tyler" w:date="2016-07-20T17:23:00Z">
              <w:r>
                <w:t xml:space="preserve"> per share, which was still $10 per share higher than the exercise price. </w:t>
              </w:r>
            </w:ins>
          </w:p>
          <w:p w14:paraId="5C34BC3E" w14:textId="20D9EF60" w:rsidR="00637AD0" w:rsidRPr="00984D58" w:rsidRDefault="002030CF" w:rsidP="002030CF">
            <w:ins w:id="679" w:author="Rick Tyler" w:date="2016-07-20T17:23:00Z">
              <w:r>
                <w:t>As a disqualifying distribution, this $10 per share over and above the strike price is treated as ordinary income.</w:t>
              </w:r>
            </w:ins>
          </w:p>
        </w:tc>
      </w:tr>
      <w:tr w:rsidR="00637AD0" w:rsidRPr="004B325C" w14:paraId="19100C5E" w14:textId="6E268112" w:rsidTr="00D73A15">
        <w:tc>
          <w:tcPr>
            <w:tcW w:w="3017" w:type="dxa"/>
            <w:shd w:val="clear" w:color="auto" w:fill="E7E6CF"/>
            <w:tcPrChange w:id="680" w:author="Rick Tyler" w:date="2016-07-21T15:53:00Z">
              <w:tcPr>
                <w:tcW w:w="3137" w:type="dxa"/>
                <w:shd w:val="clear" w:color="auto" w:fill="E7E6CF"/>
              </w:tcPr>
            </w:tcPrChange>
          </w:tcPr>
          <w:p w14:paraId="14C9DABF" w14:textId="611522D7" w:rsidR="00637AD0" w:rsidRPr="00984D58" w:rsidRDefault="00637AD0" w:rsidP="00274B28">
            <w:r>
              <w:t xml:space="preserve">Stock price at which the disqualified shares are sold is greater than the strike price AND greater than the value at exercise. </w:t>
            </w:r>
          </w:p>
        </w:tc>
        <w:tc>
          <w:tcPr>
            <w:tcW w:w="2678" w:type="dxa"/>
            <w:shd w:val="clear" w:color="auto" w:fill="E7E6CF"/>
            <w:tcPrChange w:id="681" w:author="Rick Tyler" w:date="2016-07-21T15:53:00Z">
              <w:tcPr>
                <w:tcW w:w="3458" w:type="dxa"/>
                <w:shd w:val="clear" w:color="auto" w:fill="E7E6CF"/>
              </w:tcPr>
            </w:tcPrChange>
          </w:tcPr>
          <w:p w14:paraId="51C0A958" w14:textId="77777777" w:rsidR="00CC7E01" w:rsidRDefault="00CC7E01" w:rsidP="00274B28">
            <w:pPr>
              <w:rPr>
                <w:ins w:id="682" w:author="Rick Tyler" w:date="2016-07-25T09:37:00Z"/>
              </w:rPr>
            </w:pPr>
            <w:ins w:id="683" w:author="Rick Tyler" w:date="2016-07-25T09:37:00Z">
              <w:r>
                <w:t>This situation is treated the same as a NQSO, in that:</w:t>
              </w:r>
            </w:ins>
          </w:p>
          <w:p w14:paraId="1E55004B" w14:textId="77777777" w:rsidR="00D73A15" w:rsidRDefault="00637AD0">
            <w:pPr>
              <w:pStyle w:val="ListParagraph"/>
              <w:numPr>
                <w:ilvl w:val="0"/>
                <w:numId w:val="30"/>
              </w:numPr>
              <w:rPr>
                <w:ins w:id="684" w:author="Rick Tyler" w:date="2016-07-21T15:54:00Z"/>
              </w:rPr>
              <w:pPrChange w:id="685" w:author="Rick Tyler" w:date="2016-07-25T09:38:00Z">
                <w:pPr/>
              </w:pPrChange>
            </w:pPr>
            <w:r w:rsidRPr="00984D58">
              <w:t xml:space="preserve">The difference between the strike and the value at exercise is taxed as compensation income </w:t>
            </w:r>
          </w:p>
          <w:p w14:paraId="11AAE138" w14:textId="17EB1E9C" w:rsidR="00D73A15" w:rsidRDefault="00637AD0">
            <w:pPr>
              <w:jc w:val="center"/>
              <w:rPr>
                <w:ins w:id="686" w:author="Rick Tyler" w:date="2016-07-21T15:54:00Z"/>
              </w:rPr>
              <w:pPrChange w:id="687" w:author="Rick Tyler" w:date="2016-07-21T15:54:00Z">
                <w:pPr/>
              </w:pPrChange>
            </w:pPr>
            <w:del w:id="688" w:author="Rick Tyler" w:date="2016-07-21T15:54:00Z">
              <w:r w:rsidRPr="00984D58" w:rsidDel="00D73A15">
                <w:delText xml:space="preserve">and </w:delText>
              </w:r>
            </w:del>
            <w:ins w:id="689" w:author="Rick Tyler" w:date="2016-07-21T15:54:00Z">
              <w:r w:rsidR="00D73A15">
                <w:t>AND</w:t>
              </w:r>
            </w:ins>
          </w:p>
          <w:p w14:paraId="1ED97FFF" w14:textId="3202113A" w:rsidR="00637AD0" w:rsidRPr="00984D58" w:rsidRDefault="00D73A15">
            <w:pPr>
              <w:pStyle w:val="ListParagraph"/>
              <w:numPr>
                <w:ilvl w:val="0"/>
                <w:numId w:val="30"/>
              </w:numPr>
              <w:pPrChange w:id="690" w:author="Rick Tyler" w:date="2016-07-25T09:38:00Z">
                <w:pPr/>
              </w:pPrChange>
            </w:pPr>
            <w:ins w:id="691" w:author="Rick Tyler" w:date="2016-07-21T15:54:00Z">
              <w:r>
                <w:t>T</w:t>
              </w:r>
            </w:ins>
            <w:del w:id="692" w:author="Rick Tyler" w:date="2016-07-21T15:54:00Z">
              <w:r w:rsidR="00637AD0" w:rsidRPr="00984D58" w:rsidDel="00D73A15">
                <w:delText>t</w:delText>
              </w:r>
            </w:del>
            <w:r w:rsidR="00637AD0" w:rsidRPr="00984D58">
              <w:t>he difference between the market value at exercise and the sale price is a capital gain</w:t>
            </w:r>
            <w:r w:rsidR="00637AD0">
              <w:t>.</w:t>
            </w:r>
          </w:p>
        </w:tc>
        <w:tc>
          <w:tcPr>
            <w:tcW w:w="3895" w:type="dxa"/>
            <w:shd w:val="clear" w:color="auto" w:fill="E7E6CF"/>
            <w:tcPrChange w:id="693" w:author="Rick Tyler" w:date="2016-07-21T15:53:00Z">
              <w:tcPr>
                <w:tcW w:w="3457" w:type="dxa"/>
                <w:shd w:val="clear" w:color="auto" w:fill="E7E6CF"/>
              </w:tcPr>
            </w:tcPrChange>
          </w:tcPr>
          <w:p w14:paraId="3C300BA8" w14:textId="77777777" w:rsidR="00D73A15" w:rsidRDefault="002030CF" w:rsidP="00274B28">
            <w:pPr>
              <w:rPr>
                <w:ins w:id="694" w:author="Rick Tyler" w:date="2016-07-21T15:55:00Z"/>
              </w:rPr>
            </w:pPr>
            <w:ins w:id="695" w:author="Rick Tyler" w:date="2016-07-20T17:26:00Z">
              <w:r>
                <w:t>Shares were obtained at a strike price of $</w:t>
              </w:r>
            </w:ins>
            <w:ins w:id="696" w:author="Rick Tyler" w:date="2016-07-20T17:27:00Z">
              <w:r w:rsidR="0042059C">
                <w:t xml:space="preserve">20 per share at a time when the market price was $40 per share. Subsequently, when the shares were sold 6 months later, the price had increased to $50 per share. </w:t>
              </w:r>
            </w:ins>
          </w:p>
          <w:p w14:paraId="5632749E" w14:textId="1A3C0C77" w:rsidR="00637AD0" w:rsidRPr="00984D58" w:rsidRDefault="0042059C" w:rsidP="00274B28">
            <w:ins w:id="697" w:author="Rick Tyler" w:date="2016-07-20T17:27:00Z">
              <w:r>
                <w:t xml:space="preserve">As a disqualifying distribution, the spread between the $20 strike price and the $40 value upon exercise is treated as ordinary income and the spread from $40 to the sales price </w:t>
              </w:r>
            </w:ins>
            <w:ins w:id="698" w:author="Rick Tyler" w:date="2016-07-20T17:30:00Z">
              <w:r>
                <w:t>of $50 is treated as a capital gain.</w:t>
              </w:r>
            </w:ins>
          </w:p>
        </w:tc>
      </w:tr>
    </w:tbl>
    <w:p w14:paraId="17B72481" w14:textId="672D87D5" w:rsidR="000B20C6" w:rsidDel="0042059C" w:rsidRDefault="000B20C6" w:rsidP="000270DE">
      <w:pPr>
        <w:spacing w:before="0" w:after="0"/>
        <w:rPr>
          <w:del w:id="699" w:author="Rick Tyler" w:date="2016-07-20T17:30:00Z"/>
        </w:rPr>
      </w:pPr>
    </w:p>
    <w:p w14:paraId="68001EBC" w14:textId="77777777" w:rsidR="000B20C6" w:rsidRDefault="00C97562" w:rsidP="000270DE">
      <w:pPr>
        <w:pStyle w:val="Heading2"/>
      </w:pPr>
      <w:r>
        <w:rPr>
          <w:bCs/>
          <w:i/>
          <w:color w:val="auto"/>
          <w:sz w:val="20"/>
          <w:szCs w:val="20"/>
        </w:rPr>
        <w:br w:type="page"/>
      </w:r>
      <w:r w:rsidR="000B20C6">
        <w:lastRenderedPageBreak/>
        <w:t>More Important Rules Pertaining to ISOs</w:t>
      </w:r>
    </w:p>
    <w:p w14:paraId="67A80323" w14:textId="5CF79A88" w:rsidR="000B20C6" w:rsidRDefault="000B20C6" w:rsidP="004A0B7F">
      <w:r w:rsidRPr="00FE6B7E">
        <w:t>In order to receive the preferential tax treatment, Incentive Stock Options must meet very specific guidelines and rules set forth by the IRS</w:t>
      </w:r>
      <w:r w:rsidR="009315B1">
        <w:t xml:space="preserve">. </w:t>
      </w:r>
      <w:r w:rsidRPr="00FE6B7E">
        <w:t xml:space="preserve"> Some of the most important guidelines the option must meet include the following</w:t>
      </w:r>
      <w:r>
        <w:t>.</w:t>
      </w:r>
    </w:p>
    <w:p w14:paraId="338D44AF" w14:textId="77777777" w:rsidR="007B5F9D" w:rsidRPr="007B5F9D" w:rsidRDefault="007B5F9D" w:rsidP="007B5F9D">
      <w:pPr>
        <w:pStyle w:val="CommentText"/>
        <w:rPr>
          <w:b/>
          <w:color w:val="FF0000"/>
        </w:rPr>
      </w:pPr>
      <w:r w:rsidRPr="007B5F9D">
        <w:rPr>
          <w:b/>
          <w:color w:val="FF0000"/>
        </w:rPr>
        <w:t>Click each guideline to learn more.</w:t>
      </w:r>
    </w:p>
    <w:p w14:paraId="4D90C7CA" w14:textId="77777777" w:rsidR="000B20C6" w:rsidRDefault="000B20C6" w:rsidP="000270DE">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0B20C6" w:rsidRPr="004B325C" w14:paraId="2130728E" w14:textId="77777777" w:rsidTr="000270DE">
        <w:tc>
          <w:tcPr>
            <w:tcW w:w="8748" w:type="dxa"/>
            <w:shd w:val="clear" w:color="auto" w:fill="6CA8CD"/>
            <w:tcMar>
              <w:top w:w="72" w:type="dxa"/>
              <w:left w:w="115" w:type="dxa"/>
              <w:bottom w:w="72" w:type="dxa"/>
              <w:right w:w="115" w:type="dxa"/>
            </w:tcMar>
          </w:tcPr>
          <w:p w14:paraId="464D5E88" w14:textId="77777777" w:rsidR="000B20C6" w:rsidRPr="00C74AEB" w:rsidRDefault="000B20C6" w:rsidP="00FE6B7E">
            <w:pPr>
              <w:rPr>
                <w:rStyle w:val="Strong"/>
                <w:color w:val="FFFFFF"/>
              </w:rPr>
            </w:pPr>
            <w:r w:rsidRPr="00C74AEB">
              <w:rPr>
                <w:rStyle w:val="Strong"/>
                <w:color w:val="FFFFFF"/>
              </w:rPr>
              <w:t>Granted to Employees Only</w:t>
            </w:r>
          </w:p>
        </w:tc>
      </w:tr>
      <w:tr w:rsidR="000B20C6" w:rsidRPr="004B325C" w14:paraId="6726F714" w14:textId="77777777" w:rsidTr="000270DE">
        <w:tc>
          <w:tcPr>
            <w:tcW w:w="8748" w:type="dxa"/>
            <w:shd w:val="clear" w:color="auto" w:fill="FFFFFF"/>
            <w:tcMar>
              <w:top w:w="72" w:type="dxa"/>
              <w:left w:w="115" w:type="dxa"/>
              <w:bottom w:w="72" w:type="dxa"/>
              <w:right w:w="115" w:type="dxa"/>
            </w:tcMar>
          </w:tcPr>
          <w:p w14:paraId="5AA781AF" w14:textId="77777777" w:rsidR="000B20C6" w:rsidRPr="004B325C" w:rsidRDefault="000B20C6" w:rsidP="00FE6B7E">
            <w:r w:rsidRPr="004B325C">
              <w:t>Grants can only be made to employees and must be pursuant to a formal stock option plan.</w:t>
            </w:r>
          </w:p>
        </w:tc>
      </w:tr>
      <w:tr w:rsidR="000B20C6" w:rsidRPr="004B325C" w14:paraId="5A76625E" w14:textId="77777777" w:rsidTr="000270DE">
        <w:tc>
          <w:tcPr>
            <w:tcW w:w="8748" w:type="dxa"/>
            <w:shd w:val="clear" w:color="auto" w:fill="6CA8CD"/>
            <w:tcMar>
              <w:top w:w="72" w:type="dxa"/>
              <w:left w:w="115" w:type="dxa"/>
              <w:bottom w:w="72" w:type="dxa"/>
              <w:right w:w="115" w:type="dxa"/>
            </w:tcMar>
          </w:tcPr>
          <w:p w14:paraId="5CE1B8AB" w14:textId="77777777" w:rsidR="000B20C6" w:rsidRPr="00C74AEB" w:rsidRDefault="000B20C6" w:rsidP="00FE6B7E">
            <w:pPr>
              <w:rPr>
                <w:rStyle w:val="Strong"/>
                <w:color w:val="FFFFFF"/>
              </w:rPr>
            </w:pPr>
            <w:r w:rsidRPr="00C74AEB">
              <w:rPr>
                <w:rStyle w:val="Strong"/>
                <w:color w:val="FFFFFF"/>
              </w:rPr>
              <w:t>Option Expiration</w:t>
            </w:r>
          </w:p>
        </w:tc>
      </w:tr>
      <w:tr w:rsidR="000B20C6" w:rsidRPr="004B325C" w14:paraId="728FA1CF" w14:textId="77777777" w:rsidTr="000270DE">
        <w:tc>
          <w:tcPr>
            <w:tcW w:w="8748" w:type="dxa"/>
            <w:shd w:val="clear" w:color="auto" w:fill="FFFFFF"/>
            <w:tcMar>
              <w:top w:w="72" w:type="dxa"/>
              <w:left w:w="115" w:type="dxa"/>
              <w:bottom w:w="72" w:type="dxa"/>
              <w:right w:w="115" w:type="dxa"/>
            </w:tcMar>
          </w:tcPr>
          <w:p w14:paraId="0AA89FB8" w14:textId="77777777" w:rsidR="000B20C6" w:rsidRPr="004B325C" w:rsidRDefault="000B20C6" w:rsidP="00FE6B7E">
            <w:r w:rsidRPr="004B325C">
              <w:t xml:space="preserve">Generally, grants must expire (or convert to NQSOs) within three months of termination of employment, within one year of death or disability, or within 10 years of the grant date, whichever occurs first. Note that the company stock option plan can dictate shorter terms than above but cannot allow longer terms. </w:t>
            </w:r>
          </w:p>
          <w:p w14:paraId="02041B15" w14:textId="55335454" w:rsidR="000B20C6" w:rsidRPr="004B325C" w:rsidRDefault="000B20C6" w:rsidP="00DB738D">
            <w:r w:rsidRPr="00322EDA">
              <w:rPr>
                <w:b/>
                <w:rPrChange w:id="700" w:author="Rick Tyler" w:date="2016-07-21T16:06:00Z">
                  <w:rPr/>
                </w:rPrChange>
              </w:rPr>
              <w:t>Important note regarding “affiliates</w:t>
            </w:r>
            <w:del w:id="701" w:author="Rick Tyler" w:date="2016-07-21T16:05:00Z">
              <w:r w:rsidRPr="00322EDA" w:rsidDel="00322EDA">
                <w:rPr>
                  <w:b/>
                  <w:rPrChange w:id="702" w:author="Rick Tyler" w:date="2016-07-21T16:06:00Z">
                    <w:rPr/>
                  </w:rPrChange>
                </w:rPr>
                <w:delText>”</w:delText>
              </w:r>
            </w:del>
            <w:r w:rsidRPr="00322EDA">
              <w:rPr>
                <w:b/>
                <w:rPrChange w:id="703" w:author="Rick Tyler" w:date="2016-07-21T16:06:00Z">
                  <w:rPr/>
                </w:rPrChange>
              </w:rPr>
              <w:t>:</w:t>
            </w:r>
            <w:ins w:id="704" w:author="Rick Tyler" w:date="2016-07-21T16:05:00Z">
              <w:r w:rsidR="00322EDA" w:rsidRPr="00322EDA">
                <w:rPr>
                  <w:b/>
                  <w:rPrChange w:id="705" w:author="Rick Tyler" w:date="2016-07-21T16:06:00Z">
                    <w:rPr/>
                  </w:rPrChange>
                </w:rPr>
                <w:t>”</w:t>
              </w:r>
            </w:ins>
            <w:r w:rsidRPr="004B325C">
              <w:t xml:space="preserve">  In the case of employees who have more than 10% of the total combined voting power of all classes of stock in the company (“affiliates” of the company), the timeframe for option expiration is reduced to a maximum of five years and the </w:t>
            </w:r>
            <w:del w:id="706" w:author="Rick Tyler" w:date="2016-07-21T16:06:00Z">
              <w:r w:rsidRPr="004B325C" w:rsidDel="00DB738D">
                <w:delText xml:space="preserve">option </w:delText>
              </w:r>
            </w:del>
            <w:ins w:id="707" w:author="Rick Tyler" w:date="2016-07-21T16:06:00Z">
              <w:r w:rsidR="00DB738D">
                <w:t>strike</w:t>
              </w:r>
              <w:r w:rsidR="00DB738D" w:rsidRPr="004B325C">
                <w:t xml:space="preserve"> </w:t>
              </w:r>
            </w:ins>
            <w:r w:rsidRPr="004B325C">
              <w:t>price must be at least 110% of the FMV at grant.</w:t>
            </w:r>
          </w:p>
        </w:tc>
      </w:tr>
      <w:tr w:rsidR="000B20C6" w:rsidRPr="004B325C" w14:paraId="1BC5D156" w14:textId="77777777" w:rsidTr="000270DE">
        <w:tc>
          <w:tcPr>
            <w:tcW w:w="8748" w:type="dxa"/>
            <w:shd w:val="clear" w:color="auto" w:fill="6CA8CD"/>
            <w:tcMar>
              <w:top w:w="72" w:type="dxa"/>
              <w:left w:w="115" w:type="dxa"/>
              <w:bottom w:w="72" w:type="dxa"/>
              <w:right w:w="115" w:type="dxa"/>
            </w:tcMar>
          </w:tcPr>
          <w:p w14:paraId="0B3F705A" w14:textId="77777777" w:rsidR="000B20C6" w:rsidRPr="00C74AEB" w:rsidRDefault="000B20C6" w:rsidP="00FE6B7E">
            <w:pPr>
              <w:rPr>
                <w:rStyle w:val="Strong"/>
                <w:color w:val="FFFFFF"/>
              </w:rPr>
            </w:pPr>
            <w:r w:rsidRPr="00C74AEB">
              <w:rPr>
                <w:rStyle w:val="Strong"/>
                <w:color w:val="FFFFFF"/>
              </w:rPr>
              <w:t>Minimum Strike Price at Option Grant</w:t>
            </w:r>
          </w:p>
        </w:tc>
      </w:tr>
      <w:tr w:rsidR="000B20C6" w:rsidRPr="004B325C" w14:paraId="0D102513" w14:textId="77777777" w:rsidTr="000270DE">
        <w:tc>
          <w:tcPr>
            <w:tcW w:w="8748" w:type="dxa"/>
            <w:shd w:val="clear" w:color="auto" w:fill="FFFFFF"/>
            <w:tcMar>
              <w:top w:w="72" w:type="dxa"/>
              <w:left w:w="115" w:type="dxa"/>
              <w:bottom w:w="72" w:type="dxa"/>
              <w:right w:w="115" w:type="dxa"/>
            </w:tcMar>
          </w:tcPr>
          <w:p w14:paraId="0EFCA344" w14:textId="4FF00F6D" w:rsidR="000B20C6" w:rsidRPr="004B325C" w:rsidRDefault="000B20C6" w:rsidP="00FE6B7E">
            <w:r w:rsidRPr="004B325C">
              <w:t>Options must be granted at the stock's current fair market value or higher</w:t>
            </w:r>
            <w:r w:rsidR="009315B1">
              <w:t xml:space="preserve">. </w:t>
            </w:r>
            <w:r w:rsidRPr="004B325C">
              <w:t>There can be no intrinsic value in the award at the time of grant</w:t>
            </w:r>
            <w:r w:rsidR="009315B1">
              <w:t xml:space="preserve">. </w:t>
            </w:r>
            <w:r w:rsidRPr="004B325C">
              <w:t>In addition to complying with the other requirements for ISOs, this prevents the grant from being considered a taxable event.</w:t>
            </w:r>
          </w:p>
        </w:tc>
      </w:tr>
      <w:tr w:rsidR="000B20C6" w:rsidRPr="004B325C" w14:paraId="052B7390" w14:textId="77777777" w:rsidTr="000270DE">
        <w:tc>
          <w:tcPr>
            <w:tcW w:w="8748" w:type="dxa"/>
            <w:shd w:val="clear" w:color="auto" w:fill="6CA8CD"/>
            <w:tcMar>
              <w:top w:w="72" w:type="dxa"/>
              <w:left w:w="115" w:type="dxa"/>
              <w:bottom w:w="72" w:type="dxa"/>
              <w:right w:w="115" w:type="dxa"/>
            </w:tcMar>
          </w:tcPr>
          <w:p w14:paraId="3F6AF450" w14:textId="77777777" w:rsidR="000B20C6" w:rsidRPr="00C74AEB" w:rsidRDefault="000B20C6" w:rsidP="00FE6B7E">
            <w:pPr>
              <w:rPr>
                <w:rStyle w:val="Strong"/>
                <w:color w:val="FFFFFF"/>
              </w:rPr>
            </w:pPr>
            <w:r w:rsidRPr="00C74AEB">
              <w:rPr>
                <w:rStyle w:val="Strong"/>
                <w:color w:val="FFFFFF"/>
              </w:rPr>
              <w:t>Option Transfer</w:t>
            </w:r>
          </w:p>
        </w:tc>
      </w:tr>
      <w:tr w:rsidR="000B20C6" w:rsidRPr="004B325C" w14:paraId="7D190DF5" w14:textId="77777777" w:rsidTr="000270DE">
        <w:tc>
          <w:tcPr>
            <w:tcW w:w="8748" w:type="dxa"/>
            <w:shd w:val="clear" w:color="auto" w:fill="FFFFFF"/>
            <w:tcMar>
              <w:top w:w="72" w:type="dxa"/>
              <w:left w:w="115" w:type="dxa"/>
              <w:bottom w:w="72" w:type="dxa"/>
              <w:right w:w="115" w:type="dxa"/>
            </w:tcMar>
          </w:tcPr>
          <w:p w14:paraId="6EFD0E43" w14:textId="77777777" w:rsidR="000B20C6" w:rsidRPr="004B325C" w:rsidRDefault="000B20C6" w:rsidP="00FE6B7E">
            <w:r w:rsidRPr="004B325C">
              <w:t>The option cannot be transferable, except at the option holder’s death.</w:t>
            </w:r>
          </w:p>
        </w:tc>
      </w:tr>
      <w:tr w:rsidR="000B20C6" w:rsidRPr="004B325C" w14:paraId="46170412" w14:textId="77777777" w:rsidTr="000270DE">
        <w:tc>
          <w:tcPr>
            <w:tcW w:w="8748" w:type="dxa"/>
            <w:shd w:val="clear" w:color="auto" w:fill="6CA8CD"/>
            <w:tcMar>
              <w:top w:w="72" w:type="dxa"/>
              <w:left w:w="115" w:type="dxa"/>
              <w:bottom w:w="72" w:type="dxa"/>
              <w:right w:w="115" w:type="dxa"/>
            </w:tcMar>
          </w:tcPr>
          <w:p w14:paraId="45396651" w14:textId="77777777" w:rsidR="000B20C6" w:rsidRPr="00C74AEB" w:rsidRDefault="000B20C6" w:rsidP="00FE6B7E">
            <w:pPr>
              <w:rPr>
                <w:rStyle w:val="Strong"/>
                <w:color w:val="FFFFFF"/>
              </w:rPr>
            </w:pPr>
            <w:r w:rsidRPr="00C74AEB">
              <w:rPr>
                <w:rStyle w:val="Strong"/>
                <w:color w:val="FFFFFF"/>
              </w:rPr>
              <w:t>Maximum Annual Vesting Amount</w:t>
            </w:r>
          </w:p>
        </w:tc>
      </w:tr>
      <w:tr w:rsidR="000B20C6" w:rsidRPr="004B325C" w14:paraId="71DB8089" w14:textId="77777777" w:rsidTr="000270DE">
        <w:tc>
          <w:tcPr>
            <w:tcW w:w="8748" w:type="dxa"/>
            <w:shd w:val="clear" w:color="auto" w:fill="FFFFFF"/>
            <w:tcMar>
              <w:top w:w="72" w:type="dxa"/>
              <w:left w:w="115" w:type="dxa"/>
              <w:bottom w:w="72" w:type="dxa"/>
              <w:right w:w="115" w:type="dxa"/>
            </w:tcMar>
          </w:tcPr>
          <w:p w14:paraId="7C040DC9" w14:textId="77777777" w:rsidR="000B20C6" w:rsidRPr="004B325C" w:rsidRDefault="000B20C6" w:rsidP="008849EC">
            <w:r w:rsidRPr="004B325C">
              <w:lastRenderedPageBreak/>
              <w:t xml:space="preserve">Only $100,000 worth of ISOs, based on the FMV at grant, can become exercisable in any calendar year. </w:t>
            </w:r>
            <w:r w:rsidRPr="00DC5DD5">
              <w:rPr>
                <w:i/>
              </w:rPr>
              <w:t>Note that how many options are actually exercised will not affect this rule. This is solely based on when they become exercisable, which is determined by the plan or the grant document.</w:t>
            </w:r>
            <w:r w:rsidRPr="004B325C">
              <w:t xml:space="preserve"> This rule uses a FIFO accounting method in determining which shares qualify, meaning if the $100,000 limit is exceeded, then the most recently granted options will be disqualified first. In most cases, the record keeper will calculate this, but it is important to keep in mind that an acceleration of vesting can result in the disqualification of much of the ISO.</w:t>
            </w:r>
          </w:p>
          <w:p w14:paraId="4291E3C3" w14:textId="77777777" w:rsidR="000B20C6" w:rsidRPr="004B325C" w:rsidRDefault="000B20C6" w:rsidP="008849EC">
            <w:r w:rsidRPr="004B325C">
              <w:t>For example, if there is a change of control in the company (acquisition), the vesting schedule typically accelerates. In that case, 100% of the unvested options will vest on the date a change of control takes place. In such an event, the likelihood of exceeding the $100,000 limit increases significantly, and the most recently granted options are likely to become disqualified.</w:t>
            </w:r>
          </w:p>
        </w:tc>
      </w:tr>
    </w:tbl>
    <w:p w14:paraId="0CDEF9AA" w14:textId="77777777" w:rsidR="000B20C6" w:rsidRDefault="00460C74" w:rsidP="00C74AEB">
      <w:pPr>
        <w:pStyle w:val="Heading2"/>
      </w:pPr>
      <w:r>
        <w:rPr>
          <w:bCs/>
          <w:i/>
          <w:color w:val="auto"/>
          <w:sz w:val="20"/>
          <w:szCs w:val="20"/>
        </w:rPr>
        <w:br w:type="page"/>
      </w:r>
      <w:r w:rsidR="000B20C6">
        <w:lastRenderedPageBreak/>
        <w:t>Example of an ISO Grant, Exercise, and Stock Sale</w:t>
      </w:r>
    </w:p>
    <w:p w14:paraId="611CA5D4" w14:textId="41DFB12C" w:rsidR="000270DE" w:rsidDel="00872AF5" w:rsidRDefault="000270DE" w:rsidP="000270DE">
      <w:pPr>
        <w:pStyle w:val="CommentText"/>
        <w:rPr>
          <w:del w:id="708" w:author="Rick Tyler" w:date="2016-07-21T16:26:00Z"/>
        </w:rPr>
      </w:pPr>
      <w:del w:id="709" w:author="Rick Tyler" w:date="2016-07-21T16:26:00Z">
        <w:r w:rsidRPr="00E4355F" w:rsidDel="00872AF5">
          <w:delText xml:space="preserve">In the following scenario, </w:delText>
        </w:r>
        <w:r w:rsidDel="00872AF5">
          <w:delText xml:space="preserve">see each </w:delText>
        </w:r>
        <w:r w:rsidRPr="00E4355F" w:rsidDel="00872AF5">
          <w:delText>event in the sequence for a graphical representation of what occurs with the ISOs</w:delText>
        </w:r>
        <w:r w:rsidR="007B5F9D" w:rsidDel="00872AF5">
          <w:delText>.</w:delText>
        </w:r>
      </w:del>
    </w:p>
    <w:p w14:paraId="2312A343" w14:textId="77777777" w:rsidR="007B5F9D" w:rsidRPr="007B5F9D" w:rsidDel="007A58AD" w:rsidRDefault="007B5F9D" w:rsidP="000270DE">
      <w:pPr>
        <w:pStyle w:val="CommentText"/>
        <w:rPr>
          <w:del w:id="710" w:author="Rick Tyler" w:date="2016-07-25T10:00:00Z"/>
          <w:b/>
          <w:color w:val="FF0000"/>
        </w:rPr>
      </w:pPr>
      <w:r w:rsidRPr="000270DE">
        <w:rPr>
          <w:b/>
          <w:color w:val="FF0000"/>
        </w:rPr>
        <w:t>In the following scenario, click on each</w:t>
      </w:r>
      <w:r>
        <w:rPr>
          <w:b/>
          <w:color w:val="FF0000"/>
        </w:rPr>
        <w:t xml:space="preserve"> </w:t>
      </w:r>
      <w:r w:rsidR="00AE2499">
        <w:rPr>
          <w:noProof/>
        </w:rPr>
        <w:drawing>
          <wp:inline distT="0" distB="0" distL="0" distR="0" wp14:anchorId="4744BD80" wp14:editId="3326A354">
            <wp:extent cx="277495" cy="203835"/>
            <wp:effectExtent l="0" t="0" r="1905" b="0"/>
            <wp:docPr id="5" name="Picture 5" descr="orange_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nge_trian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t xml:space="preserve"> </w:t>
      </w:r>
      <w:r>
        <w:rPr>
          <w:b/>
          <w:color w:val="FF0000"/>
        </w:rPr>
        <w:t>f</w:t>
      </w:r>
      <w:r w:rsidRPr="000270DE">
        <w:rPr>
          <w:b/>
          <w:color w:val="FF0000"/>
        </w:rPr>
        <w:t>or each event in the sequence for a graphical representation of what occurs with the ISOs</w:t>
      </w:r>
    </w:p>
    <w:p w14:paraId="1D0E14BD" w14:textId="77777777" w:rsidR="000270DE" w:rsidRDefault="000270DE">
      <w:pPr>
        <w:pStyle w:val="CommentText"/>
        <w:pPrChange w:id="711" w:author="Rick Tyler" w:date="2016-07-25T10:00:00Z">
          <w:pPr/>
        </w:pPrChange>
      </w:pPr>
    </w:p>
    <w:p w14:paraId="403E5081" w14:textId="1C2CD9D6" w:rsidR="000270DE" w:rsidDel="00DA6AC9" w:rsidRDefault="00AE2499" w:rsidP="000270DE">
      <w:pPr>
        <w:jc w:val="both"/>
        <w:rPr>
          <w:del w:id="712" w:author="Rick Tyler" w:date="2016-07-25T09:42:00Z"/>
        </w:rPr>
      </w:pPr>
      <w:del w:id="713" w:author="Rick Tyler" w:date="2016-07-25T09:42:00Z">
        <w:r w:rsidDel="00DA6AC9">
          <w:rPr>
            <w:noProof/>
          </w:rPr>
          <w:drawing>
            <wp:inline distT="0" distB="0" distL="0" distR="0" wp14:anchorId="6C54A075" wp14:editId="059CABA2">
              <wp:extent cx="5168265" cy="2620645"/>
              <wp:effectExtent l="0" t="0" r="0" b="0"/>
              <wp:docPr id="4" name="Picture 4" descr="gr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n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265" cy="2620645"/>
                      </a:xfrm>
                      <a:prstGeom prst="rect">
                        <a:avLst/>
                      </a:prstGeom>
                      <a:noFill/>
                      <a:ln>
                        <a:noFill/>
                      </a:ln>
                    </pic:spPr>
                  </pic:pic>
                </a:graphicData>
              </a:graphic>
            </wp:inline>
          </w:drawing>
        </w:r>
      </w:del>
    </w:p>
    <w:p w14:paraId="410F39F3" w14:textId="77777777" w:rsidR="00CC7E01" w:rsidRDefault="00CC7E01" w:rsidP="00CC7E01">
      <w:pPr>
        <w:rPr>
          <w:ins w:id="714" w:author="Rick Tyler" w:date="2016-07-25T09:41:00Z"/>
        </w:rPr>
      </w:pPr>
    </w:p>
    <w:p w14:paraId="24E9C7A4" w14:textId="62E0B5E2" w:rsidR="00CC7E01" w:rsidRDefault="00CC7E01" w:rsidP="00CC7E01">
      <w:pPr>
        <w:rPr>
          <w:ins w:id="715" w:author="Rick Tyler" w:date="2016-07-25T09:41:00Z"/>
        </w:rPr>
      </w:pPr>
      <w:ins w:id="716" w:author="Rick Tyler" w:date="2016-07-25T09:41:00Z">
        <w:r>
          <w:rPr>
            <w:noProof/>
          </w:rPr>
          <mc:AlternateContent>
            <mc:Choice Requires="wpg">
              <w:drawing>
                <wp:anchor distT="0" distB="0" distL="114300" distR="114300" simplePos="0" relativeHeight="251673088" behindDoc="0" locked="0" layoutInCell="1" allowOverlap="1" wp14:anchorId="2CB4F964" wp14:editId="0F6177B5">
                  <wp:simplePos x="0" y="0"/>
                  <wp:positionH relativeFrom="column">
                    <wp:posOffset>50800</wp:posOffset>
                  </wp:positionH>
                  <wp:positionV relativeFrom="paragraph">
                    <wp:posOffset>34290</wp:posOffset>
                  </wp:positionV>
                  <wp:extent cx="5944235" cy="3114040"/>
                  <wp:effectExtent l="0" t="0" r="0" b="10160"/>
                  <wp:wrapThrough wrapText="bothSides">
                    <wp:wrapPolygon edited="0">
                      <wp:start x="554" y="0"/>
                      <wp:lineTo x="92" y="2995"/>
                      <wp:lineTo x="92" y="4228"/>
                      <wp:lineTo x="1108" y="5814"/>
                      <wp:lineTo x="1938" y="5814"/>
                      <wp:lineTo x="277" y="6695"/>
                      <wp:lineTo x="92" y="7047"/>
                      <wp:lineTo x="92" y="8633"/>
                      <wp:lineTo x="1846" y="11452"/>
                      <wp:lineTo x="1938" y="14271"/>
                      <wp:lineTo x="185" y="14623"/>
                      <wp:lineTo x="185" y="16737"/>
                      <wp:lineTo x="1938" y="17090"/>
                      <wp:lineTo x="1938" y="20261"/>
                      <wp:lineTo x="15783" y="21142"/>
                      <wp:lineTo x="19659" y="21494"/>
                      <wp:lineTo x="21413" y="21494"/>
                      <wp:lineTo x="21505" y="18852"/>
                      <wp:lineTo x="21136" y="18499"/>
                      <wp:lineTo x="18090" y="17090"/>
                      <wp:lineTo x="18275" y="3700"/>
                      <wp:lineTo x="17537" y="3524"/>
                      <wp:lineTo x="2954" y="2995"/>
                      <wp:lineTo x="3600" y="1409"/>
                      <wp:lineTo x="3507" y="0"/>
                      <wp:lineTo x="554" y="0"/>
                    </wp:wrapPolygon>
                  </wp:wrapThrough>
                  <wp:docPr id="17" name="Group 17"/>
                  <wp:cNvGraphicFramePr/>
                  <a:graphic xmlns:a="http://schemas.openxmlformats.org/drawingml/2006/main">
                    <a:graphicData uri="http://schemas.microsoft.com/office/word/2010/wordprocessingGroup">
                      <wpg:wgp>
                        <wpg:cNvGrpSpPr/>
                        <wpg:grpSpPr>
                          <a:xfrm>
                            <a:off x="0" y="0"/>
                            <a:ext cx="5944235" cy="3114040"/>
                            <a:chOff x="0" y="0"/>
                            <a:chExt cx="5944235" cy="3114040"/>
                          </a:xfrm>
                        </wpg:grpSpPr>
                        <wps:wsp>
                          <wps:cNvPr id="18" name="Straight Connector 18"/>
                          <wps:cNvCnPr/>
                          <wps:spPr>
                            <a:xfrm flipH="1">
                              <a:off x="571500" y="342900"/>
                              <a:ext cx="635" cy="2518410"/>
                            </a:xfrm>
                            <a:prstGeom prst="line">
                              <a:avLst/>
                            </a:prstGeom>
                            <a:ln w="349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flipH="1">
                              <a:off x="571500" y="2857500"/>
                              <a:ext cx="4801235" cy="11430"/>
                            </a:xfrm>
                            <a:prstGeom prst="line">
                              <a:avLst/>
                            </a:prstGeom>
                            <a:ln w="349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H="1" flipV="1">
                              <a:off x="463550" y="228854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H="1" flipV="1">
                              <a:off x="457200" y="114554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flipH="1" flipV="1">
                              <a:off x="457200" y="57404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2" name="Text Box 252"/>
                          <wps:cNvSpPr txBox="1"/>
                          <wps:spPr>
                            <a:xfrm>
                              <a:off x="11430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4681CA" w14:textId="77777777" w:rsidR="003350E9" w:rsidRPr="00943064" w:rsidRDefault="003350E9" w:rsidP="00CC7E01">
                                <w:pPr>
                                  <w:rPr>
                                    <w:b/>
                                    <w:sz w:val="18"/>
                                  </w:rPr>
                                </w:pPr>
                                <w:r w:rsidRPr="00943064">
                                  <w:rPr>
                                    <w:b/>
                                    <w:sz w:val="18"/>
                                  </w:rPr>
                                  <w:t>Stock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209550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1ECB5" w14:textId="06B81C4B" w:rsidR="003350E9" w:rsidRPr="00943064" w:rsidRDefault="003350E9" w:rsidP="00CC7E01">
                                <w:pPr>
                                  <w:rPr>
                                    <w:b/>
                                    <w:sz w:val="18"/>
                                  </w:rPr>
                                </w:pPr>
                                <w:r>
                                  <w:rPr>
                                    <w:b/>
                                    <w:sz w:val="18"/>
                                  </w:rPr>
                                  <w:t>$</w:t>
                                </w:r>
                                <w:ins w:id="717" w:author="Rick Tyler" w:date="2016-07-25T09:51:00Z">
                                  <w:r>
                                    <w:rPr>
                                      <w:b/>
                                      <w:sz w:val="18"/>
                                    </w:rPr>
                                    <w:t>5</w:t>
                                  </w:r>
                                </w:ins>
                                <w:del w:id="718" w:author="Rick Tyler" w:date="2016-07-25T09:51:00Z">
                                  <w:r w:rsidDel="00435663">
                                    <w:rPr>
                                      <w:b/>
                                      <w:sz w:val="18"/>
                                    </w:rPr>
                                    <w:delText>10</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0" y="95504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D9D848" w14:textId="4B90C822" w:rsidR="003350E9" w:rsidRPr="00943064" w:rsidRDefault="003350E9" w:rsidP="00CC7E01">
                                <w:pPr>
                                  <w:rPr>
                                    <w:b/>
                                    <w:sz w:val="18"/>
                                  </w:rPr>
                                </w:pPr>
                                <w:r>
                                  <w:rPr>
                                    <w:b/>
                                    <w:sz w:val="18"/>
                                  </w:rPr>
                                  <w:t>$</w:t>
                                </w:r>
                                <w:ins w:id="719" w:author="Rick Tyler" w:date="2016-07-25T09:52:00Z">
                                  <w:r>
                                    <w:rPr>
                                      <w:b/>
                                      <w:sz w:val="18"/>
                                    </w:rPr>
                                    <w:t>15</w:t>
                                  </w:r>
                                </w:ins>
                                <w:del w:id="720" w:author="Rick Tyler" w:date="2016-07-25T09:52:00Z">
                                  <w:r w:rsidDel="00A9611B">
                                    <w:rPr>
                                      <w:b/>
                                      <w:sz w:val="18"/>
                                    </w:rPr>
                                    <w:delText>30</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0" y="34290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6C7C9" w14:textId="35B0B469" w:rsidR="003350E9" w:rsidRPr="00943064" w:rsidRDefault="003350E9" w:rsidP="00CC7E01">
                                <w:pPr>
                                  <w:rPr>
                                    <w:b/>
                                    <w:sz w:val="18"/>
                                  </w:rPr>
                                </w:pPr>
                                <w:r>
                                  <w:rPr>
                                    <w:b/>
                                    <w:sz w:val="18"/>
                                  </w:rPr>
                                  <w:t>$</w:t>
                                </w:r>
                                <w:del w:id="721" w:author="Rick Tyler" w:date="2016-07-25T10:04:00Z">
                                  <w:r w:rsidDel="00850754">
                                    <w:rPr>
                                      <w:b/>
                                      <w:sz w:val="18"/>
                                    </w:rPr>
                                    <w:delText>50</w:delText>
                                  </w:r>
                                </w:del>
                                <w:ins w:id="722" w:author="Rick Tyler" w:date="2016-07-25T10:04:00Z">
                                  <w:r>
                                    <w:rPr>
                                      <w:b/>
                                      <w:sz w:val="18"/>
                                    </w:rPr>
                                    <w:t>20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914400" y="228600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400300" y="229235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886200" y="2286000"/>
                              <a:ext cx="1028700" cy="571500"/>
                            </a:xfrm>
                            <a:prstGeom prst="rect">
                              <a:avLst/>
                            </a:prstGeom>
                            <a:solidFill>
                              <a:srgbClr val="DAA72A"/>
                            </a:solidFill>
                            <a:ln>
                              <a:solidFill>
                                <a:srgbClr val="DAA72A">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400300" y="1145540"/>
                              <a:ext cx="1028700" cy="1144270"/>
                            </a:xfrm>
                            <a:prstGeom prst="rect">
                              <a:avLst/>
                            </a:prstGeom>
                            <a:solidFill>
                              <a:srgbClr val="FFD579"/>
                            </a:solidFill>
                            <a:ln>
                              <a:solidFill>
                                <a:srgbClr val="FFD579"/>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886200" y="542290"/>
                              <a:ext cx="1028700" cy="1739900"/>
                            </a:xfrm>
                            <a:prstGeom prst="rect">
                              <a:avLst/>
                            </a:prstGeom>
                            <a:solidFill>
                              <a:srgbClr val="FFFD78"/>
                            </a:solidFill>
                            <a:ln>
                              <a:solidFill>
                                <a:srgbClr val="FFFD78">
                                  <a:alpha val="99000"/>
                                </a:srgb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5372100" y="2654300"/>
                              <a:ext cx="5721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7697FE" w14:textId="77777777" w:rsidR="003350E9" w:rsidRPr="00943064" w:rsidRDefault="003350E9" w:rsidP="00CC7E01">
                                <w:pPr>
                                  <w:rPr>
                                    <w:b/>
                                    <w:sz w:val="18"/>
                                  </w:rPr>
                                </w:pPr>
                                <w:r>
                                  <w:rPr>
                                    <w:b/>
                                    <w:sz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B4F964" id="Group 17" o:spid="_x0000_s1148" style="position:absolute;margin-left:4pt;margin-top:2.7pt;width:468.05pt;height:245.2pt;z-index:251673088;mso-width-relative:margin;mso-height-relative:margin" coordsize="5944235,3114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">
                  <v:line id="Straight Connector 18" o:spid="_x0000_s1149" style="position:absolute;flip:x;visibility:visible;mso-wrap-style:square" from="571500,342900" to="572135,2861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IRfMMAAADbAAAADwAAAGRycy9kb3ducmV2LnhtbESPQUvDQBCF74L/YRnBm5200CKx21IK&#10;hQoiWBWvk+w0Cc3Oht21if/eOQjeZnhv3vtmvZ18b64cUxfEwnxWgGGpg+uksfDxfnh4BJMyiaM+&#10;CFv44QTbze3NmkoXRnnj6yk3RkMklWShzXkoEVPdsqc0CwOLaucQPWVdY4Mu0qjhvsdFUazQUyfa&#10;0NLA+5bry+nbW3DVazUuLjE84/JltfQYv/Czsvb+bto9gck85X/z3/XRKb7C6i86A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eiEXzDAAAA2wAAAA8AAAAAAAAAAAAA&#10;AAAAoQIAAGRycy9kb3ducmV2LnhtbFBLBQYAAAAABAAEAPkAAACRAwAAAAA=&#10;" strokecolor="black [3213]" strokeweight="2.75pt"/>
                  <v:line id="Straight Connector 248" o:spid="_x0000_s1150" style="position:absolute;flip:x;visibility:visible;mso-wrap-style:square" from="571500,2857500" to="5372735,28689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xrMEAAADcAAAADwAAAGRycy9kb3ducmV2LnhtbERPTWvCQBC9F/oflin0VieGKiW6ihQK&#10;FopQrXidZMckmJ0Nu6tJ/333IPT4eN/L9Wg7dWMfWicappMMFEvlTCu1hp/Dx8sbqBBJDHVOWMMv&#10;B1ivHh+WVBg3yDff9rFWKURCQRqaGPsCMVQNWwoT17Mk7uy8pZigr9F4GlK47TDPsjlaaiU1NNTz&#10;e8PVZX+1Gky5K4f84t0nzr7mM4v+hMdS6+encbMAFXmM/+K7e2s05K9pbTqTjgCu/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h/GswQAAANwAAAAPAAAAAAAAAAAAAAAA&#10;AKECAABkcnMvZG93bnJldi54bWxQSwUGAAAAAAQABAD5AAAAjwMAAAAA&#10;" strokecolor="black [3213]" strokeweight="2.75pt"/>
                  <v:line id="Straight Connector 249" o:spid="_x0000_s1151" style="position:absolute;flip:x y;visibility:visible;mso-wrap-style:square" from="463550,2288540" to="692150,2288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aplMUAAADcAAAADwAAAGRycy9kb3ducmV2LnhtbESPQWsCMRSE74L/ITzBmyZd26KrUWzB&#10;Vnoo1Ap6fG5ed1c3L8sm6vrvG6HQ4zDzzTCzRWsrcaHGl441PAwVCOLMmZJzDdvv1WAMwgdkg5Vj&#10;0nAjD4t5tzPD1Lgrf9FlE3IRS9inqKEIoU6l9FlBFv3Q1cTR+3GNxRBlk0vT4DWW20omSj1LiyXH&#10;hQJrei0oO23OVkPCn4fjWzbe75RaviQfT6Nww3et+712OQURqA3/4T96bSL3OIH7mXgE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NaplMUAAADcAAAADwAAAAAAAAAA&#10;AAAAAAChAgAAZHJzL2Rvd25yZXYueG1sUEsFBgAAAAAEAAQA+QAAAJMDAAAAAA==&#10;" strokecolor="black [3213]" strokeweight="1.75pt"/>
                  <v:line id="Straight Connector 250" o:spid="_x0000_s1152" style="position:absolute;flip:x y;visibility:visible;mso-wrap-style:square" from="457200,1145540" to="685800,1145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WW1MIAAADcAAAADwAAAGRycy9kb3ducmV2LnhtbERPTUvDQBC9C/0PyxS82d1GWkrsJlRB&#10;LT0IVkGPY3ZMYrOzIbu26b93DgWPj/e9LkffqSMNsQ1sYT4zoIir4FquLby/Pd6sQMWE7LALTBbO&#10;FKEsJldrzF048Ssd96lWEsIxRwtNSn2udawa8hhnoScW7jsMHpPAodZuwJOE+05nxiy1x5alocGe&#10;HhqqDvtfbyHjl6+fp2r1+WHM5j7bLW7TGZ+tvZ6OmztQicb0L764t058C5kvZ+QI6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DWW1MIAAADcAAAADwAAAAAAAAAAAAAA&#10;AAChAgAAZHJzL2Rvd25yZXYueG1sUEsFBgAAAAAEAAQA+QAAAJADAAAAAA==&#10;" strokecolor="black [3213]" strokeweight="1.75pt"/>
                  <v:line id="Straight Connector 251" o:spid="_x0000_s1153" style="position:absolute;flip:x y;visibility:visible;mso-wrap-style:square" from="457200,574040" to="685800,574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3kzT8UAAADcAAAADwAAAGRycy9kb3ducmV2LnhtbESPQWvCQBSE70L/w/IKvemuKYqkriEt&#10;tIoHQVvQ42v2NUmbfRuyW43/3hUEj8PMN8PMs9424kidrx1rGI8UCOLCmZpLDV+f78MZCB+QDTaO&#10;ScOZPGSLh8EcU+NOvKXjLpQilrBPUUMVQptK6YuKLPqRa4mj9+M6iyHKrpSmw1Mst41MlJpKizXH&#10;hQpbequo+Nv9Ww0Jb75/P4rZYa9U/pqsJ8/hjEutnx77/AVEoD7cwzd6ZSI3GcP1TDwCcnE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3kzT8UAAADcAAAADwAAAAAAAAAA&#10;AAAAAAChAgAAZHJzL2Rvd25yZXYueG1sUEsFBgAAAAAEAAQA+QAAAJMDAAAAAA==&#10;" strokecolor="black [3213]" strokeweight="1.75pt"/>
                  <v:shape id="Text Box 252" o:spid="_x0000_s1154" type="#_x0000_t202" style="position:absolute;left:114300;width:9150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GptxAAA&#10;ANwAAAAPAAAAZHJzL2Rvd25yZXYueG1sRI9Pi8IwFMTvC36H8ARva2LRxe0aRRTBk8v6Z2Fvj+bZ&#10;FpuX0kRbv/1GEDwOM/MbZrbobCVu1PjSsYbRUIEgzpwpOddwPGzepyB8QDZYOSYNd/KwmPfeZpga&#10;1/IP3fYhFxHCPkUNRQh1KqXPCrLoh64mjt7ZNRZDlE0uTYNthNtKJkp9SIslx4UCa1oVlF32V6vh&#10;tDv//Y7Vd762k7p1nZJsP6XWg363/AIRqAuv8LO9NRqSSQ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hqbcQAAADcAAAADwAAAAAAAAAAAAAAAACXAgAAZHJzL2Rv&#10;d25yZXYueG1sUEsFBgAAAAAEAAQA9QAAAIgDAAAAAA==&#10;" filled="f" stroked="f">
                    <v:textbox>
                      <w:txbxContent>
                        <w:p w14:paraId="6C4681CA" w14:textId="77777777" w:rsidR="003350E9" w:rsidRPr="00943064" w:rsidRDefault="003350E9" w:rsidP="00CC7E01">
                          <w:pPr>
                            <w:rPr>
                              <w:b/>
                              <w:sz w:val="18"/>
                            </w:rPr>
                          </w:pPr>
                          <w:r w:rsidRPr="00943064">
                            <w:rPr>
                              <w:b/>
                              <w:sz w:val="18"/>
                            </w:rPr>
                            <w:t>Stock Price</w:t>
                          </w:r>
                        </w:p>
                      </w:txbxContent>
                    </v:textbox>
                  </v:shape>
                  <v:shape id="Text Box 253" o:spid="_x0000_s1155" type="#_x0000_t202" style="position:absolute;top:209550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M/2wwAA&#10;ANwAAAAPAAAAZHJzL2Rvd25yZXYueG1sRI9BawIxFITvgv8hPMGbJlotdjWKWAo9KbW14O2xee4u&#10;bl6WTXTXf28EweMwM98wi1VrS3Gl2heONYyGCgRx6kzBmYa/36/BDIQPyAZLx6ThRh5Wy25ngYlx&#10;Df/QdR8yESHsE9SQh1AlUvo0J4t+6Cri6J1cbTFEWWfS1NhEuC3lWKl3abHguJBjRZuc0vP+YjUc&#10;tqfj/0Ttsk87rRrXKsn2Q2rd77XrOYhAbXiFn+1vo2E8fYP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FM/2wwAAANwAAAAPAAAAAAAAAAAAAAAAAJcCAABkcnMvZG93&#10;bnJldi54bWxQSwUGAAAAAAQABAD1AAAAhwMAAAAA&#10;" filled="f" stroked="f">
                    <v:textbox>
                      <w:txbxContent>
                        <w:p w14:paraId="3521ECB5" w14:textId="06B81C4B" w:rsidR="003350E9" w:rsidRPr="00943064" w:rsidRDefault="003350E9" w:rsidP="00CC7E01">
                          <w:pPr>
                            <w:rPr>
                              <w:b/>
                              <w:sz w:val="18"/>
                            </w:rPr>
                          </w:pPr>
                          <w:r>
                            <w:rPr>
                              <w:b/>
                              <w:sz w:val="18"/>
                            </w:rPr>
                            <w:t>$</w:t>
                          </w:r>
                          <w:ins w:id="723" w:author="Rick Tyler" w:date="2016-07-25T09:51:00Z">
                            <w:r>
                              <w:rPr>
                                <w:b/>
                                <w:sz w:val="18"/>
                              </w:rPr>
                              <w:t>5</w:t>
                            </w:r>
                          </w:ins>
                          <w:del w:id="724" w:author="Rick Tyler" w:date="2016-07-25T09:51:00Z">
                            <w:r w:rsidDel="00435663">
                              <w:rPr>
                                <w:b/>
                                <w:sz w:val="18"/>
                              </w:rPr>
                              <w:delText>10</w:delText>
                            </w:r>
                          </w:del>
                        </w:p>
                      </w:txbxContent>
                    </v:textbox>
                  </v:shape>
                  <v:shape id="Text Box 254" o:spid="_x0000_s1156" type="#_x0000_t202" style="position:absolute;top:95504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3BD9D848" w14:textId="4B90C822" w:rsidR="003350E9" w:rsidRPr="00943064" w:rsidRDefault="003350E9" w:rsidP="00CC7E01">
                          <w:pPr>
                            <w:rPr>
                              <w:b/>
                              <w:sz w:val="18"/>
                            </w:rPr>
                          </w:pPr>
                          <w:r>
                            <w:rPr>
                              <w:b/>
                              <w:sz w:val="18"/>
                            </w:rPr>
                            <w:t>$</w:t>
                          </w:r>
                          <w:ins w:id="725" w:author="Rick Tyler" w:date="2016-07-25T09:52:00Z">
                            <w:r>
                              <w:rPr>
                                <w:b/>
                                <w:sz w:val="18"/>
                              </w:rPr>
                              <w:t>15</w:t>
                            </w:r>
                          </w:ins>
                          <w:del w:id="726" w:author="Rick Tyler" w:date="2016-07-25T09:52:00Z">
                            <w:r w:rsidDel="00A9611B">
                              <w:rPr>
                                <w:b/>
                                <w:sz w:val="18"/>
                              </w:rPr>
                              <w:delText>30</w:delText>
                            </w:r>
                          </w:del>
                        </w:p>
                      </w:txbxContent>
                    </v:textbox>
                  </v:shape>
                  <v:shape id="Text Box 255" o:spid="_x0000_s1157" type="#_x0000_t202" style="position:absolute;top:34290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70D6C7C9" w14:textId="35B0B469" w:rsidR="003350E9" w:rsidRPr="00943064" w:rsidRDefault="003350E9" w:rsidP="00CC7E01">
                          <w:pPr>
                            <w:rPr>
                              <w:b/>
                              <w:sz w:val="18"/>
                            </w:rPr>
                          </w:pPr>
                          <w:r>
                            <w:rPr>
                              <w:b/>
                              <w:sz w:val="18"/>
                            </w:rPr>
                            <w:t>$</w:t>
                          </w:r>
                          <w:del w:id="727" w:author="Rick Tyler" w:date="2016-07-25T10:04:00Z">
                            <w:r w:rsidDel="00850754">
                              <w:rPr>
                                <w:b/>
                                <w:sz w:val="18"/>
                              </w:rPr>
                              <w:delText>50</w:delText>
                            </w:r>
                          </w:del>
                          <w:ins w:id="728" w:author="Rick Tyler" w:date="2016-07-25T10:04:00Z">
                            <w:r>
                              <w:rPr>
                                <w:b/>
                                <w:sz w:val="18"/>
                              </w:rPr>
                              <w:t>20</w:t>
                            </w:r>
                          </w:ins>
                        </w:p>
                      </w:txbxContent>
                    </v:textbox>
                  </v:shape>
                  <v:rect id="Rectangle 32" o:spid="_x0000_s1158" style="position:absolute;left:914400;top:22860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uDwwAA&#10;ANsAAAAPAAAAZHJzL2Rvd25yZXYueG1sRI/BasMwEETvgf6D2EJvsVwHSnCjhNDSpD2FOrn0tlgb&#10;y8RaGUmx3b+vAoEeh5l5w6w2k+3EQD60jhU8ZzkI4trplhsFp+PHfAkiRGSNnWNS8EsBNuuH2QpL&#10;7Ub+pqGKjUgQDiUqMDH2pZShNmQxZK4nTt7ZeYsxSd9I7XFMcNvJIs9fpMWW04LBnt4M1ZfqahUU&#10;y4Vz77sDd6P92ef7r4HP/qDU0+O0fQURaYr/4Xv7UytYFHD7kn6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ruDwwAAANsAAAAPAAAAAAAAAAAAAAAAAJcCAABkcnMvZG93&#10;bnJldi54bWxQSwUGAAAAAAQABAD1AAAAhwMAAAAA&#10;" fillcolor="#daa72a" strokecolor="#daa72a">
                    <v:stroke opacity="64764f"/>
                  </v:rect>
                  <v:rect id="Rectangle 36" o:spid="_x0000_s1159" style="position:absolute;left:2400300;top:229235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b2AwwAA&#10;ANsAAAAPAAAAZHJzL2Rvd25yZXYueG1sRI9Ba8JAFITvBf/D8gRvdaOBIKmriFJjT6HaS2+P7DMJ&#10;zb4Nu9sk/vtuodDjMDPfMNv9ZDoxkPOtZQWrZQKCuLK65VrBx+31eQPCB2SNnWVS8CAP+93saYu5&#10;tiO/03ANtYgQ9jkqaELocyl91ZBBv7Q9cfTu1hkMUbpaaodjhJtOrpMkkwZbjgsN9nRsqPq6fhsF&#10;601q7elccjeazyIp3ga+u1KpxXw6vIAINIX/8F/7ohWkG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Xb2AwwAAANsAAAAPAAAAAAAAAAAAAAAAAJcCAABkcnMvZG93&#10;bnJldi54bWxQSwUGAAAAAAQABAD1AAAAhwMAAAAA&#10;" fillcolor="#daa72a" strokecolor="#daa72a">
                    <v:stroke opacity="64764f"/>
                  </v:rect>
                  <v:rect id="Rectangle 45" o:spid="_x0000_s1160" style="position:absolute;left:3886200;top:22860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VCKwwAA&#10;ANsAAAAPAAAAZHJzL2Rvd25yZXYueG1sRI9Ba8JAFITvgv9heUJvuqlWkegqYrHqSUx78fbIPpPQ&#10;7Nuwu03Sf+8WCh6HmfmGWW97U4uWnK8sK3idJCCIc6srLhR8fR7GSxA+IGusLZOCX/Kw3QwHa0y1&#10;7fhKbRYKESHsU1RQhtCkUvq8JIN+Yhvi6N2tMxiidIXUDrsIN7WcJslCGqw4LpTY0L6k/Dv7MQqm&#10;y5m17x8XrjtzOybHc8t3d1HqZdTvViAC9eEZ/m+ftIK3Ofx9iT9Ab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iVCKwwAAANsAAAAPAAAAAAAAAAAAAAAAAJcCAABkcnMvZG93&#10;bnJldi54bWxQSwUGAAAAAAQABAD1AAAAhwMAAAAA&#10;" fillcolor="#daa72a" strokecolor="#daa72a">
                    <v:stroke opacity="64764f"/>
                  </v:rect>
                  <v:rect id="Rectangle 47" o:spid="_x0000_s1161" style="position:absolute;left:2400300;top:1145540;width:1028700;height:1144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oQAxAAA&#10;ANsAAAAPAAAAZHJzL2Rvd25yZXYueG1sRI9Ba8JAFITvQv/D8gq9iG5apNXUTSiC4EGEphWvj+xr&#10;Esx7G7KrRn+9Wyj0OMzMN8wyH7hVZ+p948TA8zQBRVI620hl4PtrPZmD8gHFYuuEDFzJQ549jJaY&#10;WneRTzoXoVIRIj5FA3UIXaq1L2ti9FPXkUTvx/WMIcq+0rbHS4Rzq1+S5FUzNhIXauxoVVN5LE5s&#10;oAoH7lYL3u1nxeHKuy0db8nYmKfH4eMdVKAh/If/2htrYPYGv1/iD9D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HqEAMQAAADbAAAADwAAAAAAAAAAAAAAAACXAgAAZHJzL2Rv&#10;d25yZXYueG1sUEsFBgAAAAAEAAQA9QAAAIgDAAAAAA==&#10;" fillcolor="#ffd579" strokecolor="#ffd579"/>
                  <v:rect id="Rectangle 49" o:spid="_x0000_s1162" style="position:absolute;left:3886200;top:542290;width:1028700;height:1739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82iqxQAA&#10;ANsAAAAPAAAAZHJzL2Rvd25yZXYueG1sRI9Ba8JAFITvgv9heYI33Sil1OgqbUHqoVjUQvH2yL4m&#10;abNvQ/apib++WxA8DjPzDbNYta5SZ2pC6dnAZJyAIs68LTk38HlYj55ABUG2WHkmAx0FWC37vQWm&#10;1l94R+e95CpCOKRooBCpU61DVpDDMPY1cfS+feNQomxybRu8RLir9DRJHrXDkuNCgTW9FpT97k/O&#10;QJu9Szf5OHQv5fG6xZ18/WzqN2OGg/Z5DkqolXv41t5YAw8z+P8Sf4Be/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zaKrFAAAA2wAAAA8AAAAAAAAAAAAAAAAAlwIAAGRycy9k&#10;b3ducmV2LnhtbFBLBQYAAAAABAAEAPUAAACJAwAAAAA=&#10;" fillcolor="#fffd78" strokecolor="#fffd78">
                    <v:stroke opacity="64764f"/>
                  </v:rect>
                  <v:shape id="Text Box 50" o:spid="_x0000_s1163" type="#_x0000_t202" style="position:absolute;left:5372100;top:2654300;width:572135;height:459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037697FE" w14:textId="77777777" w:rsidR="003350E9" w:rsidRPr="00943064" w:rsidRDefault="003350E9" w:rsidP="00CC7E01">
                          <w:pPr>
                            <w:rPr>
                              <w:b/>
                              <w:sz w:val="18"/>
                            </w:rPr>
                          </w:pPr>
                          <w:r>
                            <w:rPr>
                              <w:b/>
                              <w:sz w:val="18"/>
                            </w:rPr>
                            <w:t>Time</w:t>
                          </w:r>
                        </w:p>
                      </w:txbxContent>
                    </v:textbox>
                  </v:shape>
                  <w10:wrap type="through"/>
                </v:group>
              </w:pict>
            </mc:Fallback>
          </mc:AlternateContent>
        </w:r>
      </w:ins>
    </w:p>
    <w:p w14:paraId="379CAD2E" w14:textId="1B9324D8" w:rsidR="00CC7E01" w:rsidRDefault="00CC7E01" w:rsidP="00CC7E01">
      <w:pPr>
        <w:rPr>
          <w:ins w:id="729" w:author="Rick Tyler" w:date="2016-07-25T09:41:00Z"/>
        </w:rPr>
      </w:pPr>
    </w:p>
    <w:p w14:paraId="10AC9455" w14:textId="76F937D9" w:rsidR="00CC7E01" w:rsidRDefault="00850754" w:rsidP="00CC7E01">
      <w:pPr>
        <w:rPr>
          <w:ins w:id="730" w:author="Rick Tyler" w:date="2016-07-25T09:41:00Z"/>
        </w:rPr>
      </w:pPr>
      <w:ins w:id="731" w:author="Rick Tyler" w:date="2016-07-25T09:41:00Z">
        <w:r>
          <w:rPr>
            <w:noProof/>
          </w:rPr>
          <mc:AlternateContent>
            <mc:Choice Requires="wps">
              <w:drawing>
                <wp:anchor distT="0" distB="0" distL="114300" distR="114300" simplePos="0" relativeHeight="251674112" behindDoc="0" locked="0" layoutInCell="1" allowOverlap="1" wp14:anchorId="75996213" wp14:editId="4A8B836E">
                  <wp:simplePos x="0" y="0"/>
                  <wp:positionH relativeFrom="column">
                    <wp:posOffset>-1256030</wp:posOffset>
                  </wp:positionH>
                  <wp:positionV relativeFrom="page">
                    <wp:posOffset>2630170</wp:posOffset>
                  </wp:positionV>
                  <wp:extent cx="1028700" cy="1714500"/>
                  <wp:effectExtent l="0" t="0" r="0" b="12700"/>
                  <wp:wrapThrough wrapText="bothSides">
                    <wp:wrapPolygon edited="0">
                      <wp:start x="533" y="0"/>
                      <wp:lineTo x="533" y="21440"/>
                      <wp:lineTo x="20267" y="21440"/>
                      <wp:lineTo x="20267" y="0"/>
                      <wp:lineTo x="533" y="0"/>
                    </wp:wrapPolygon>
                  </wp:wrapThrough>
                  <wp:docPr id="52" name="Text Box 52"/>
                  <wp:cNvGraphicFramePr/>
                  <a:graphic xmlns:a="http://schemas.openxmlformats.org/drawingml/2006/main">
                    <a:graphicData uri="http://schemas.microsoft.com/office/word/2010/wordprocessingShape">
                      <wps:wsp>
                        <wps:cNvSpPr txBox="1"/>
                        <wps:spPr>
                          <a:xfrm>
                            <a:off x="0" y="0"/>
                            <a:ext cx="10287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85BB40" w14:textId="77777777" w:rsidR="003350E9" w:rsidRDefault="003350E9" w:rsidP="00CC7E01">
                              <w:pPr>
                                <w:spacing w:before="240"/>
                                <w:jc w:val="center"/>
                                <w:rPr>
                                  <w:ins w:id="732" w:author="Rick Tyler" w:date="2016-07-25T09:50:00Z"/>
                                  <w:b/>
                                  <w:sz w:val="18"/>
                                </w:rPr>
                              </w:pPr>
                            </w:p>
                            <w:p w14:paraId="046D6B55" w14:textId="77777777" w:rsidR="003350E9" w:rsidRDefault="003350E9" w:rsidP="00CC7E01">
                              <w:pPr>
                                <w:spacing w:before="240"/>
                                <w:jc w:val="center"/>
                                <w:rPr>
                                  <w:ins w:id="733" w:author="Rick Tyler" w:date="2016-07-25T09:50:00Z"/>
                                  <w:b/>
                                  <w:sz w:val="18"/>
                                </w:rPr>
                              </w:pPr>
                            </w:p>
                            <w:p w14:paraId="72FECA9C" w14:textId="77777777" w:rsidR="003350E9" w:rsidRPr="00943064" w:rsidRDefault="003350E9" w:rsidP="00CC7E01">
                              <w:pPr>
                                <w:spacing w:before="240"/>
                                <w:jc w:val="center"/>
                                <w:rPr>
                                  <w:b/>
                                  <w:sz w:val="18"/>
                                </w:rPr>
                              </w:pPr>
                              <w:r>
                                <w:rPr>
                                  <w:b/>
                                  <w:sz w:val="18"/>
                                </w:rPr>
                                <w:t>Long Term</w:t>
                              </w:r>
                              <w:r w:rsidRPr="00943064">
                                <w:rPr>
                                  <w:b/>
                                  <w:sz w:val="18"/>
                                </w:rPr>
                                <w:t xml:space="preserve"> Capital 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96213" id="Text Box 52" o:spid="_x0000_s1164" type="#_x0000_t202" style="position:absolute;margin-left:-98.9pt;margin-top:207.1pt;width:81pt;height:135pt;z-index:2516741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" filled="f" stroked="f">
                  <v:textbox>
                    <w:txbxContent>
                      <w:p w14:paraId="6B85BB40" w14:textId="77777777" w:rsidR="003350E9" w:rsidRDefault="003350E9" w:rsidP="00CC7E01">
                        <w:pPr>
                          <w:spacing w:before="240"/>
                          <w:jc w:val="center"/>
                          <w:rPr>
                            <w:ins w:id="734" w:author="Rick Tyler" w:date="2016-07-25T09:50:00Z"/>
                            <w:b/>
                            <w:sz w:val="18"/>
                          </w:rPr>
                        </w:pPr>
                      </w:p>
                      <w:p w14:paraId="046D6B55" w14:textId="77777777" w:rsidR="003350E9" w:rsidRDefault="003350E9" w:rsidP="00CC7E01">
                        <w:pPr>
                          <w:spacing w:before="240"/>
                          <w:jc w:val="center"/>
                          <w:rPr>
                            <w:ins w:id="735" w:author="Rick Tyler" w:date="2016-07-25T09:50:00Z"/>
                            <w:b/>
                            <w:sz w:val="18"/>
                          </w:rPr>
                        </w:pPr>
                      </w:p>
                      <w:p w14:paraId="72FECA9C" w14:textId="77777777" w:rsidR="003350E9" w:rsidRPr="00943064" w:rsidRDefault="003350E9" w:rsidP="00CC7E01">
                        <w:pPr>
                          <w:spacing w:before="240"/>
                          <w:jc w:val="center"/>
                          <w:rPr>
                            <w:b/>
                            <w:sz w:val="18"/>
                          </w:rPr>
                        </w:pPr>
                        <w:r>
                          <w:rPr>
                            <w:b/>
                            <w:sz w:val="18"/>
                          </w:rPr>
                          <w:t>Long Term</w:t>
                        </w:r>
                        <w:r w:rsidRPr="00943064">
                          <w:rPr>
                            <w:b/>
                            <w:sz w:val="18"/>
                          </w:rPr>
                          <w:t xml:space="preserve"> Capital Gain</w:t>
                        </w:r>
                      </w:p>
                    </w:txbxContent>
                  </v:textbox>
                  <w10:wrap type="through" anchory="page"/>
                </v:shape>
              </w:pict>
            </mc:Fallback>
          </mc:AlternateContent>
        </w:r>
        <w:r w:rsidR="00CC7E01">
          <w:rPr>
            <w:noProof/>
          </w:rPr>
          <mc:AlternateContent>
            <mc:Choice Requires="wps">
              <w:drawing>
                <wp:anchor distT="0" distB="0" distL="114300" distR="114300" simplePos="0" relativeHeight="251678208" behindDoc="0" locked="0" layoutInCell="1" allowOverlap="1" wp14:anchorId="7721CEF9" wp14:editId="66527199">
                  <wp:simplePos x="0" y="0"/>
                  <wp:positionH relativeFrom="column">
                    <wp:posOffset>-4457700</wp:posOffset>
                  </wp:positionH>
                  <wp:positionV relativeFrom="paragraph">
                    <wp:posOffset>34925</wp:posOffset>
                  </wp:positionV>
                  <wp:extent cx="4915535" cy="3810"/>
                  <wp:effectExtent l="0" t="0" r="37465" b="46990"/>
                  <wp:wrapThrough wrapText="bothSides">
                    <wp:wrapPolygon edited="0">
                      <wp:start x="0" y="0"/>
                      <wp:lineTo x="0" y="144000"/>
                      <wp:lineTo x="21653" y="144000"/>
                      <wp:lineTo x="21653" y="0"/>
                      <wp:lineTo x="0" y="0"/>
                    </wp:wrapPolygon>
                  </wp:wrapThrough>
                  <wp:docPr id="53" name="Straight Connector 53"/>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FFFD78"/>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C4021D" id="Straight Connector 53"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351pt,2.75pt" to="36.05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" strokecolor="#fffd78" strokeweight="2pt">
                  <v:stroke dashstyle="dash"/>
                  <w10:wrap type="through"/>
                </v:line>
              </w:pict>
            </mc:Fallback>
          </mc:AlternateContent>
        </w:r>
      </w:ins>
    </w:p>
    <w:p w14:paraId="47C33375" w14:textId="4EBDD05F" w:rsidR="00CC7E01" w:rsidRDefault="00CC7E01" w:rsidP="00CC7E01">
      <w:pPr>
        <w:tabs>
          <w:tab w:val="left" w:pos="6910"/>
        </w:tabs>
        <w:rPr>
          <w:ins w:id="736" w:author="Rick Tyler" w:date="2016-07-25T09:41:00Z"/>
        </w:rPr>
      </w:pPr>
      <w:ins w:id="737" w:author="Rick Tyler" w:date="2016-07-25T09:41:00Z">
        <w:r>
          <w:tab/>
        </w:r>
      </w:ins>
    </w:p>
    <w:p w14:paraId="2699DA49" w14:textId="3BCB2598" w:rsidR="00CC7E01" w:rsidRDefault="00850754" w:rsidP="00CC7E01">
      <w:pPr>
        <w:tabs>
          <w:tab w:val="left" w:pos="6910"/>
        </w:tabs>
        <w:rPr>
          <w:ins w:id="738" w:author="Rick Tyler" w:date="2016-07-25T09:41:00Z"/>
        </w:rPr>
      </w:pPr>
      <w:ins w:id="739" w:author="Rick Tyler" w:date="2016-07-25T10:03:00Z">
        <w:r>
          <w:rPr>
            <w:noProof/>
          </w:rPr>
          <mc:AlternateContent>
            <mc:Choice Requires="wps">
              <w:drawing>
                <wp:anchor distT="0" distB="0" distL="114300" distR="114300" simplePos="0" relativeHeight="251692544" behindDoc="0" locked="0" layoutInCell="1" allowOverlap="1" wp14:anchorId="3A7F6F40" wp14:editId="738E5823">
                  <wp:simplePos x="0" y="0"/>
                  <wp:positionH relativeFrom="column">
                    <wp:posOffset>-2839085</wp:posOffset>
                  </wp:positionH>
                  <wp:positionV relativeFrom="page">
                    <wp:posOffset>3429000</wp:posOffset>
                  </wp:positionV>
                  <wp:extent cx="1193800" cy="33909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19380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30EC9" w14:textId="5A448E6B" w:rsidR="003350E9" w:rsidRPr="00850754" w:rsidRDefault="003350E9" w:rsidP="00850754">
                              <w:pPr>
                                <w:spacing w:before="0" w:after="0"/>
                                <w:jc w:val="center"/>
                                <w:rPr>
                                  <w:b/>
                                  <w:sz w:val="18"/>
                                  <w:rPrChange w:id="740" w:author="Rick Tyler" w:date="2016-07-25T10:04:00Z">
                                    <w:rPr>
                                      <w:b/>
                                      <w:sz w:val="16"/>
                                    </w:rPr>
                                  </w:rPrChange>
                                </w:rPr>
                              </w:pPr>
                              <w:del w:id="741" w:author="Rick Tyler" w:date="2016-07-25T10:03:00Z">
                                <w:r w:rsidRPr="00850754" w:rsidDel="00850754">
                                  <w:rPr>
                                    <w:b/>
                                    <w:sz w:val="18"/>
                                    <w:rPrChange w:id="742" w:author="Rick Tyler" w:date="2016-07-25T10:04:00Z">
                                      <w:rPr>
                                        <w:b/>
                                        <w:sz w:val="16"/>
                                      </w:rPr>
                                    </w:rPrChange>
                                  </w:rPr>
                                  <w:delText>Tax Basis</w:delText>
                                </w:r>
                              </w:del>
                              <w:ins w:id="743" w:author="Rick Tyler" w:date="2016-07-25T10:03:00Z">
                                <w:r w:rsidRPr="00850754">
                                  <w:rPr>
                                    <w:b/>
                                    <w:sz w:val="18"/>
                                    <w:rPrChange w:id="744" w:author="Rick Tyler" w:date="2016-07-25T10:04:00Z">
                                      <w:rPr>
                                        <w:b/>
                                        <w:sz w:val="16"/>
                                      </w:rPr>
                                    </w:rPrChange>
                                  </w:rPr>
                                  <w:t>Income for AMT Purposes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7F6F40" id="Text Box 154" o:spid="_x0000_s1165" type="#_x0000_t202" style="position:absolute;margin-left:-223.55pt;margin-top:270pt;width:94pt;height:26.7pt;z-index:2516925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" filled="f" stroked="f">
                  <v:textbox>
                    <w:txbxContent>
                      <w:p w14:paraId="61730EC9" w14:textId="5A448E6B" w:rsidR="003350E9" w:rsidRPr="00850754" w:rsidRDefault="003350E9" w:rsidP="00850754">
                        <w:pPr>
                          <w:spacing w:before="0" w:after="0"/>
                          <w:jc w:val="center"/>
                          <w:rPr>
                            <w:b/>
                            <w:sz w:val="18"/>
                            <w:rPrChange w:id="745" w:author="Rick Tyler" w:date="2016-07-25T10:04:00Z">
                              <w:rPr>
                                <w:b/>
                                <w:sz w:val="16"/>
                              </w:rPr>
                            </w:rPrChange>
                          </w:rPr>
                        </w:pPr>
                        <w:del w:id="746" w:author="Rick Tyler" w:date="2016-07-25T10:03:00Z">
                          <w:r w:rsidRPr="00850754" w:rsidDel="00850754">
                            <w:rPr>
                              <w:b/>
                              <w:sz w:val="18"/>
                              <w:rPrChange w:id="747" w:author="Rick Tyler" w:date="2016-07-25T10:04:00Z">
                                <w:rPr>
                                  <w:b/>
                                  <w:sz w:val="16"/>
                                </w:rPr>
                              </w:rPrChange>
                            </w:rPr>
                            <w:delText>Tax Basis</w:delText>
                          </w:r>
                        </w:del>
                        <w:ins w:id="748" w:author="Rick Tyler" w:date="2016-07-25T10:03:00Z">
                          <w:r w:rsidRPr="00850754">
                            <w:rPr>
                              <w:b/>
                              <w:sz w:val="18"/>
                              <w:rPrChange w:id="749" w:author="Rick Tyler" w:date="2016-07-25T10:04:00Z">
                                <w:rPr>
                                  <w:b/>
                                  <w:sz w:val="16"/>
                                </w:rPr>
                              </w:rPrChange>
                            </w:rPr>
                            <w:t>Income for AMT Purposes</w:t>
                          </w:r>
                        </w:ins>
                      </w:p>
                    </w:txbxContent>
                  </v:textbox>
                  <w10:wrap anchory="page"/>
                </v:shape>
              </w:pict>
            </mc:Fallback>
          </mc:AlternateContent>
        </w:r>
      </w:ins>
      <w:ins w:id="750" w:author="Rick Tyler" w:date="2016-07-25T09:41:00Z">
        <w:r w:rsidR="00A9611B">
          <w:rPr>
            <w:noProof/>
          </w:rPr>
          <mc:AlternateContent>
            <mc:Choice Requires="wps">
              <w:drawing>
                <wp:anchor distT="0" distB="0" distL="114300" distR="114300" simplePos="0" relativeHeight="251648511" behindDoc="0" locked="0" layoutInCell="1" allowOverlap="1" wp14:anchorId="1F944AD7" wp14:editId="613E1B17">
                  <wp:simplePos x="0" y="0"/>
                  <wp:positionH relativeFrom="column">
                    <wp:posOffset>-4558030</wp:posOffset>
                  </wp:positionH>
                  <wp:positionV relativeFrom="paragraph">
                    <wp:posOffset>168275</wp:posOffset>
                  </wp:positionV>
                  <wp:extent cx="4915535" cy="3810"/>
                  <wp:effectExtent l="0" t="0" r="37465" b="46990"/>
                  <wp:wrapThrough wrapText="bothSides">
                    <wp:wrapPolygon edited="0">
                      <wp:start x="0" y="0"/>
                      <wp:lineTo x="0" y="144000"/>
                      <wp:lineTo x="21653" y="144000"/>
                      <wp:lineTo x="21653" y="0"/>
                      <wp:lineTo x="0" y="0"/>
                    </wp:wrapPolygon>
                  </wp:wrapThrough>
                  <wp:docPr id="55" name="Straight Connector 55"/>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FFD579"/>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D02B50" id="Straight Connector 55" o:spid="_x0000_s1026" style="position:absolute;flip:y;z-index:251648511;visibility:visible;mso-wrap-style:square;mso-wrap-distance-left:9pt;mso-wrap-distance-top:0;mso-wrap-distance-right:9pt;mso-wrap-distance-bottom:0;mso-position-horizontal:absolute;mso-position-horizontal-relative:text;mso-position-vertical:absolute;mso-position-vertical-relative:text" from="-358.9pt,13.25pt" to="28.15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" strokecolor="#ffd579" strokeweight="2pt">
                  <v:stroke dashstyle="dash"/>
                  <w10:wrap type="through"/>
                </v:line>
              </w:pict>
            </mc:Fallback>
          </mc:AlternateContent>
        </w:r>
        <w:r w:rsidR="00CC7E01">
          <w:tab/>
        </w:r>
      </w:ins>
    </w:p>
    <w:p w14:paraId="7757E0A2" w14:textId="0A1DFEF8" w:rsidR="00CC7E01" w:rsidRDefault="00A9611B" w:rsidP="00CC7E01">
      <w:pPr>
        <w:rPr>
          <w:ins w:id="751" w:author="Rick Tyler" w:date="2016-07-25T09:41:00Z"/>
        </w:rPr>
      </w:pPr>
      <w:ins w:id="752" w:author="Rick Tyler" w:date="2016-07-25T09:54:00Z">
        <w:r>
          <w:rPr>
            <w:noProof/>
          </w:rPr>
          <mc:AlternateContent>
            <mc:Choice Requires="wps">
              <w:drawing>
                <wp:anchor distT="0" distB="0" distL="114300" distR="114300" simplePos="0" relativeHeight="251690496" behindDoc="0" locked="0" layoutInCell="1" allowOverlap="1" wp14:anchorId="59426949" wp14:editId="6D604AD3">
                  <wp:simplePos x="0" y="0"/>
                  <wp:positionH relativeFrom="column">
                    <wp:posOffset>52070</wp:posOffset>
                  </wp:positionH>
                  <wp:positionV relativeFrom="paragraph">
                    <wp:posOffset>65405</wp:posOffset>
                  </wp:positionV>
                  <wp:extent cx="457835" cy="345440"/>
                  <wp:effectExtent l="0" t="0" r="0" b="10160"/>
                  <wp:wrapNone/>
                  <wp:docPr id="153" name="Text Box 153"/>
                  <wp:cNvGraphicFramePr/>
                  <a:graphic xmlns:a="http://schemas.openxmlformats.org/drawingml/2006/main">
                    <a:graphicData uri="http://schemas.microsoft.com/office/word/2010/wordprocessingShape">
                      <wps:wsp>
                        <wps:cNvSpPr txBox="1"/>
                        <wps:spPr>
                          <a:xfrm>
                            <a:off x="0" y="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43C43" w14:textId="2765786C" w:rsidR="003350E9" w:rsidRPr="00943064" w:rsidRDefault="003350E9" w:rsidP="00A9611B">
                              <w:pPr>
                                <w:rPr>
                                  <w:b/>
                                  <w:sz w:val="18"/>
                                </w:rPr>
                              </w:pPr>
                              <w:r>
                                <w:rPr>
                                  <w:b/>
                                  <w:sz w:val="18"/>
                                </w:rPr>
                                <w:t>$</w:t>
                              </w:r>
                              <w:ins w:id="753" w:author="Rick Tyler" w:date="2016-07-25T09:52:00Z">
                                <w:r>
                                  <w:rPr>
                                    <w:b/>
                                    <w:sz w:val="18"/>
                                  </w:rPr>
                                  <w:t>10</w:t>
                                </w:r>
                              </w:ins>
                              <w:del w:id="754" w:author="Rick Tyler" w:date="2016-07-25T09:52:00Z">
                                <w:r w:rsidDel="00A9611B">
                                  <w:rPr>
                                    <w:b/>
                                    <w:sz w:val="18"/>
                                  </w:rPr>
                                  <w:delText>30</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26949" id="Text Box 153" o:spid="_x0000_s1166" type="#_x0000_t202" style="position:absolute;margin-left:4.1pt;margin-top:5.15pt;width:36.05pt;height:27.2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" filled="f" stroked="f">
                  <v:textbox>
                    <w:txbxContent>
                      <w:p w14:paraId="4FE43C43" w14:textId="2765786C" w:rsidR="003350E9" w:rsidRPr="00943064" w:rsidRDefault="003350E9" w:rsidP="00A9611B">
                        <w:pPr>
                          <w:rPr>
                            <w:b/>
                            <w:sz w:val="18"/>
                          </w:rPr>
                        </w:pPr>
                        <w:r>
                          <w:rPr>
                            <w:b/>
                            <w:sz w:val="18"/>
                          </w:rPr>
                          <w:t>$</w:t>
                        </w:r>
                        <w:ins w:id="755" w:author="Rick Tyler" w:date="2016-07-25T09:52:00Z">
                          <w:r>
                            <w:rPr>
                              <w:b/>
                              <w:sz w:val="18"/>
                            </w:rPr>
                            <w:t>10</w:t>
                          </w:r>
                        </w:ins>
                        <w:del w:id="756" w:author="Rick Tyler" w:date="2016-07-25T09:52:00Z">
                          <w:r w:rsidDel="00A9611B">
                            <w:rPr>
                              <w:b/>
                              <w:sz w:val="18"/>
                            </w:rPr>
                            <w:delText>30</w:delText>
                          </w:r>
                        </w:del>
                      </w:p>
                    </w:txbxContent>
                  </v:textbox>
                </v:shape>
              </w:pict>
            </mc:Fallback>
          </mc:AlternateContent>
        </w:r>
      </w:ins>
      <w:ins w:id="757" w:author="Rick Tyler" w:date="2016-07-25T09:41:00Z">
        <w:r w:rsidR="00435663">
          <w:rPr>
            <w:noProof/>
          </w:rPr>
          <mc:AlternateContent>
            <mc:Choice Requires="wps">
              <w:drawing>
                <wp:anchor distT="0" distB="0" distL="114300" distR="114300" simplePos="0" relativeHeight="251675136" behindDoc="0" locked="0" layoutInCell="1" allowOverlap="1" wp14:anchorId="2526B39C" wp14:editId="11F8DDCD">
                  <wp:simplePos x="0" y="0"/>
                  <wp:positionH relativeFrom="column">
                    <wp:posOffset>-2837815</wp:posOffset>
                  </wp:positionH>
                  <wp:positionV relativeFrom="page">
                    <wp:posOffset>4460240</wp:posOffset>
                  </wp:positionV>
                  <wp:extent cx="1257300" cy="9144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57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8AE56" w14:textId="1F15561D" w:rsidR="003350E9" w:rsidRPr="00943064" w:rsidRDefault="003350E9" w:rsidP="00CC7E01">
                              <w:pPr>
                                <w:spacing w:before="360"/>
                                <w:jc w:val="center"/>
                                <w:rPr>
                                  <w:b/>
                                  <w:sz w:val="18"/>
                                </w:rPr>
                              </w:pPr>
                              <w:del w:id="758" w:author="Rick Tyler" w:date="2016-07-25T09:47:00Z">
                                <w:r w:rsidRPr="00943064" w:rsidDel="00435663">
                                  <w:rPr>
                                    <w:b/>
                                    <w:sz w:val="18"/>
                                  </w:rPr>
                                  <w:delText>Taxable Compensation</w:delText>
                                </w:r>
                              </w:del>
                              <w:ins w:id="759" w:author="Rick Tyler" w:date="2016-07-25T09:47:00Z">
                                <w:r>
                                  <w:rPr>
                                    <w:b/>
                                    <w:sz w:val="18"/>
                                  </w:rPr>
                                  <w:t>Income for AMT Purposes Only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26B39C" id="Text Box 56" o:spid="_x0000_s1167" type="#_x0000_t202" style="position:absolute;margin-left:-223.45pt;margin-top:351.2pt;width:99pt;height:1in;z-index:2516751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" filled="f" stroked="f">
                  <v:textbox>
                    <w:txbxContent>
                      <w:p w14:paraId="5968AE56" w14:textId="1F15561D" w:rsidR="003350E9" w:rsidRPr="00943064" w:rsidRDefault="003350E9" w:rsidP="00CC7E01">
                        <w:pPr>
                          <w:spacing w:before="360"/>
                          <w:jc w:val="center"/>
                          <w:rPr>
                            <w:b/>
                            <w:sz w:val="18"/>
                          </w:rPr>
                        </w:pPr>
                        <w:del w:id="760" w:author="Rick Tyler" w:date="2016-07-25T09:47:00Z">
                          <w:r w:rsidRPr="00943064" w:rsidDel="00435663">
                            <w:rPr>
                              <w:b/>
                              <w:sz w:val="18"/>
                            </w:rPr>
                            <w:delText>Taxable Compensation</w:delText>
                          </w:r>
                        </w:del>
                        <w:ins w:id="761" w:author="Rick Tyler" w:date="2016-07-25T09:47:00Z">
                          <w:r>
                            <w:rPr>
                              <w:b/>
                              <w:sz w:val="18"/>
                            </w:rPr>
                            <w:t>Income for AMT Purposes Only</w:t>
                          </w:r>
                        </w:ins>
                      </w:p>
                    </w:txbxContent>
                  </v:textbox>
                  <w10:wrap anchory="page"/>
                </v:shape>
              </w:pict>
            </mc:Fallback>
          </mc:AlternateContent>
        </w:r>
      </w:ins>
    </w:p>
    <w:p w14:paraId="015196F3" w14:textId="04DBD8F1" w:rsidR="00CC7E01" w:rsidRDefault="00A9611B" w:rsidP="00CC7E01">
      <w:pPr>
        <w:rPr>
          <w:ins w:id="762" w:author="Rick Tyler" w:date="2016-07-25T09:41:00Z"/>
        </w:rPr>
      </w:pPr>
      <w:ins w:id="763" w:author="Rick Tyler" w:date="2016-07-25T09:54:00Z">
        <w:r>
          <w:rPr>
            <w:noProof/>
          </w:rPr>
          <mc:AlternateContent>
            <mc:Choice Requires="wps">
              <w:drawing>
                <wp:anchor distT="0" distB="0" distL="114300" distR="114300" simplePos="0" relativeHeight="251688448" behindDoc="0" locked="0" layoutInCell="1" allowOverlap="1" wp14:anchorId="2313C3ED" wp14:editId="63BE1A4B">
                  <wp:simplePos x="0" y="0"/>
                  <wp:positionH relativeFrom="column">
                    <wp:posOffset>508635</wp:posOffset>
                  </wp:positionH>
                  <wp:positionV relativeFrom="paragraph">
                    <wp:posOffset>62230</wp:posOffset>
                  </wp:positionV>
                  <wp:extent cx="228600" cy="0"/>
                  <wp:effectExtent l="0" t="0" r="0" b="0"/>
                  <wp:wrapNone/>
                  <wp:docPr id="149" name="Straight Connector 149"/>
                  <wp:cNvGraphicFramePr/>
                  <a:graphic xmlns:a="http://schemas.openxmlformats.org/drawingml/2006/main">
                    <a:graphicData uri="http://schemas.microsoft.com/office/word/2010/wordprocessingShape">
                      <wps:wsp>
                        <wps:cNvCnPr/>
                        <wps:spPr>
                          <a:xfrm flipH="1" flipV="1">
                            <a:off x="0" y="0"/>
                            <a:ext cx="228600" cy="0"/>
                          </a:xfrm>
                          <a:prstGeom prst="line">
                            <a:avLst/>
                          </a:prstGeom>
                          <a:ln w="222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25D083" id="Straight Connector 149" o:spid="_x0000_s1026" style="position:absolute;flip:x y;z-index:251688448;visibility:visible;mso-wrap-style:square;mso-wrap-distance-left:9pt;mso-wrap-distance-top:0;mso-wrap-distance-right:9pt;mso-wrap-distance-bottom:0;mso-position-horizontal:absolute;mso-position-horizontal-relative:text;mso-position-vertical:absolute;mso-position-vertical-relative:text" from="40.05pt,4.9pt" to="58.05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" strokecolor="black [3213]" strokeweight="1.75pt"/>
              </w:pict>
            </mc:Fallback>
          </mc:AlternateContent>
        </w:r>
      </w:ins>
    </w:p>
    <w:p w14:paraId="32189190" w14:textId="037E0FBF" w:rsidR="00CC7E01" w:rsidRDefault="007A58AD" w:rsidP="00CC7E01">
      <w:pPr>
        <w:rPr>
          <w:ins w:id="764" w:author="Rick Tyler" w:date="2016-07-25T09:41:00Z"/>
        </w:rPr>
      </w:pPr>
      <w:ins w:id="765" w:author="Rick Tyler" w:date="2016-07-25T09:41:00Z">
        <w:r>
          <w:rPr>
            <w:noProof/>
          </w:rPr>
          <mc:AlternateContent>
            <mc:Choice Requires="wps">
              <w:drawing>
                <wp:anchor distT="0" distB="0" distL="114300" distR="114300" simplePos="0" relativeHeight="251686400" behindDoc="0" locked="0" layoutInCell="1" allowOverlap="1" wp14:anchorId="703FFEB2" wp14:editId="337C9FB5">
                  <wp:simplePos x="0" y="0"/>
                  <wp:positionH relativeFrom="column">
                    <wp:posOffset>850265</wp:posOffset>
                  </wp:positionH>
                  <wp:positionV relativeFrom="page">
                    <wp:posOffset>4203700</wp:posOffset>
                  </wp:positionV>
                  <wp:extent cx="1308735" cy="3390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3087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463B2" w14:textId="7AC98EA3" w:rsidR="003350E9" w:rsidRDefault="003350E9" w:rsidP="00CC7E01">
                              <w:pPr>
                                <w:spacing w:before="0" w:after="0"/>
                                <w:jc w:val="center"/>
                                <w:rPr>
                                  <w:b/>
                                  <w:sz w:val="16"/>
                                </w:rPr>
                              </w:pPr>
                              <w:r>
                                <w:rPr>
                                  <w:b/>
                                  <w:sz w:val="16"/>
                                </w:rPr>
                                <w:t>$</w:t>
                              </w:r>
                              <w:ins w:id="766" w:author="Rick Tyler" w:date="2016-07-25T09:55:00Z">
                                <w:r>
                                  <w:rPr>
                                    <w:b/>
                                    <w:sz w:val="16"/>
                                  </w:rPr>
                                  <w:t>5</w:t>
                                </w:r>
                              </w:ins>
                              <w:del w:id="767" w:author="Rick Tyler" w:date="2016-07-25T09:55:00Z">
                                <w:r w:rsidDel="00A9611B">
                                  <w:rPr>
                                    <w:b/>
                                    <w:sz w:val="16"/>
                                  </w:rPr>
                                  <w:delText>10</w:delText>
                                </w:r>
                              </w:del>
                              <w:r>
                                <w:rPr>
                                  <w:b/>
                                  <w:sz w:val="16"/>
                                </w:rPr>
                                <w:t xml:space="preserve"> Exercise </w:t>
                              </w:r>
                            </w:p>
                            <w:p w14:paraId="50C184FF" w14:textId="77777777" w:rsidR="003350E9" w:rsidRPr="00943064" w:rsidRDefault="003350E9" w:rsidP="00CC7E01">
                              <w:pPr>
                                <w:spacing w:before="0" w:after="0"/>
                                <w:jc w:val="center"/>
                                <w:rPr>
                                  <w:b/>
                                  <w:sz w:val="16"/>
                                </w:rPr>
                              </w:pPr>
                              <w:r>
                                <w:rPr>
                                  <w:b/>
                                  <w:sz w:val="16"/>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FFEB2" id="Text Box 58" o:spid="_x0000_s1168" type="#_x0000_t202" style="position:absolute;margin-left:66.95pt;margin-top:331pt;width:103.05pt;height:26.7pt;z-index:2516864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" filled="f" stroked="f">
                  <v:textbox>
                    <w:txbxContent>
                      <w:p w14:paraId="4D9463B2" w14:textId="7AC98EA3" w:rsidR="003350E9" w:rsidRDefault="003350E9" w:rsidP="00CC7E01">
                        <w:pPr>
                          <w:spacing w:before="0" w:after="0"/>
                          <w:jc w:val="center"/>
                          <w:rPr>
                            <w:b/>
                            <w:sz w:val="16"/>
                          </w:rPr>
                        </w:pPr>
                        <w:r>
                          <w:rPr>
                            <w:b/>
                            <w:sz w:val="16"/>
                          </w:rPr>
                          <w:t>$</w:t>
                        </w:r>
                        <w:ins w:id="768" w:author="Rick Tyler" w:date="2016-07-25T09:55:00Z">
                          <w:r>
                            <w:rPr>
                              <w:b/>
                              <w:sz w:val="16"/>
                            </w:rPr>
                            <w:t>5</w:t>
                          </w:r>
                        </w:ins>
                        <w:del w:id="769" w:author="Rick Tyler" w:date="2016-07-25T09:55:00Z">
                          <w:r w:rsidDel="00A9611B">
                            <w:rPr>
                              <w:b/>
                              <w:sz w:val="16"/>
                            </w:rPr>
                            <w:delText>10</w:delText>
                          </w:r>
                        </w:del>
                        <w:r>
                          <w:rPr>
                            <w:b/>
                            <w:sz w:val="16"/>
                          </w:rPr>
                          <w:t xml:space="preserve"> Exercise </w:t>
                        </w:r>
                      </w:p>
                      <w:p w14:paraId="50C184FF" w14:textId="77777777" w:rsidR="003350E9" w:rsidRPr="00943064" w:rsidRDefault="003350E9" w:rsidP="00CC7E01">
                        <w:pPr>
                          <w:spacing w:before="0" w:after="0"/>
                          <w:jc w:val="center"/>
                          <w:rPr>
                            <w:b/>
                            <w:sz w:val="16"/>
                          </w:rPr>
                        </w:pPr>
                        <w:r>
                          <w:rPr>
                            <w:b/>
                            <w:sz w:val="16"/>
                          </w:rPr>
                          <w:t>Price</w:t>
                        </w:r>
                      </w:p>
                    </w:txbxContent>
                  </v:textbox>
                  <w10:wrap anchory="page"/>
                </v:shape>
              </w:pict>
            </mc:Fallback>
          </mc:AlternateContent>
        </w:r>
      </w:ins>
    </w:p>
    <w:p w14:paraId="73951E5F" w14:textId="4470B92C" w:rsidR="00CC7E01" w:rsidRDefault="007A58AD" w:rsidP="00CC7E01">
      <w:pPr>
        <w:rPr>
          <w:ins w:id="770" w:author="Rick Tyler" w:date="2016-07-25T09:41:00Z"/>
        </w:rPr>
      </w:pPr>
      <w:ins w:id="771" w:author="Rick Tyler" w:date="2016-07-25T09:41:00Z">
        <w:r>
          <w:rPr>
            <w:noProof/>
          </w:rPr>
          <mc:AlternateContent>
            <mc:Choice Requires="wps">
              <w:drawing>
                <wp:anchor distT="0" distB="0" distL="114300" distR="114300" simplePos="0" relativeHeight="251681280" behindDoc="0" locked="0" layoutInCell="1" allowOverlap="1" wp14:anchorId="21813AAA" wp14:editId="04B447B4">
                  <wp:simplePos x="0" y="0"/>
                  <wp:positionH relativeFrom="column">
                    <wp:posOffset>-2813685</wp:posOffset>
                  </wp:positionH>
                  <wp:positionV relativeFrom="page">
                    <wp:posOffset>4233545</wp:posOffset>
                  </wp:positionV>
                  <wp:extent cx="1308735" cy="33909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3087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8360BD" w14:textId="77777777" w:rsidR="003350E9" w:rsidRPr="00943064" w:rsidRDefault="003350E9" w:rsidP="00CC7E01">
                              <w:pPr>
                                <w:spacing w:before="0" w:after="0"/>
                                <w:jc w:val="center"/>
                                <w:rPr>
                                  <w:b/>
                                  <w:sz w:val="16"/>
                                </w:rPr>
                              </w:pPr>
                              <w:r>
                                <w:rPr>
                                  <w:b/>
                                  <w:sz w:val="16"/>
                                </w:rPr>
                                <w:t>Tax</w:t>
                              </w:r>
                              <w:r w:rsidRPr="00943064">
                                <w:rPr>
                                  <w:b/>
                                  <w:sz w:val="16"/>
                                </w:rPr>
                                <w:t xml:space="preserve">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13AAA" id="Text Box 54" o:spid="_x0000_s1169" type="#_x0000_t202" style="position:absolute;margin-left:-221.55pt;margin-top:333.35pt;width:103.05pt;height:26.7pt;z-index:2516812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" filled="f" stroked="f">
                  <v:textbox>
                    <w:txbxContent>
                      <w:p w14:paraId="788360BD" w14:textId="77777777" w:rsidR="003350E9" w:rsidRPr="00943064" w:rsidRDefault="003350E9" w:rsidP="00CC7E01">
                        <w:pPr>
                          <w:spacing w:before="0" w:after="0"/>
                          <w:jc w:val="center"/>
                          <w:rPr>
                            <w:b/>
                            <w:sz w:val="16"/>
                          </w:rPr>
                        </w:pPr>
                        <w:r>
                          <w:rPr>
                            <w:b/>
                            <w:sz w:val="16"/>
                          </w:rPr>
                          <w:t>Tax</w:t>
                        </w:r>
                        <w:r w:rsidRPr="00943064">
                          <w:rPr>
                            <w:b/>
                            <w:sz w:val="16"/>
                          </w:rPr>
                          <w:t xml:space="preserve"> Basis</w:t>
                        </w:r>
                      </w:p>
                    </w:txbxContent>
                  </v:textbox>
                  <w10:wrap anchory="page"/>
                </v:shape>
              </w:pict>
            </mc:Fallback>
          </mc:AlternateContent>
        </w:r>
        <w:r w:rsidR="00435663">
          <w:rPr>
            <w:noProof/>
          </w:rPr>
          <mc:AlternateContent>
            <mc:Choice Requires="wps">
              <w:drawing>
                <wp:anchor distT="0" distB="0" distL="114300" distR="114300" simplePos="0" relativeHeight="251672064" behindDoc="0" locked="0" layoutInCell="1" allowOverlap="1" wp14:anchorId="10961CAE" wp14:editId="6C0A8238">
                  <wp:simplePos x="0" y="0"/>
                  <wp:positionH relativeFrom="column">
                    <wp:posOffset>-4531995</wp:posOffset>
                  </wp:positionH>
                  <wp:positionV relativeFrom="paragraph">
                    <wp:posOffset>168910</wp:posOffset>
                  </wp:positionV>
                  <wp:extent cx="4915535" cy="3810"/>
                  <wp:effectExtent l="0" t="0" r="37465" b="46990"/>
                  <wp:wrapNone/>
                  <wp:docPr id="51" name="Straight Connector 51"/>
                  <wp:cNvGraphicFramePr/>
                  <a:graphic xmlns:a="http://schemas.openxmlformats.org/drawingml/2006/main">
                    <a:graphicData uri="http://schemas.microsoft.com/office/word/2010/wordprocessingShape">
                      <wps:wsp>
                        <wps:cNvCnPr/>
                        <wps:spPr>
                          <a:xfrm flipV="1">
                            <a:off x="0" y="0"/>
                            <a:ext cx="4915535" cy="3810"/>
                          </a:xfrm>
                          <a:prstGeom prst="line">
                            <a:avLst/>
                          </a:prstGeom>
                          <a:ln>
                            <a:solidFill>
                              <a:srgbClr val="DAA72A"/>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9857844" id="Straight Connector 51" o:spid="_x0000_s1026" style="position:absolute;flip: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85pt,13.3pt" to="30.2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" strokecolor="#daa72a" strokeweight="2pt">
                  <v:stroke dashstyle="dash"/>
                </v:line>
              </w:pict>
            </mc:Fallback>
          </mc:AlternateContent>
        </w:r>
      </w:ins>
    </w:p>
    <w:p w14:paraId="3ABB1EC8" w14:textId="314D982E" w:rsidR="00CC7E01" w:rsidRDefault="00CC7E01" w:rsidP="00CC7E01">
      <w:pPr>
        <w:rPr>
          <w:ins w:id="772" w:author="Rick Tyler" w:date="2016-07-25T09:41:00Z"/>
        </w:rPr>
      </w:pPr>
    </w:p>
    <w:p w14:paraId="3798AF0E" w14:textId="5127957D" w:rsidR="00CC7E01" w:rsidRDefault="00CC7E01" w:rsidP="00CC7E01">
      <w:pPr>
        <w:rPr>
          <w:ins w:id="773" w:author="Rick Tyler" w:date="2016-07-25T09:41:00Z"/>
        </w:rPr>
      </w:pPr>
    </w:p>
    <w:p w14:paraId="7780821A" w14:textId="3B81A314" w:rsidR="00CC7E01" w:rsidRDefault="007A58AD" w:rsidP="00CC7E01">
      <w:pPr>
        <w:rPr>
          <w:ins w:id="774" w:author="Rick Tyler" w:date="2016-07-25T09:41:00Z"/>
        </w:rPr>
      </w:pPr>
      <w:ins w:id="775" w:author="Rick Tyler" w:date="2016-07-25T09:41:00Z">
        <w:r>
          <w:rPr>
            <w:noProof/>
          </w:rPr>
          <mc:AlternateContent>
            <mc:Choice Requires="wpg">
              <w:drawing>
                <wp:anchor distT="0" distB="0" distL="114300" distR="114300" simplePos="0" relativeHeight="251683328" behindDoc="0" locked="0" layoutInCell="1" allowOverlap="1" wp14:anchorId="6A52B838" wp14:editId="7F36E65A">
                  <wp:simplePos x="0" y="0"/>
                  <wp:positionH relativeFrom="column">
                    <wp:posOffset>2453640</wp:posOffset>
                  </wp:positionH>
                  <wp:positionV relativeFrom="page">
                    <wp:posOffset>5031105</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63" name="Group 63"/>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96" name="Triangle 96"/>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D1294A" w14:textId="77777777" w:rsidR="003350E9" w:rsidRPr="00943064" w:rsidRDefault="003350E9" w:rsidP="00CC7E01">
                                <w:pPr>
                                  <w:spacing w:before="0" w:after="0"/>
                                  <w:rPr>
                                    <w:b/>
                                    <w:color w:val="FFFFFF" w:themeColor="background1"/>
                                  </w:rPr>
                                </w:pPr>
                                <w:r>
                                  <w:rPr>
                                    <w:b/>
                                    <w:color w:val="FFFFFF" w:themeColor="background1"/>
                                  </w:rPr>
                                  <w:t>2</w:t>
                                </w:r>
                                <w:r w:rsidRPr="00943064">
                                  <w:rPr>
                                    <w:b/>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52B838" id="Group 63" o:spid="_x0000_s1170" style="position:absolute;margin-left:193.2pt;margin-top:396.15pt;width:36pt;height:20pt;z-index:251683328;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">
                  <v:shape id="Triangle 96" o:spid="_x0000_s1171"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7+HwwAA&#10;ANsAAAAPAAAAZHJzL2Rvd25yZXYueG1sRI9Bi8IwFITvwv6H8Ba8aeoeinaNIsLCqiioe+jx0Tzb&#10;YvJSmqxWf70RBI/DzHzDTOedNeJCra8dKxgNExDEhdM1lwr+jj+DMQgfkDUax6TgRh7ms4/eFDPt&#10;rrynyyGUIkLYZ6igCqHJpPRFRRb90DXE0Tu51mKIsi2lbvEa4dbIryRJpcWa40KFDS0rKs6Hf6vg&#10;vs4nXNLeyHyXblZrbfJtOlKq/9ktvkEE6sI7/Gr/agWTFJ5f4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m7+HwwAAANsAAAAPAAAAAAAAAAAAAAAAAJcCAABkcnMvZG93&#10;bnJldi54bWxQSwUGAAAAAAQABAD1AAAAhwMAAAAA&#10;" fillcolor="#daa72a" strokecolor="#daa72a">
                    <v:shadow on="t" opacity="22937f" mv:blur="40000f" origin=",.5" offset="0,23000emu"/>
                  </v:shape>
                  <v:shape id="Text Box 97" o:spid="_x0000_s1172"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58D1294A" w14:textId="77777777" w:rsidR="003350E9" w:rsidRPr="00943064" w:rsidRDefault="003350E9" w:rsidP="00CC7E01">
                          <w:pPr>
                            <w:spacing w:before="0" w:after="0"/>
                            <w:rPr>
                              <w:b/>
                              <w:color w:val="FFFFFF" w:themeColor="background1"/>
                            </w:rPr>
                          </w:pPr>
                          <w:r>
                            <w:rPr>
                              <w:b/>
                              <w:color w:val="FFFFFF" w:themeColor="background1"/>
                            </w:rPr>
                            <w:t>2</w:t>
                          </w:r>
                          <w:r w:rsidRPr="00943064">
                            <w:rPr>
                              <w:b/>
                              <w:color w:val="FFFFFF" w:themeColor="background1"/>
                            </w:rPr>
                            <w:t>1</w:t>
                          </w:r>
                        </w:p>
                      </w:txbxContent>
                    </v:textbox>
                  </v:shape>
                  <w10:wrap type="through" anchory="page"/>
                </v:group>
              </w:pict>
            </mc:Fallback>
          </mc:AlternateContent>
        </w:r>
        <w:r>
          <w:rPr>
            <w:noProof/>
          </w:rPr>
          <mc:AlternateContent>
            <mc:Choice Requires="wpg">
              <w:drawing>
                <wp:anchor distT="0" distB="0" distL="114300" distR="114300" simplePos="0" relativeHeight="251684352" behindDoc="0" locked="0" layoutInCell="1" allowOverlap="1" wp14:anchorId="78305F1B" wp14:editId="0F7ABE4F">
                  <wp:simplePos x="0" y="0"/>
                  <wp:positionH relativeFrom="column">
                    <wp:posOffset>3940175</wp:posOffset>
                  </wp:positionH>
                  <wp:positionV relativeFrom="page">
                    <wp:posOffset>5035550</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60" name="Group 60"/>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61" name="Triangle 61"/>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3ECCEB" w14:textId="77777777" w:rsidR="003350E9" w:rsidRPr="00943064" w:rsidRDefault="003350E9" w:rsidP="00CC7E01">
                                <w:pPr>
                                  <w:spacing w:before="0" w:after="0"/>
                                  <w:rPr>
                                    <w:b/>
                                    <w:color w:val="FFFFFF" w:themeColor="background1"/>
                                  </w:rPr>
                                </w:pPr>
                                <w:r>
                                  <w:rPr>
                                    <w:b/>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305F1B" id="Group 60" o:spid="_x0000_s1173" style="position:absolute;margin-left:310.25pt;margin-top:396.5pt;width:36pt;height:20pt;z-index:251684352;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">
                  <v:shape id="Triangle 61" o:spid="_x0000_s1174"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1fUxAAA&#10;ANsAAAAPAAAAZHJzL2Rvd25yZXYueG1sRI/NasMwEITvgb6D2EJvieweTOJGNqFQaBJayM/Bx8Xa&#10;2ibSylhK4ubpq0Ahx2FmvmGW5WiNuNDgO8cK0lkCgrh2uuNGwfHwMZ2D8AFZo3FMCn7JQ1k8TZaY&#10;a3flHV32oRERwj5HBW0IfS6lr1uy6GeuJ47ejxsshiiHRuoBrxFujXxNkkxa7DgutNjTe0v1aX+2&#10;Cm6basEN7YysvrPteqNN9ZWlSr08j6s3EIHG8Aj/tz+1giyF+5f4A2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KdX1MQAAADbAAAADwAAAAAAAAAAAAAAAACXAgAAZHJzL2Rv&#10;d25yZXYueG1sUEsFBgAAAAAEAAQA9QAAAIgDAAAAAA==&#10;" fillcolor="#daa72a" strokecolor="#daa72a">
                    <v:shadow on="t" opacity="22937f" mv:blur="40000f" origin=",.5" offset="0,23000emu"/>
                  </v:shape>
                  <v:shape id="Text Box 62" o:spid="_x0000_s1175"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073ECCEB" w14:textId="77777777" w:rsidR="003350E9" w:rsidRPr="00943064" w:rsidRDefault="003350E9" w:rsidP="00CC7E01">
                          <w:pPr>
                            <w:spacing w:before="0" w:after="0"/>
                            <w:rPr>
                              <w:b/>
                              <w:color w:val="FFFFFF" w:themeColor="background1"/>
                            </w:rPr>
                          </w:pPr>
                          <w:r>
                            <w:rPr>
                              <w:b/>
                              <w:color w:val="FFFFFF" w:themeColor="background1"/>
                            </w:rPr>
                            <w:t>3</w:t>
                          </w:r>
                        </w:p>
                      </w:txbxContent>
                    </v:textbox>
                  </v:shape>
                  <w10:wrap type="through" anchory="page"/>
                </v:group>
              </w:pict>
            </mc:Fallback>
          </mc:AlternateContent>
        </w:r>
        <w:r>
          <w:rPr>
            <w:noProof/>
          </w:rPr>
          <mc:AlternateContent>
            <mc:Choice Requires="wps">
              <w:drawing>
                <wp:anchor distT="0" distB="0" distL="114300" distR="114300" simplePos="0" relativeHeight="251679232" behindDoc="0" locked="0" layoutInCell="1" allowOverlap="1" wp14:anchorId="73449BA2" wp14:editId="409AD8C4">
                  <wp:simplePos x="0" y="0"/>
                  <wp:positionH relativeFrom="column">
                    <wp:posOffset>2802255</wp:posOffset>
                  </wp:positionH>
                  <wp:positionV relativeFrom="page">
                    <wp:posOffset>5034915</wp:posOffset>
                  </wp:positionV>
                  <wp:extent cx="851535" cy="25654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8515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C24E56" w14:textId="77777777" w:rsidR="003350E9" w:rsidRPr="00943064" w:rsidRDefault="003350E9" w:rsidP="00CC7E01">
                              <w:pPr>
                                <w:spacing w:before="0" w:after="0"/>
                                <w:rPr>
                                  <w:b/>
                                </w:rPr>
                              </w:pPr>
                              <w:r>
                                <w:rPr>
                                  <w:b/>
                                </w:rPr>
                                <w:t>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9BA2" id="Text Box 98" o:spid="_x0000_s1176" type="#_x0000_t202" style="position:absolute;margin-left:220.65pt;margin-top:396.45pt;width:67.05pt;height:20.2pt;z-index:251679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gnwCAABiBQAADgAAAGRycy9lMm9Eb2MueG1srFRRTxsxDH6ftP8Q5X1c29E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" filled="f" stroked="f">
                  <v:textbox>
                    <w:txbxContent>
                      <w:p w14:paraId="3EC24E56" w14:textId="77777777" w:rsidR="003350E9" w:rsidRPr="00943064" w:rsidRDefault="003350E9" w:rsidP="00CC7E01">
                        <w:pPr>
                          <w:spacing w:before="0" w:after="0"/>
                          <w:rPr>
                            <w:b/>
                          </w:rPr>
                        </w:pPr>
                        <w:r>
                          <w:rPr>
                            <w:b/>
                          </w:rPr>
                          <w:t>Exercise</w:t>
                        </w:r>
                      </w:p>
                    </w:txbxContent>
                  </v:textbox>
                  <w10:wrap anchory="page"/>
                </v:shape>
              </w:pict>
            </mc:Fallback>
          </mc:AlternateContent>
        </w:r>
        <w:r>
          <w:rPr>
            <w:noProof/>
          </w:rPr>
          <mc:AlternateContent>
            <mc:Choice Requires="wps">
              <w:drawing>
                <wp:anchor distT="0" distB="0" distL="114300" distR="114300" simplePos="0" relativeHeight="251685376" behindDoc="0" locked="0" layoutInCell="1" allowOverlap="1" wp14:anchorId="3BF8A205" wp14:editId="341FBCCD">
                  <wp:simplePos x="0" y="0"/>
                  <wp:positionH relativeFrom="column">
                    <wp:posOffset>4277360</wp:posOffset>
                  </wp:positionH>
                  <wp:positionV relativeFrom="page">
                    <wp:posOffset>5029200</wp:posOffset>
                  </wp:positionV>
                  <wp:extent cx="686435" cy="2565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64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8B139" w14:textId="77777777" w:rsidR="003350E9" w:rsidRPr="00943064" w:rsidRDefault="003350E9" w:rsidP="00CC7E01">
                              <w:pPr>
                                <w:spacing w:before="0" w:after="0"/>
                                <w:rPr>
                                  <w:b/>
                                </w:rPr>
                              </w:pPr>
                              <w:r>
                                <w:rPr>
                                  <w:b/>
                                </w:rPr>
                                <w:t>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8A205" id="Text Box 59" o:spid="_x0000_s1177" type="#_x0000_t202" style="position:absolute;margin-left:336.8pt;margin-top:396pt;width:54.05pt;height:20.2pt;z-index:2516853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" filled="f" stroked="f">
                  <v:textbox>
                    <w:txbxContent>
                      <w:p w14:paraId="5328B139" w14:textId="77777777" w:rsidR="003350E9" w:rsidRPr="00943064" w:rsidRDefault="003350E9" w:rsidP="00CC7E01">
                        <w:pPr>
                          <w:spacing w:before="0" w:after="0"/>
                          <w:rPr>
                            <w:b/>
                          </w:rPr>
                        </w:pPr>
                        <w:r>
                          <w:rPr>
                            <w:b/>
                          </w:rPr>
                          <w:t>Sale</w:t>
                        </w:r>
                      </w:p>
                    </w:txbxContent>
                  </v:textbox>
                  <w10:wrap anchory="page"/>
                </v:shape>
              </w:pict>
            </mc:Fallback>
          </mc:AlternateContent>
        </w:r>
        <w:r>
          <w:rPr>
            <w:noProof/>
          </w:rPr>
          <mc:AlternateContent>
            <mc:Choice Requires="wps">
              <w:drawing>
                <wp:anchor distT="0" distB="0" distL="114300" distR="114300" simplePos="0" relativeHeight="251680256" behindDoc="0" locked="0" layoutInCell="1" allowOverlap="1" wp14:anchorId="49F25C79" wp14:editId="57F3841A">
                  <wp:simplePos x="0" y="0"/>
                  <wp:positionH relativeFrom="column">
                    <wp:posOffset>1310005</wp:posOffset>
                  </wp:positionH>
                  <wp:positionV relativeFrom="page">
                    <wp:posOffset>5028565</wp:posOffset>
                  </wp:positionV>
                  <wp:extent cx="686435" cy="256540"/>
                  <wp:effectExtent l="0" t="0" r="0" b="0"/>
                  <wp:wrapThrough wrapText="bothSides">
                    <wp:wrapPolygon edited="0">
                      <wp:start x="799" y="0"/>
                      <wp:lineTo x="799" y="19248"/>
                      <wp:lineTo x="19981" y="19248"/>
                      <wp:lineTo x="19981" y="0"/>
                      <wp:lineTo x="799" y="0"/>
                    </wp:wrapPolygon>
                  </wp:wrapThrough>
                  <wp:docPr id="99" name="Text Box 99"/>
                  <wp:cNvGraphicFramePr/>
                  <a:graphic xmlns:a="http://schemas.openxmlformats.org/drawingml/2006/main">
                    <a:graphicData uri="http://schemas.microsoft.com/office/word/2010/wordprocessingShape">
                      <wps:wsp>
                        <wps:cNvSpPr txBox="1"/>
                        <wps:spPr>
                          <a:xfrm>
                            <a:off x="0" y="0"/>
                            <a:ext cx="68643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ADC3C" w14:textId="77777777" w:rsidR="003350E9" w:rsidRPr="00943064" w:rsidRDefault="003350E9" w:rsidP="00CC7E01">
                              <w:pPr>
                                <w:spacing w:before="0" w:after="0"/>
                                <w:rPr>
                                  <w:b/>
                                </w:rPr>
                              </w:pPr>
                              <w:r w:rsidRPr="00943064">
                                <w:rPr>
                                  <w:b/>
                                </w:rPr>
                                <w:t>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F25C79" id="Text Box 99" o:spid="_x0000_s1178" type="#_x0000_t202" style="position:absolute;margin-left:103.15pt;margin-top:395.95pt;width:54.05pt;height:20.2pt;z-index:2516802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" filled="f" stroked="f">
                  <v:textbox>
                    <w:txbxContent>
                      <w:p w14:paraId="31CADC3C" w14:textId="77777777" w:rsidR="003350E9" w:rsidRPr="00943064" w:rsidRDefault="003350E9" w:rsidP="00CC7E01">
                        <w:pPr>
                          <w:spacing w:before="0" w:after="0"/>
                          <w:rPr>
                            <w:b/>
                          </w:rPr>
                        </w:pPr>
                        <w:r w:rsidRPr="00943064">
                          <w:rPr>
                            <w:b/>
                          </w:rPr>
                          <w:t>Grant</w:t>
                        </w:r>
                      </w:p>
                    </w:txbxContent>
                  </v:textbox>
                  <w10:wrap type="through" anchory="page"/>
                </v:shape>
              </w:pict>
            </mc:Fallback>
          </mc:AlternateContent>
        </w:r>
        <w:r>
          <w:rPr>
            <w:noProof/>
          </w:rPr>
          <mc:AlternateContent>
            <mc:Choice Requires="wpg">
              <w:drawing>
                <wp:anchor distT="0" distB="0" distL="114300" distR="114300" simplePos="0" relativeHeight="251682304" behindDoc="0" locked="0" layoutInCell="1" allowOverlap="1" wp14:anchorId="2D97894B" wp14:editId="05B1B0FB">
                  <wp:simplePos x="0" y="0"/>
                  <wp:positionH relativeFrom="column">
                    <wp:posOffset>967105</wp:posOffset>
                  </wp:positionH>
                  <wp:positionV relativeFrom="page">
                    <wp:posOffset>5031105</wp:posOffset>
                  </wp:positionV>
                  <wp:extent cx="457200" cy="254000"/>
                  <wp:effectExtent l="50800" t="25400" r="76200" b="76200"/>
                  <wp:wrapThrough wrapText="bothSides">
                    <wp:wrapPolygon edited="0">
                      <wp:start x="6000" y="-2160"/>
                      <wp:lineTo x="-2400" y="-2160"/>
                      <wp:lineTo x="-2400" y="25920"/>
                      <wp:lineTo x="24000" y="25920"/>
                      <wp:lineTo x="24000" y="21600"/>
                      <wp:lineTo x="22800" y="15120"/>
                      <wp:lineTo x="15600" y="-2160"/>
                      <wp:lineTo x="6000" y="-2160"/>
                    </wp:wrapPolygon>
                  </wp:wrapThrough>
                  <wp:docPr id="100" name="Group 100"/>
                  <wp:cNvGraphicFramePr/>
                  <a:graphic xmlns:a="http://schemas.openxmlformats.org/drawingml/2006/main">
                    <a:graphicData uri="http://schemas.microsoft.com/office/word/2010/wordprocessingGroup">
                      <wpg:wgp>
                        <wpg:cNvGrpSpPr/>
                        <wpg:grpSpPr>
                          <a:xfrm>
                            <a:off x="0" y="0"/>
                            <a:ext cx="457200" cy="254000"/>
                            <a:chOff x="0" y="0"/>
                            <a:chExt cx="457200" cy="254000"/>
                          </a:xfrm>
                        </wpg:grpSpPr>
                        <wps:wsp>
                          <wps:cNvPr id="138" name="Triangle 138"/>
                          <wps:cNvSpPr/>
                          <wps:spPr>
                            <a:xfrm>
                              <a:off x="0" y="0"/>
                              <a:ext cx="457200" cy="228600"/>
                            </a:xfrm>
                            <a:prstGeom prst="triangle">
                              <a:avLst/>
                            </a:prstGeom>
                            <a:solidFill>
                              <a:srgbClr val="DAA72A"/>
                            </a:solidFill>
                            <a:ln>
                              <a:solidFill>
                                <a:srgbClr val="DAA72A"/>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147"/>
                          <wps:cNvSpPr txBox="1"/>
                          <wps:spPr>
                            <a:xfrm>
                              <a:off x="114300" y="25400"/>
                              <a:ext cx="2292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E0642" w14:textId="77777777" w:rsidR="003350E9" w:rsidRPr="00943064" w:rsidRDefault="003350E9" w:rsidP="00CC7E01">
                                <w:pPr>
                                  <w:spacing w:before="0" w:after="0"/>
                                  <w:rPr>
                                    <w:b/>
                                    <w:color w:val="FFFFFF" w:themeColor="background1"/>
                                  </w:rPr>
                                </w:pPr>
                                <w:r w:rsidRPr="00943064">
                                  <w:rPr>
                                    <w:b/>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97894B" id="Group 100" o:spid="_x0000_s1179" style="position:absolute;margin-left:76.15pt;margin-top:396.15pt;width:36pt;height:20pt;z-index:251682304;mso-position-vertical-relative:page" coordsize="4572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">
                  <v:shape id="Triangle 138" o:spid="_x0000_s1180" type="#_x0000_t5"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3fRxQAA&#10;ANwAAAAPAAAAZHJzL2Rvd25yZXYueG1sRI9Ba8JAEIXvgv9hGaE33WghaOoqIgitpYLaQ45DdpqE&#10;7s6G7FbT/vrOodDbDO/Ne9+st4N36kZ9bAMbmM8yUMRVsC3XBt6vh+kSVEzIFl1gMvBNEbab8WiN&#10;hQ13PtPtkmolIRwLNNCk1BVax6ohj3EWOmLRPkLvMcna19r2eJdw7/Qiy3LtsWVpaLCjfUPV5+XL&#10;G/g5liuu6ex0ecpfX47WlW/53JiHybB7ApVoSP/mv+tnK/iPQivPyAR6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3Xd9HFAAAA3AAAAA8AAAAAAAAAAAAAAAAAlwIAAGRycy9k&#10;b3ducmV2LnhtbFBLBQYAAAAABAAEAPUAAACJAwAAAAA=&#10;" fillcolor="#daa72a" strokecolor="#daa72a">
                    <v:shadow on="t" opacity="22937f" mv:blur="40000f" origin=",.5" offset="0,23000emu"/>
                  </v:shape>
                  <v:shape id="Text Box 147" o:spid="_x0000_s1181" type="#_x0000_t202" style="position:absolute;left:114300;top:25400;width:2292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0z5UwQAA&#10;ANwAAAAPAAAAZHJzL2Rvd25yZXYueG1sRE9Li8IwEL4L+x/CLHjTZBcfu9Uoy4rgSVFXYW9DM7bF&#10;ZlKaaOu/N4LgbT6+50znrS3FlWpfONbw0VcgiFNnCs40/O2XvS8QPiAbLB2Thht5mM/eOlNMjGt4&#10;S9ddyEQMYZ+ghjyEKpHSpzlZ9H1XEUfu5GqLIcI6k6bGJobbUn4qNZIWC44NOVb0m1N63l2shsP6&#10;9H8cqE22sMOqca2SbL+l1t339mcCIlAbXuKne2Xi/MEY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dM+VMEAAADcAAAADwAAAAAAAAAAAAAAAACXAgAAZHJzL2Rvd25y&#10;ZXYueG1sUEsFBgAAAAAEAAQA9QAAAIUDAAAAAA==&#10;" filled="f" stroked="f">
                    <v:textbox>
                      <w:txbxContent>
                        <w:p w14:paraId="2C7E0642" w14:textId="77777777" w:rsidR="003350E9" w:rsidRPr="00943064" w:rsidRDefault="003350E9" w:rsidP="00CC7E01">
                          <w:pPr>
                            <w:spacing w:before="0" w:after="0"/>
                            <w:rPr>
                              <w:b/>
                              <w:color w:val="FFFFFF" w:themeColor="background1"/>
                            </w:rPr>
                          </w:pPr>
                          <w:r w:rsidRPr="00943064">
                            <w:rPr>
                              <w:b/>
                              <w:color w:val="FFFFFF" w:themeColor="background1"/>
                            </w:rPr>
                            <w:t>1</w:t>
                          </w:r>
                        </w:p>
                      </w:txbxContent>
                    </v:textbox>
                  </v:shape>
                  <w10:wrap type="through" anchory="page"/>
                </v:group>
              </w:pict>
            </mc:Fallback>
          </mc:AlternateContent>
        </w:r>
      </w:ins>
    </w:p>
    <w:p w14:paraId="180C0D5E" w14:textId="743EE5FE" w:rsidR="00CC7E01" w:rsidRDefault="00CC7E01" w:rsidP="00CC7E01">
      <w:pPr>
        <w:rPr>
          <w:ins w:id="776" w:author="Rick Tyler" w:date="2016-07-25T09:41:00Z"/>
        </w:rPr>
      </w:pPr>
    </w:p>
    <w:p w14:paraId="2169949C" w14:textId="783AF03E" w:rsidR="00CC7E01" w:rsidRDefault="00CC7E01" w:rsidP="00CC7E01">
      <w:pPr>
        <w:rPr>
          <w:ins w:id="777" w:author="Rick Tyler" w:date="2016-07-25T09:41:00Z"/>
        </w:rPr>
      </w:pPr>
    </w:p>
    <w:p w14:paraId="271DAC39" w14:textId="5A4221E0" w:rsidR="00CC7E01" w:rsidRDefault="00CC7E01"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744A6CA2" w14:textId="77777777" w:rsidTr="000270DE">
        <w:tc>
          <w:tcPr>
            <w:tcW w:w="9576" w:type="dxa"/>
            <w:shd w:val="clear" w:color="auto" w:fill="D9D9D9"/>
          </w:tcPr>
          <w:p w14:paraId="5FF6C20F" w14:textId="7B6ADDCC" w:rsidR="000270DE" w:rsidRPr="00EF13F7" w:rsidRDefault="000270DE" w:rsidP="000270DE">
            <w:pPr>
              <w:rPr>
                <w:rStyle w:val="Strong"/>
              </w:rPr>
            </w:pPr>
            <w:r>
              <w:rPr>
                <w:rStyle w:val="Strong"/>
              </w:rPr>
              <w:t>1 - Grant</w:t>
            </w:r>
          </w:p>
          <w:p w14:paraId="187FA786" w14:textId="005608BF" w:rsidR="000270DE" w:rsidRPr="008D3CA3" w:rsidRDefault="000270DE" w:rsidP="00A62BF3">
            <w:r>
              <w:t xml:space="preserve">Mike Carroll went to work for an e-commerce company on January 1, </w:t>
            </w:r>
            <w:r w:rsidR="00A62BF3">
              <w:t>201</w:t>
            </w:r>
            <w:r w:rsidR="00961A9B">
              <w:t>3</w:t>
            </w:r>
            <w:r>
              <w:t>. As part of his employment, he received 10,000 incentive stock options, exercisable at $5 per share (the FMV of the stock at the time of the grant).</w:t>
            </w:r>
          </w:p>
        </w:tc>
      </w:tr>
    </w:tbl>
    <w:p w14:paraId="66368274" w14:textId="77777777" w:rsidR="000270DE" w:rsidRDefault="000270DE"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6C0EA324" w14:textId="77777777" w:rsidTr="000270DE">
        <w:tc>
          <w:tcPr>
            <w:tcW w:w="9576" w:type="dxa"/>
            <w:shd w:val="clear" w:color="auto" w:fill="D9D9D9"/>
          </w:tcPr>
          <w:p w14:paraId="543782DE" w14:textId="77777777" w:rsidR="000270DE" w:rsidRPr="00EF13F7" w:rsidRDefault="000270DE" w:rsidP="000270DE">
            <w:pPr>
              <w:rPr>
                <w:rStyle w:val="Strong"/>
              </w:rPr>
            </w:pPr>
            <w:r>
              <w:rPr>
                <w:rStyle w:val="Strong"/>
              </w:rPr>
              <w:t>2 - Exercise</w:t>
            </w:r>
          </w:p>
          <w:p w14:paraId="70A4599C" w14:textId="5B5AD1CC" w:rsidR="000270DE" w:rsidRPr="008D3CA3" w:rsidRDefault="000270DE" w:rsidP="00A62BF3">
            <w:r>
              <w:t xml:space="preserve">On January 1, </w:t>
            </w:r>
            <w:r w:rsidR="00A62BF3">
              <w:t>201</w:t>
            </w:r>
            <w:r w:rsidR="00961A9B">
              <w:t>5</w:t>
            </w:r>
            <w:r>
              <w:t xml:space="preserve">, with the stock selling at $15, he exercised all 10,000 options and held the stock. The cost of the transaction was $50,000, which becomes his cost basis. No ordinary income tax was triggered by the exercise, although it is possible that the inclusion of the excess of the fair market value over the amount he paid for the stock </w:t>
            </w:r>
            <w:ins w:id="778" w:author="Rick Tyler" w:date="2016-07-21T16:28:00Z">
              <w:r w:rsidR="0084085C">
                <w:t xml:space="preserve">(i.e., $100,000) </w:t>
              </w:r>
            </w:ins>
            <w:r>
              <w:t xml:space="preserve">could result in an AMT tax on his </w:t>
            </w:r>
            <w:r w:rsidR="00A62BF3">
              <w:t>201</w:t>
            </w:r>
            <w:r w:rsidR="00961A9B">
              <w:t>5</w:t>
            </w:r>
            <w:r w:rsidR="00A62BF3">
              <w:t xml:space="preserve"> </w:t>
            </w:r>
            <w:r>
              <w:t>income tax return.</w:t>
            </w:r>
          </w:p>
        </w:tc>
      </w:tr>
    </w:tbl>
    <w:p w14:paraId="08958475" w14:textId="77777777" w:rsidR="000270DE" w:rsidRDefault="000270DE" w:rsidP="000270D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0DE" w:rsidRPr="008D3CA3" w14:paraId="6804526A" w14:textId="77777777" w:rsidTr="000270DE">
        <w:tc>
          <w:tcPr>
            <w:tcW w:w="9576" w:type="dxa"/>
            <w:shd w:val="clear" w:color="auto" w:fill="D9D9D9"/>
          </w:tcPr>
          <w:p w14:paraId="6B073107" w14:textId="77777777" w:rsidR="000270DE" w:rsidRPr="00EF13F7" w:rsidRDefault="000270DE" w:rsidP="000270DE">
            <w:pPr>
              <w:rPr>
                <w:rStyle w:val="Strong"/>
              </w:rPr>
            </w:pPr>
            <w:r>
              <w:rPr>
                <w:rStyle w:val="Strong"/>
              </w:rPr>
              <w:t>3 - Sales</w:t>
            </w:r>
          </w:p>
          <w:p w14:paraId="0DF0C00C" w14:textId="6F5A1879" w:rsidR="000270DE" w:rsidRPr="008D3CA3" w:rsidRDefault="000270DE" w:rsidP="0084085C">
            <w:r>
              <w:t xml:space="preserve">On January 2, </w:t>
            </w:r>
            <w:r w:rsidR="00A62BF3">
              <w:t>201</w:t>
            </w:r>
            <w:r w:rsidR="00961A9B">
              <w:t>6</w:t>
            </w:r>
            <w:r>
              <w:t xml:space="preserve">, Mike sold his </w:t>
            </w:r>
            <w:ins w:id="779" w:author="Rick Tyler" w:date="2016-07-21T16:28:00Z">
              <w:r w:rsidR="0084085C">
                <w:t xml:space="preserve">10,000 </w:t>
              </w:r>
            </w:ins>
            <w:r>
              <w:t xml:space="preserve">shares </w:t>
            </w:r>
            <w:del w:id="780" w:author="Rick Tyler" w:date="2016-07-21T16:29:00Z">
              <w:r w:rsidDel="0084085C">
                <w:delText xml:space="preserve">acquired from the option exercise </w:delText>
              </w:r>
            </w:del>
            <w:r>
              <w:t xml:space="preserve">at $20 per share, for a </w:t>
            </w:r>
            <w:ins w:id="781" w:author="Rick Tyler" w:date="2016-07-21T16:29:00Z">
              <w:r w:rsidR="0084085C">
                <w:t xml:space="preserve">realized </w:t>
              </w:r>
            </w:ins>
            <w:r>
              <w:t>gain of $15 per share. This $15 per share is treated as a long-term capital gain</w:t>
            </w:r>
            <w:ins w:id="782" w:author="Rick Tyler" w:date="2016-07-21T16:29:00Z">
              <w:r w:rsidR="0084085C">
                <w:t xml:space="preserve"> since he had held them for over a year after the exercise</w:t>
              </w:r>
            </w:ins>
            <w:r>
              <w:t>.</w:t>
            </w:r>
          </w:p>
        </w:tc>
      </w:tr>
    </w:tbl>
    <w:p w14:paraId="08DAA658" w14:textId="77777777" w:rsidR="000270DE" w:rsidRDefault="000270DE" w:rsidP="000270DE">
      <w:pPr>
        <w:spacing w:before="0" w:after="0"/>
      </w:pPr>
    </w:p>
    <w:p w14:paraId="4D1FA1CD" w14:textId="77777777" w:rsidR="0080496F" w:rsidRPr="00017CF3" w:rsidRDefault="002A68DE" w:rsidP="0080496F">
      <w:pPr>
        <w:pStyle w:val="Heading2"/>
        <w:rPr>
          <w:ins w:id="783" w:author="Rick Tyler" w:date="2016-07-25T10:08:00Z"/>
        </w:rPr>
      </w:pPr>
      <w:r w:rsidRPr="000270DE">
        <w:br w:type="page"/>
      </w:r>
      <w:ins w:id="784" w:author="Rick Tyler" w:date="2016-07-25T10:08:00Z">
        <w:r w:rsidR="0080496F" w:rsidRPr="00017CF3">
          <w:lastRenderedPageBreak/>
          <w:t>ISO and NQSO Taxation Summary</w:t>
        </w:r>
      </w:ins>
    </w:p>
    <w:p w14:paraId="518F04F9" w14:textId="77777777" w:rsidR="0080496F" w:rsidRDefault="0080496F" w:rsidP="0080496F">
      <w:pPr>
        <w:rPr>
          <w:ins w:id="785" w:author="Rick Tyler" w:date="2016-07-25T10:08:00Z"/>
        </w:rPr>
      </w:pPr>
      <w:ins w:id="786" w:author="Rick Tyler" w:date="2016-07-25T10:08:00Z">
        <w:r w:rsidRPr="009C0AAB">
          <w:t>Having examined ISOs and NQSOs, let's quickly review the difference in the taxation of the two.</w:t>
        </w:r>
        <w:r>
          <w:t xml:space="preserve"> </w:t>
        </w:r>
      </w:ins>
    </w:p>
    <w:p w14:paraId="76BE9394" w14:textId="77777777" w:rsidR="0080496F" w:rsidRDefault="0080496F" w:rsidP="0080496F">
      <w:pPr>
        <w:rPr>
          <w:ins w:id="787" w:author="Rick Tyler" w:date="2016-07-25T10:08:00Z"/>
        </w:rPr>
      </w:pPr>
      <w:ins w:id="788" w:author="Rick Tyler" w:date="2016-07-25T10:08:00Z">
        <w:r w:rsidRPr="004E6F8B">
          <w:rPr>
            <w:b/>
            <w:color w:val="FF0000"/>
          </w:rPr>
          <w:t>Click each taxation option to learn more</w:t>
        </w:r>
      </w:ins>
    </w:p>
    <w:p w14:paraId="08308DC7" w14:textId="77777777" w:rsidR="0080496F" w:rsidRPr="00354645" w:rsidRDefault="0080496F" w:rsidP="0080496F">
      <w:pPr>
        <w:spacing w:before="0" w:after="0"/>
        <w:rPr>
          <w:ins w:id="789" w:author="Rick Tyler" w:date="2016-07-25T10:08:00Z"/>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80496F" w:rsidRPr="004B325C" w14:paraId="04E289EF" w14:textId="77777777" w:rsidTr="008D0C75">
        <w:trPr>
          <w:ins w:id="790" w:author="Rick Tyler" w:date="2016-07-25T10:08:00Z"/>
        </w:trPr>
        <w:tc>
          <w:tcPr>
            <w:tcW w:w="5000" w:type="pct"/>
            <w:shd w:val="clear" w:color="auto" w:fill="6CA8CD"/>
            <w:tcMar>
              <w:top w:w="72" w:type="dxa"/>
              <w:left w:w="115" w:type="dxa"/>
              <w:bottom w:w="72" w:type="dxa"/>
              <w:right w:w="115" w:type="dxa"/>
            </w:tcMar>
          </w:tcPr>
          <w:p w14:paraId="0CBB34BA" w14:textId="77777777" w:rsidR="0080496F" w:rsidRPr="00077237" w:rsidRDefault="0080496F" w:rsidP="008D0C75">
            <w:pPr>
              <w:rPr>
                <w:ins w:id="791" w:author="Rick Tyler" w:date="2016-07-25T10:08:00Z"/>
                <w:rStyle w:val="Strong"/>
                <w:color w:val="FFFFFF"/>
              </w:rPr>
            </w:pPr>
            <w:ins w:id="792" w:author="Rick Tyler" w:date="2016-07-25T10:08:00Z">
              <w:r w:rsidRPr="00077237">
                <w:rPr>
                  <w:rStyle w:val="Strong"/>
                  <w:color w:val="FFFFFF"/>
                </w:rPr>
                <w:t>Taxation of Nonqualified Stock Options</w:t>
              </w:r>
            </w:ins>
          </w:p>
        </w:tc>
      </w:tr>
      <w:tr w:rsidR="0080496F" w:rsidRPr="004B325C" w14:paraId="48F16B8F" w14:textId="77777777" w:rsidTr="008D0C75">
        <w:trPr>
          <w:ins w:id="793" w:author="Rick Tyler" w:date="2016-07-25T10:08:00Z"/>
        </w:trPr>
        <w:tc>
          <w:tcPr>
            <w:tcW w:w="5000" w:type="pct"/>
            <w:shd w:val="clear" w:color="auto" w:fill="FFFFFF"/>
            <w:tcMar>
              <w:top w:w="72" w:type="dxa"/>
              <w:left w:w="115" w:type="dxa"/>
              <w:bottom w:w="72" w:type="dxa"/>
              <w:right w:w="115" w:type="dxa"/>
            </w:tcMar>
          </w:tcPr>
          <w:p w14:paraId="01D23872" w14:textId="77777777" w:rsidR="0080496F" w:rsidRPr="004B325C" w:rsidRDefault="0080496F" w:rsidP="008D0C75">
            <w:pPr>
              <w:numPr>
                <w:ilvl w:val="0"/>
                <w:numId w:val="15"/>
              </w:numPr>
              <w:rPr>
                <w:ins w:id="794" w:author="Rick Tyler" w:date="2016-07-25T10:08:00Z"/>
              </w:rPr>
            </w:pPr>
            <w:ins w:id="795" w:author="Rick Tyler" w:date="2016-07-25T10:08:00Z">
              <w:r w:rsidRPr="004B325C">
                <w:t xml:space="preserve">Upon exercise, the spread of the fair market value over the exercise price is treated as taxable compensation. </w:t>
              </w:r>
            </w:ins>
          </w:p>
          <w:p w14:paraId="78CC1DBD" w14:textId="77777777" w:rsidR="0080496F" w:rsidRPr="004B325C" w:rsidRDefault="0080496F" w:rsidP="008D0C75">
            <w:pPr>
              <w:numPr>
                <w:ilvl w:val="0"/>
                <w:numId w:val="15"/>
              </w:numPr>
              <w:rPr>
                <w:ins w:id="796" w:author="Rick Tyler" w:date="2016-07-25T10:08:00Z"/>
                <w:rFonts w:eastAsia="Arial Unicode MS"/>
              </w:rPr>
            </w:pPr>
            <w:ins w:id="797" w:author="Rick Tyler" w:date="2016-07-25T10:08:00Z">
              <w:r>
                <w:t>The b</w:t>
              </w:r>
              <w:r w:rsidRPr="004B325C">
                <w:t xml:space="preserve">asis of the stock becomes the fair market value of the stock when the ordinary compensation income tax is paid (either at exercise or upon expiration of restrictions). </w:t>
              </w:r>
            </w:ins>
          </w:p>
          <w:p w14:paraId="499DE1EF" w14:textId="77777777" w:rsidR="0080496F" w:rsidRPr="004B325C" w:rsidRDefault="0080496F" w:rsidP="008D0C75">
            <w:pPr>
              <w:numPr>
                <w:ilvl w:val="0"/>
                <w:numId w:val="15"/>
              </w:numPr>
              <w:rPr>
                <w:ins w:id="798" w:author="Rick Tyler" w:date="2016-07-25T10:08:00Z"/>
              </w:rPr>
            </w:pPr>
            <w:ins w:id="799" w:author="Rick Tyler" w:date="2016-07-25T10:08:00Z">
              <w:r w:rsidRPr="004B325C">
                <w:t>After recognition of income at time of exercise or lapse of restrictions, subsequent changes in fair market value are treated as capital gains or losses when the stock is eventually sold.</w:t>
              </w:r>
            </w:ins>
          </w:p>
        </w:tc>
      </w:tr>
      <w:tr w:rsidR="0080496F" w:rsidRPr="004B325C" w14:paraId="7F8F57D6" w14:textId="77777777" w:rsidTr="008D0C75">
        <w:trPr>
          <w:ins w:id="800" w:author="Rick Tyler" w:date="2016-07-25T10:09:00Z"/>
        </w:trPr>
        <w:tc>
          <w:tcPr>
            <w:tcW w:w="5000" w:type="pct"/>
            <w:shd w:val="clear" w:color="auto" w:fill="6CA8CD"/>
            <w:tcMar>
              <w:top w:w="72" w:type="dxa"/>
              <w:left w:w="115" w:type="dxa"/>
              <w:bottom w:w="72" w:type="dxa"/>
              <w:right w:w="115" w:type="dxa"/>
            </w:tcMar>
          </w:tcPr>
          <w:p w14:paraId="2D570CB5" w14:textId="77777777" w:rsidR="0080496F" w:rsidRPr="00077237" w:rsidRDefault="0080496F" w:rsidP="008D0C75">
            <w:pPr>
              <w:rPr>
                <w:ins w:id="801" w:author="Rick Tyler" w:date="2016-07-25T10:09:00Z"/>
                <w:rStyle w:val="Strong"/>
                <w:color w:val="FFFFFF"/>
              </w:rPr>
            </w:pPr>
            <w:ins w:id="802" w:author="Rick Tyler" w:date="2016-07-25T10:09:00Z">
              <w:r w:rsidRPr="00077237">
                <w:rPr>
                  <w:rStyle w:val="Strong"/>
                  <w:color w:val="FFFFFF"/>
                </w:rPr>
                <w:t>Taxation of Incentive Stock Options</w:t>
              </w:r>
            </w:ins>
          </w:p>
        </w:tc>
      </w:tr>
      <w:tr w:rsidR="0080496F" w:rsidRPr="004B325C" w14:paraId="6B474DC8" w14:textId="77777777" w:rsidTr="008D0C75">
        <w:trPr>
          <w:ins w:id="803" w:author="Rick Tyler" w:date="2016-07-25T10:09:00Z"/>
        </w:trPr>
        <w:tc>
          <w:tcPr>
            <w:tcW w:w="5000" w:type="pct"/>
            <w:shd w:val="clear" w:color="auto" w:fill="FFFFFF"/>
            <w:tcMar>
              <w:top w:w="72" w:type="dxa"/>
              <w:left w:w="115" w:type="dxa"/>
              <w:bottom w:w="72" w:type="dxa"/>
              <w:right w:w="115" w:type="dxa"/>
            </w:tcMar>
          </w:tcPr>
          <w:p w14:paraId="2611703A" w14:textId="77777777" w:rsidR="0080496F" w:rsidRPr="004B325C" w:rsidRDefault="0080496F" w:rsidP="008D0C75">
            <w:pPr>
              <w:numPr>
                <w:ilvl w:val="0"/>
                <w:numId w:val="14"/>
              </w:numPr>
              <w:rPr>
                <w:ins w:id="804" w:author="Rick Tyler" w:date="2016-07-25T10:09:00Z"/>
              </w:rPr>
            </w:pPr>
            <w:ins w:id="805" w:author="Rick Tyler" w:date="2016-07-25T10:09:00Z">
              <w:r w:rsidRPr="004B325C">
                <w:t xml:space="preserve">No regular income taxes due at exercise of the option. </w:t>
              </w:r>
            </w:ins>
          </w:p>
          <w:p w14:paraId="060B3658" w14:textId="77777777" w:rsidR="0080496F" w:rsidRPr="004B325C" w:rsidRDefault="0080496F" w:rsidP="008D0C75">
            <w:pPr>
              <w:numPr>
                <w:ilvl w:val="0"/>
                <w:numId w:val="14"/>
              </w:numPr>
              <w:rPr>
                <w:ins w:id="806" w:author="Rick Tyler" w:date="2016-07-25T10:09:00Z"/>
                <w:rFonts w:eastAsia="Arial Unicode MS"/>
              </w:rPr>
            </w:pPr>
            <w:ins w:id="807" w:author="Rick Tyler" w:date="2016-07-25T10:09:00Z">
              <w:r w:rsidRPr="004B325C">
                <w:t xml:space="preserve">Basis of the stock becomes the price at which it was exercised. </w:t>
              </w:r>
            </w:ins>
          </w:p>
          <w:p w14:paraId="77307634" w14:textId="77777777" w:rsidR="0080496F" w:rsidRPr="004B325C" w:rsidRDefault="0080496F" w:rsidP="008D0C75">
            <w:pPr>
              <w:numPr>
                <w:ilvl w:val="0"/>
                <w:numId w:val="14"/>
              </w:numPr>
              <w:rPr>
                <w:ins w:id="808" w:author="Rick Tyler" w:date="2016-07-25T10:09:00Z"/>
              </w:rPr>
            </w:pPr>
            <w:ins w:id="809" w:author="Rick Tyler" w:date="2016-07-25T10:09:00Z">
              <w:r w:rsidRPr="004B325C">
                <w:t xml:space="preserve">The spread on the stock's value at exercise is a tax preference item for purposes of the AMT calculation, which may result in an additional tax if the AMT exceeds the regular income tax calculation. If there is AMT tax attributable to an ISO exercise, the AMT paid can be treated as a credit in future years to the extent that regular income tax exceeds the AMT in any given year. </w:t>
              </w:r>
            </w:ins>
          </w:p>
          <w:p w14:paraId="1933977D" w14:textId="24A18773" w:rsidR="0080496F" w:rsidRPr="004B325C" w:rsidRDefault="0080496F" w:rsidP="004845D8">
            <w:pPr>
              <w:numPr>
                <w:ilvl w:val="0"/>
                <w:numId w:val="14"/>
              </w:numPr>
              <w:rPr>
                <w:ins w:id="810" w:author="Rick Tyler" w:date="2016-07-25T10:09:00Z"/>
              </w:rPr>
            </w:pPr>
            <w:ins w:id="811" w:author="Rick Tyler" w:date="2016-07-25T10:09:00Z">
              <w:r w:rsidRPr="0080496F">
                <w:rPr>
                  <w:rPrChange w:id="812" w:author="Rick Tyler" w:date="2016-07-25T10:12:00Z">
                    <w:rPr>
                      <w:highlight w:val="yellow"/>
                    </w:rPr>
                  </w:rPrChange>
                </w:rPr>
                <w:t>Provided the stock is held for the appropriate period of time, the incremental gains over the strike price receive long-term capital gains treatment.</w:t>
              </w:r>
              <w:r>
                <w:t xml:space="preserve"> Otherwise, a sale results in </w:t>
              </w:r>
            </w:ins>
            <w:ins w:id="813" w:author="Rick Tyler" w:date="2016-07-25T10:12:00Z">
              <w:r w:rsidR="004845D8" w:rsidRPr="004845D8">
                <w:rPr>
                  <w:highlight w:val="yellow"/>
                  <w:rPrChange w:id="814" w:author="Rick Tyler" w:date="2016-07-25T10:13:00Z">
                    <w:rPr/>
                  </w:rPrChange>
                </w:rPr>
                <w:t>compensation</w:t>
              </w:r>
            </w:ins>
            <w:ins w:id="815" w:author="Rick Tyler" w:date="2016-07-25T10:09:00Z">
              <w:r w:rsidRPr="004845D8">
                <w:rPr>
                  <w:highlight w:val="yellow"/>
                  <w:rPrChange w:id="816" w:author="Rick Tyler" w:date="2016-07-25T10:13:00Z">
                    <w:rPr/>
                  </w:rPrChange>
                </w:rPr>
                <w:t xml:space="preserve"> income</w:t>
              </w:r>
              <w:r>
                <w:t>.</w:t>
              </w:r>
            </w:ins>
          </w:p>
        </w:tc>
      </w:tr>
    </w:tbl>
    <w:p w14:paraId="5D091E54" w14:textId="77777777" w:rsidR="0080496F" w:rsidRDefault="0080496F">
      <w:pPr>
        <w:spacing w:before="0" w:after="0"/>
        <w:rPr>
          <w:ins w:id="817" w:author="Rick Tyler" w:date="2016-07-25T10:07:00Z"/>
          <w:b/>
          <w:iCs/>
          <w:color w:val="17365D"/>
          <w:sz w:val="28"/>
          <w:szCs w:val="12"/>
        </w:rPr>
      </w:pPr>
      <w:ins w:id="818" w:author="Rick Tyler" w:date="2016-07-25T10:07:00Z">
        <w:r>
          <w:br w:type="page"/>
        </w:r>
      </w:ins>
    </w:p>
    <w:p w14:paraId="472C3EC8" w14:textId="3582266E" w:rsidR="000B20C6" w:rsidRPr="000270DE" w:rsidRDefault="000B20C6" w:rsidP="000270DE">
      <w:pPr>
        <w:pStyle w:val="Heading2"/>
      </w:pPr>
      <w:r w:rsidRPr="000270DE">
        <w:lastRenderedPageBreak/>
        <w:t>Understanding the Implications of the Alternative Minimum Tax (AMT)</w:t>
      </w:r>
    </w:p>
    <w:p w14:paraId="07715D12" w14:textId="2F4F5A3C" w:rsidR="000B20C6" w:rsidRDefault="000B20C6" w:rsidP="00541940">
      <w:r>
        <w:t>While ISOs can provide significant income tax benefits to employees, there are some critical issues to consider – particularly the Alternative Minimum Tax (AMT)</w:t>
      </w:r>
      <w:r w:rsidR="009315B1">
        <w:t xml:space="preserve">. </w:t>
      </w:r>
      <w:r>
        <w:t xml:space="preserve">AMT is a complex tax system that runs parallel to the regular tax system. It was created in the 1970’s to ensure that the wealthy, some of whom used substantial income tax deductions, still paid taxes. Note that the AMT system was not </w:t>
      </w:r>
      <w:ins w:id="819" w:author="Rick Tyler" w:date="2016-07-21T16:46:00Z">
        <w:r w:rsidR="00696CD5">
          <w:t xml:space="preserve">originally </w:t>
        </w:r>
      </w:ins>
      <w:r>
        <w:t>indexed for inflation and it was implemented when the regular income tax rates were considerably higher. These two factors have resulted in an increasing number of taxpayers paying the AMT each year.</w:t>
      </w:r>
    </w:p>
    <w:p w14:paraId="230C29EC" w14:textId="77777777" w:rsidR="000B20C6" w:rsidRPr="00872E52" w:rsidRDefault="000B20C6" w:rsidP="00541940">
      <w:pPr>
        <w:pStyle w:val="Sub-Headings"/>
      </w:pPr>
      <w:r>
        <w:t>Understanding the basics of the AMT</w:t>
      </w:r>
    </w:p>
    <w:p w14:paraId="24B106EC" w14:textId="28CC4868" w:rsidR="000B20C6" w:rsidRDefault="000B20C6" w:rsidP="00541940">
      <w:r>
        <w:t xml:space="preserve">The Individual Income Tax is calculated two ways:  </w:t>
      </w:r>
      <w:del w:id="820" w:author="Rick Tyler" w:date="2016-07-21T16:31:00Z">
        <w:r w:rsidDel="0084085C">
          <w:delText>First</w:delText>
        </w:r>
      </w:del>
      <w:ins w:id="821" w:author="Rick Tyler" w:date="2016-07-21T16:31:00Z">
        <w:r w:rsidR="0084085C">
          <w:t>first</w:t>
        </w:r>
      </w:ins>
      <w:r>
        <w:t>, under the regular income tax system</w:t>
      </w:r>
      <w:ins w:id="822" w:author="Rick Tyler" w:date="2016-07-21T16:31:00Z">
        <w:r w:rsidR="0084085C">
          <w:t>,</w:t>
        </w:r>
      </w:ins>
      <w:r>
        <w:t xml:space="preserve"> and then under the Alternative Minimum Tax system. There are two primary differences between the two systems.</w:t>
      </w:r>
    </w:p>
    <w:p w14:paraId="36634A73" w14:textId="733BC429" w:rsidR="000B20C6" w:rsidRPr="00541940" w:rsidRDefault="000B20C6" w:rsidP="00DF13A2">
      <w:pPr>
        <w:numPr>
          <w:ilvl w:val="0"/>
          <w:numId w:val="13"/>
        </w:numPr>
      </w:pPr>
      <w:r w:rsidRPr="00541940">
        <w:rPr>
          <w:rStyle w:val="Strong"/>
        </w:rPr>
        <w:t>Difference #1</w:t>
      </w:r>
      <w:r w:rsidRPr="00541940">
        <w:t>:  With regular income tax calculations, each individual has the ability to utilize numerous adjustments and deductions that reduce the taxable income, e.g., deductions for charitable gifts, home mortgage interest paid, etc</w:t>
      </w:r>
      <w:r w:rsidR="009315B1">
        <w:t xml:space="preserve">. </w:t>
      </w:r>
      <w:r w:rsidRPr="00541940">
        <w:t>With the AMT calculation, many of these adjustments and deductions are added back to regular taxable income</w:t>
      </w:r>
      <w:r w:rsidR="009315B1">
        <w:t xml:space="preserve">. </w:t>
      </w:r>
      <w:r w:rsidRPr="00541940">
        <w:t>Therefore, if there were sizeable adjustments and/or deductions in the calculation of the regular income tax, the denial of those adjustments in the AMT calculation may generate a higher tax</w:t>
      </w:r>
      <w:r w:rsidR="009315B1">
        <w:t xml:space="preserve">. </w:t>
      </w:r>
      <w:r w:rsidRPr="00541940">
        <w:t xml:space="preserve"> </w:t>
      </w:r>
    </w:p>
    <w:p w14:paraId="1A2BF8E5" w14:textId="7BE55D80" w:rsidR="000B20C6" w:rsidRPr="00541940" w:rsidRDefault="000B20C6" w:rsidP="00DF13A2">
      <w:pPr>
        <w:numPr>
          <w:ilvl w:val="0"/>
          <w:numId w:val="13"/>
        </w:numPr>
      </w:pPr>
      <w:r w:rsidRPr="00541940">
        <w:rPr>
          <w:rStyle w:val="Strong"/>
        </w:rPr>
        <w:t>Difference #2</w:t>
      </w:r>
      <w:r w:rsidRPr="00541940">
        <w:t xml:space="preserve">:  The second difference is </w:t>
      </w:r>
      <w:ins w:id="823" w:author="Rick Tyler" w:date="2016-07-21T16:32:00Z">
        <w:r w:rsidR="004D2507">
          <w:t xml:space="preserve">potentially more </w:t>
        </w:r>
      </w:ins>
      <w:del w:id="824" w:author="Rick Tyler" w:date="2016-07-21T16:32:00Z">
        <w:r w:rsidRPr="00541940" w:rsidDel="004D2507">
          <w:delText xml:space="preserve">most </w:delText>
        </w:r>
      </w:del>
      <w:r w:rsidRPr="00541940">
        <w:t>significant</w:t>
      </w:r>
      <w:del w:id="825" w:author="Rick Tyler" w:date="2016-07-21T16:33:00Z">
        <w:r w:rsidRPr="00541940" w:rsidDel="004D2507">
          <w:delText>, such as</w:delText>
        </w:r>
      </w:del>
      <w:r w:rsidRPr="00541940">
        <w:t xml:space="preserve"> when a taxpayer exercises an Incentive Stock Option</w:t>
      </w:r>
      <w:r w:rsidR="009315B1">
        <w:t xml:space="preserve">. </w:t>
      </w:r>
      <w:del w:id="826" w:author="Rick Tyler" w:date="2016-07-21T16:35:00Z">
        <w:r w:rsidRPr="00541940" w:rsidDel="004D2507">
          <w:delText xml:space="preserve">There </w:delText>
        </w:r>
      </w:del>
      <w:ins w:id="827" w:author="Rick Tyler" w:date="2016-07-21T16:35:00Z">
        <w:r w:rsidR="004D2507">
          <w:t>As previously stated, thre</w:t>
        </w:r>
        <w:r w:rsidR="004D2507" w:rsidRPr="00541940">
          <w:t xml:space="preserve"> </w:t>
        </w:r>
      </w:ins>
      <w:r w:rsidRPr="00541940">
        <w:t>are no regular income tax consequences upon the exercise of ISOs even though economic value was realized by the taxpayer</w:t>
      </w:r>
      <w:r w:rsidR="009315B1">
        <w:t xml:space="preserve">. </w:t>
      </w:r>
      <w:r w:rsidRPr="00541940">
        <w:t>However, under the AMT tax calculation, when certain items of economic value are derived, like ISO exercise, they are termed “tax preference items” and are includable in income for the AMT calculation</w:t>
      </w:r>
      <w:r w:rsidR="009315B1">
        <w:t xml:space="preserve">. </w:t>
      </w:r>
      <w:r w:rsidRPr="00541940">
        <w:t>For many people with ISOs, the exercise of those options in any given year could cause the client to slip into a position where they have AMT liability.</w:t>
      </w:r>
    </w:p>
    <w:p w14:paraId="23F817E0" w14:textId="77777777" w:rsidR="000B20C6" w:rsidRDefault="000B20C6" w:rsidP="00DC7269">
      <w:pPr>
        <w:spacing w:before="0" w:after="0"/>
      </w:pPr>
    </w:p>
    <w:p w14:paraId="7FB8A611" w14:textId="77777777" w:rsidR="000B20C6" w:rsidRPr="00DC7269" w:rsidRDefault="000B20C6" w:rsidP="00DC7269">
      <w:pPr>
        <w:pStyle w:val="Heading2"/>
      </w:pPr>
      <w:r w:rsidRPr="00DC7269">
        <w:br w:type="page"/>
      </w:r>
      <w:r w:rsidRPr="00DC7269">
        <w:lastRenderedPageBreak/>
        <w:t xml:space="preserve">How is AMT </w:t>
      </w:r>
      <w:r w:rsidR="00DC7269">
        <w:t>C</w:t>
      </w:r>
      <w:r w:rsidRPr="00DC7269">
        <w:t>alculated for Non-Corporate Taxpayers?</w:t>
      </w:r>
    </w:p>
    <w:p w14:paraId="69C7D522" w14:textId="77777777" w:rsidR="000B20C6" w:rsidRDefault="000B20C6" w:rsidP="00B95CA6">
      <w:r w:rsidRPr="003C1E12">
        <w:t xml:space="preserve"> </w:t>
      </w:r>
      <w:r>
        <w:t>This is a</w:t>
      </w:r>
      <w:r w:rsidRPr="003C1E12">
        <w:t>n abbreviated summary</w:t>
      </w:r>
      <w:r>
        <w:t xml:space="preserve"> and </w:t>
      </w:r>
      <w:r w:rsidRPr="003C1E12">
        <w:t>not intended</w:t>
      </w:r>
      <w:r>
        <w:t xml:space="preserve"> to be a definitive explanation.</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CC"/>
        <w:tblLook w:val="04A0" w:firstRow="1" w:lastRow="0" w:firstColumn="1" w:lastColumn="0" w:noHBand="0" w:noVBand="1"/>
      </w:tblPr>
      <w:tblGrid>
        <w:gridCol w:w="9576"/>
      </w:tblGrid>
      <w:tr w:rsidR="002D106C" w14:paraId="1C198B90" w14:textId="77777777" w:rsidTr="00DC7269">
        <w:tc>
          <w:tcPr>
            <w:tcW w:w="9576" w:type="dxa"/>
            <w:shd w:val="clear" w:color="auto" w:fill="E7E6CF"/>
          </w:tcPr>
          <w:p w14:paraId="3248560A" w14:textId="77777777" w:rsidR="002D106C" w:rsidRDefault="008333F5" w:rsidP="008333F5">
            <w:r w:rsidRPr="004B325C">
              <w:rPr>
                <w:b/>
              </w:rPr>
              <w:t xml:space="preserve">Step 1: </w:t>
            </w:r>
            <w:r w:rsidRPr="004B325C">
              <w:t>Start with the Adjusted Gross Income (AGI) after the Standard or Itemized Deductions have been subtracted from AGI (IRS Form 1040, line 41 - this is before personal exemptions, which are not allowed in the AMT calculation).</w:t>
            </w:r>
          </w:p>
        </w:tc>
      </w:tr>
      <w:tr w:rsidR="002D106C" w14:paraId="6136D1F1" w14:textId="77777777" w:rsidTr="00DC7269">
        <w:tc>
          <w:tcPr>
            <w:tcW w:w="9576" w:type="dxa"/>
            <w:shd w:val="clear" w:color="auto" w:fill="DBD9B9"/>
          </w:tcPr>
          <w:p w14:paraId="1B0BC332" w14:textId="13B96204" w:rsidR="008333F5" w:rsidRPr="004B325C" w:rsidRDefault="008333F5" w:rsidP="008333F5">
            <w:r w:rsidRPr="004B325C">
              <w:rPr>
                <w:b/>
              </w:rPr>
              <w:t>Step 2:</w:t>
            </w:r>
            <w:r w:rsidRPr="004B325C">
              <w:t xml:space="preserve"> Add back (or maybe subtract) certain "adjustments" or "tax preference items</w:t>
            </w:r>
            <w:del w:id="828" w:author="Rick Tyler" w:date="2016-07-21T16:36:00Z">
              <w:r w:rsidRPr="004B325C" w:rsidDel="004D2507">
                <w:delText>”</w:delText>
              </w:r>
            </w:del>
            <w:r w:rsidRPr="004B325C">
              <w:t>.</w:t>
            </w:r>
            <w:ins w:id="829" w:author="Rick Tyler" w:date="2016-07-21T16:36:00Z">
              <w:r w:rsidR="004D2507">
                <w:t>”</w:t>
              </w:r>
            </w:ins>
            <w:r w:rsidRPr="004B325C">
              <w:t xml:space="preserve"> See IRS Form 6251 and instructions for details. Examples of the </w:t>
            </w:r>
            <w:r w:rsidRPr="004B325C">
              <w:rPr>
                <w:i/>
              </w:rPr>
              <w:t>more common</w:t>
            </w:r>
            <w:r w:rsidRPr="004B325C">
              <w:t xml:space="preserve"> adjustments and tax preference items are listed below:</w:t>
            </w:r>
          </w:p>
          <w:p w14:paraId="2D4C0B44" w14:textId="77777777" w:rsidR="008333F5" w:rsidRPr="004B325C" w:rsidRDefault="008333F5" w:rsidP="00DC7269">
            <w:pPr>
              <w:ind w:left="180"/>
            </w:pPr>
            <w:r w:rsidRPr="004B325C">
              <w:t>ADD – Standard deduction if taxpayer does not itemize deductions</w:t>
            </w:r>
          </w:p>
          <w:p w14:paraId="5958E8B9" w14:textId="77777777" w:rsidR="008333F5" w:rsidRPr="004B325C" w:rsidRDefault="008333F5" w:rsidP="008333F5">
            <w:pPr>
              <w:rPr>
                <w:b/>
                <w:i/>
              </w:rPr>
            </w:pPr>
            <w:r w:rsidRPr="004B325C">
              <w:rPr>
                <w:b/>
                <w:i/>
              </w:rPr>
              <w:t>If Taxpayer uses Itemized Deductions:</w:t>
            </w:r>
            <w:r w:rsidRPr="004B325C">
              <w:rPr>
                <w:b/>
                <w:i/>
              </w:rPr>
              <w:tab/>
            </w:r>
          </w:p>
          <w:p w14:paraId="42E4E3D0" w14:textId="77777777" w:rsidR="008333F5" w:rsidRPr="004B325C" w:rsidRDefault="008333F5" w:rsidP="00DC7269">
            <w:pPr>
              <w:ind w:left="180"/>
            </w:pPr>
            <w:r w:rsidRPr="004B325C">
              <w:t>ADD – Medical and Dental itemized deductions that exceed 7½% of AGI and are less than 10% of AGI.</w:t>
            </w:r>
          </w:p>
          <w:p w14:paraId="62047DE6" w14:textId="77777777" w:rsidR="008333F5" w:rsidRPr="004B325C" w:rsidRDefault="008333F5" w:rsidP="00DC7269">
            <w:pPr>
              <w:ind w:left="180"/>
            </w:pPr>
            <w:r w:rsidRPr="004B325C">
              <w:t>ADD – State, local, property, sales tax deductions</w:t>
            </w:r>
          </w:p>
          <w:p w14:paraId="615ECA80" w14:textId="77777777" w:rsidR="008333F5" w:rsidRPr="004B325C" w:rsidRDefault="008333F5" w:rsidP="00DC7269">
            <w:pPr>
              <w:ind w:left="180"/>
              <w:rPr>
                <w:color w:val="000000"/>
              </w:rPr>
            </w:pPr>
            <w:r w:rsidRPr="004B325C">
              <w:t>ADD – I</w:t>
            </w:r>
            <w:r w:rsidRPr="004B325C">
              <w:rPr>
                <w:color w:val="000000"/>
              </w:rPr>
              <w:t>nterest on mortgage borrowings NOT used to buy, build, or improve your primary residence</w:t>
            </w:r>
          </w:p>
          <w:p w14:paraId="0C8B8A90" w14:textId="77777777" w:rsidR="008333F5" w:rsidRPr="004B325C" w:rsidRDefault="008333F5" w:rsidP="00DC7269">
            <w:pPr>
              <w:ind w:left="180"/>
              <w:rPr>
                <w:color w:val="000000"/>
              </w:rPr>
            </w:pPr>
            <w:r w:rsidRPr="004B325C">
              <w:rPr>
                <w:color w:val="000000"/>
              </w:rPr>
              <w:t>ADD</w:t>
            </w:r>
            <w:r w:rsidRPr="004B325C">
              <w:t xml:space="preserve"> – </w:t>
            </w:r>
            <w:r w:rsidRPr="004B325C">
              <w:rPr>
                <w:color w:val="000000"/>
              </w:rPr>
              <w:t>Certain investment interest deductions</w:t>
            </w:r>
          </w:p>
          <w:p w14:paraId="604F65AA" w14:textId="77777777" w:rsidR="008333F5" w:rsidRPr="004B325C" w:rsidRDefault="008333F5" w:rsidP="00DC7269">
            <w:pPr>
              <w:ind w:left="180"/>
              <w:rPr>
                <w:color w:val="000000"/>
              </w:rPr>
            </w:pPr>
            <w:r w:rsidRPr="004B325C">
              <w:rPr>
                <w:color w:val="000000"/>
              </w:rPr>
              <w:t>ADD</w:t>
            </w:r>
            <w:r w:rsidRPr="004B325C">
              <w:t xml:space="preserve"> – </w:t>
            </w:r>
            <w:r w:rsidRPr="004B325C">
              <w:rPr>
                <w:color w:val="000000"/>
              </w:rPr>
              <w:t>Certain miscellaneous itemized deductions</w:t>
            </w:r>
          </w:p>
          <w:p w14:paraId="60FC232A" w14:textId="77777777" w:rsidR="008333F5" w:rsidRPr="004B325C" w:rsidRDefault="008333F5" w:rsidP="008333F5">
            <w:pPr>
              <w:rPr>
                <w:b/>
                <w:i/>
                <w:color w:val="000000"/>
              </w:rPr>
            </w:pPr>
            <w:r w:rsidRPr="004B325C">
              <w:rPr>
                <w:b/>
                <w:i/>
                <w:color w:val="000000"/>
              </w:rPr>
              <w:t>Other common adjustments/tax preference items:</w:t>
            </w:r>
          </w:p>
          <w:p w14:paraId="43DDFE7D" w14:textId="77777777" w:rsidR="008333F5" w:rsidRPr="004B325C" w:rsidRDefault="008333F5" w:rsidP="00DC7269">
            <w:pPr>
              <w:ind w:left="180"/>
            </w:pPr>
            <w:r w:rsidRPr="004B325C">
              <w:rPr>
                <w:color w:val="000000"/>
              </w:rPr>
              <w:t>ADD</w:t>
            </w:r>
            <w:r w:rsidRPr="004B325C">
              <w:t xml:space="preserve"> – </w:t>
            </w:r>
            <w:r w:rsidRPr="004B325C">
              <w:rPr>
                <w:color w:val="000000"/>
              </w:rPr>
              <w:t>With Incentive Stock Options, t</w:t>
            </w:r>
            <w:r w:rsidRPr="004B325C">
              <w:t>he excess of the fair market value of the stock over the amount paid for the stock when the option is exercised is usually treated as a tax preference item</w:t>
            </w:r>
          </w:p>
          <w:p w14:paraId="3678E165" w14:textId="77777777" w:rsidR="008333F5" w:rsidRPr="004B325C" w:rsidRDefault="008333F5" w:rsidP="00DC7269">
            <w:pPr>
              <w:ind w:left="180"/>
            </w:pPr>
            <w:r w:rsidRPr="004B325C">
              <w:t>ADD – Interest from certain private activity bonds that are exempt from the regular tax</w:t>
            </w:r>
          </w:p>
          <w:p w14:paraId="566BAD51" w14:textId="77777777" w:rsidR="008333F5" w:rsidRPr="004B325C" w:rsidRDefault="008333F5" w:rsidP="00DC7269">
            <w:pPr>
              <w:ind w:left="180"/>
            </w:pPr>
            <w:r w:rsidRPr="004B325C">
              <w:rPr>
                <w:color w:val="000000"/>
              </w:rPr>
              <w:t>ADD – F</w:t>
            </w:r>
            <w:r w:rsidRPr="004B325C">
              <w:t xml:space="preserve">or most types of property placed in service before 1987, the excess of accelerated depreciation over straight-line depreciation </w:t>
            </w:r>
          </w:p>
          <w:p w14:paraId="7BE4DD28" w14:textId="77777777" w:rsidR="008333F5" w:rsidRPr="004B325C" w:rsidRDefault="008333F5" w:rsidP="00DC7269">
            <w:pPr>
              <w:ind w:left="180"/>
            </w:pPr>
            <w:r w:rsidRPr="004B325C">
              <w:t>ADD – Certain adjustments to passive activity losses</w:t>
            </w:r>
          </w:p>
          <w:p w14:paraId="1605347B" w14:textId="77777777" w:rsidR="008333F5" w:rsidRPr="004B325C" w:rsidRDefault="008333F5" w:rsidP="00DC7269">
            <w:pPr>
              <w:ind w:left="180"/>
            </w:pPr>
            <w:r w:rsidRPr="004B325C">
              <w:t>ADD – Certain Intangible Drilling costs and Depletion allowances</w:t>
            </w:r>
          </w:p>
          <w:p w14:paraId="60BB0A5B" w14:textId="77777777" w:rsidR="002D106C" w:rsidRDefault="008333F5" w:rsidP="00DC7269">
            <w:pPr>
              <w:ind w:left="180"/>
              <w:rPr>
                <w:color w:val="000000"/>
              </w:rPr>
            </w:pPr>
            <w:r w:rsidRPr="004B325C">
              <w:rPr>
                <w:color w:val="000000"/>
              </w:rPr>
              <w:t>SUBTRACT</w:t>
            </w:r>
            <w:r w:rsidRPr="004B325C">
              <w:t xml:space="preserve"> – </w:t>
            </w:r>
            <w:r w:rsidRPr="004B325C">
              <w:rPr>
                <w:color w:val="000000"/>
              </w:rPr>
              <w:t>State or local income tax refunds</w:t>
            </w:r>
          </w:p>
          <w:p w14:paraId="02891D54" w14:textId="77777777" w:rsidR="008333F5" w:rsidRDefault="008333F5" w:rsidP="008333F5">
            <w:r w:rsidRPr="004B325C">
              <w:rPr>
                <w:color w:val="000000"/>
              </w:rPr>
              <w:t>The completion of Step 1 and Step 2 becomes the "tax base" for calculation of the AMT.</w:t>
            </w:r>
          </w:p>
        </w:tc>
      </w:tr>
      <w:tr w:rsidR="008333F5" w14:paraId="7D4E08D5" w14:textId="77777777" w:rsidTr="00DC7269">
        <w:tc>
          <w:tcPr>
            <w:tcW w:w="9576" w:type="dxa"/>
            <w:shd w:val="clear" w:color="auto" w:fill="E7E6CF"/>
          </w:tcPr>
          <w:p w14:paraId="0F20EDC3" w14:textId="77777777" w:rsidR="008333F5" w:rsidRDefault="008333F5" w:rsidP="008E1EAC">
            <w:r w:rsidRPr="004B325C">
              <w:rPr>
                <w:b/>
                <w:bCs/>
              </w:rPr>
              <w:t xml:space="preserve">Step 3: </w:t>
            </w:r>
            <w:r w:rsidRPr="004B325C">
              <w:t xml:space="preserve">Next, the amount of the basic exemption is calculated and subtracted from the AMT tax base. In </w:t>
            </w:r>
            <w:r w:rsidR="00F150E0" w:rsidRPr="004B325C">
              <w:t>20</w:t>
            </w:r>
            <w:r w:rsidR="00F150E0">
              <w:t>1</w:t>
            </w:r>
            <w:r w:rsidR="00961A9B">
              <w:t>6</w:t>
            </w:r>
            <w:r w:rsidRPr="004B325C">
              <w:t xml:space="preserve">, the basic exemption for the AMT </w:t>
            </w:r>
            <w:r w:rsidR="00A62BF3">
              <w:t>is</w:t>
            </w:r>
            <w:r w:rsidR="00A62BF3" w:rsidRPr="004B325C">
              <w:t xml:space="preserve"> </w:t>
            </w:r>
            <w:r w:rsidRPr="004B325C">
              <w:t>$</w:t>
            </w:r>
            <w:r w:rsidR="00F150E0">
              <w:t>8</w:t>
            </w:r>
            <w:r w:rsidR="008E1EAC">
              <w:t>3</w:t>
            </w:r>
            <w:r w:rsidR="00F150E0">
              <w:t>,</w:t>
            </w:r>
            <w:r w:rsidR="00961A9B">
              <w:t>8</w:t>
            </w:r>
            <w:r w:rsidR="00F150E0">
              <w:t>00</w:t>
            </w:r>
            <w:r w:rsidR="00F150E0" w:rsidRPr="004B325C">
              <w:t xml:space="preserve"> </w:t>
            </w:r>
            <w:r w:rsidRPr="004B325C">
              <w:t>for joint returns (MFJ)</w:t>
            </w:r>
            <w:r w:rsidR="00A62BF3">
              <w:t xml:space="preserve"> and</w:t>
            </w:r>
            <w:r w:rsidRPr="004B325C">
              <w:t xml:space="preserve"> $</w:t>
            </w:r>
            <w:r w:rsidR="008E1EAC">
              <w:t>53,</w:t>
            </w:r>
            <w:r w:rsidR="00961A9B">
              <w:t>9</w:t>
            </w:r>
            <w:r w:rsidR="008E1EAC">
              <w:t>00</w:t>
            </w:r>
            <w:r w:rsidRPr="004B325C">
              <w:t xml:space="preserve"> for single returns</w:t>
            </w:r>
            <w:r w:rsidR="00F150E0">
              <w:t xml:space="preserve">. </w:t>
            </w:r>
            <w:r w:rsidRPr="004B325C">
              <w:t>The exemption amounts, however, are phased out over certain income ranges (e.g., in excess of $</w:t>
            </w:r>
            <w:r w:rsidR="00F150E0">
              <w:t>15</w:t>
            </w:r>
            <w:r w:rsidR="00961A9B">
              <w:t>9</w:t>
            </w:r>
            <w:r w:rsidR="008E1EAC">
              <w:t>,</w:t>
            </w:r>
            <w:r w:rsidR="00961A9B">
              <w:t>7</w:t>
            </w:r>
            <w:r w:rsidR="008E1EAC">
              <w:t>00</w:t>
            </w:r>
            <w:r w:rsidRPr="004B325C">
              <w:t xml:space="preserve"> in </w:t>
            </w:r>
            <w:r w:rsidR="00F150E0" w:rsidRPr="004B325C">
              <w:t>20</w:t>
            </w:r>
            <w:r w:rsidR="00F150E0">
              <w:t>1</w:t>
            </w:r>
            <w:r w:rsidR="00961A9B">
              <w:t>6</w:t>
            </w:r>
            <w:r w:rsidR="00F150E0" w:rsidRPr="004B325C">
              <w:t xml:space="preserve"> </w:t>
            </w:r>
            <w:r w:rsidRPr="004B325C">
              <w:t>for MFJ taxpayers).</w:t>
            </w:r>
          </w:p>
        </w:tc>
      </w:tr>
      <w:tr w:rsidR="008333F5" w14:paraId="1D5FF769" w14:textId="77777777" w:rsidTr="00DC7269">
        <w:tc>
          <w:tcPr>
            <w:tcW w:w="9576" w:type="dxa"/>
            <w:shd w:val="clear" w:color="auto" w:fill="DBD9B9"/>
          </w:tcPr>
          <w:p w14:paraId="35B5E005" w14:textId="77777777" w:rsidR="008333F5" w:rsidRDefault="008333F5" w:rsidP="00A62BF3">
            <w:r w:rsidRPr="004B325C">
              <w:rPr>
                <w:b/>
              </w:rPr>
              <w:t>Step 4:</w:t>
            </w:r>
            <w:r w:rsidRPr="004B325C">
              <w:t xml:space="preserve"> A two-tiered tax rate structure of 26% and 28% is then assessed against the remaining AMT tax base to determine AMT tax liability. Note that these rates are less than the maximum regular tax rate of </w:t>
            </w:r>
            <w:r w:rsidR="00A62BF3" w:rsidRPr="004B325C">
              <w:t>3</w:t>
            </w:r>
            <w:r w:rsidR="00A62BF3">
              <w:t>9.6</w:t>
            </w:r>
            <w:r w:rsidRPr="004B325C">
              <w:t>%. However, as you can see from some of the AMT adjustments and addition of tax preference items, the AMT Tax Base can be substantially higher than regular taxable income</w:t>
            </w:r>
          </w:p>
        </w:tc>
      </w:tr>
      <w:tr w:rsidR="008333F5" w14:paraId="269EF5CD" w14:textId="77777777" w:rsidTr="002D106C">
        <w:tc>
          <w:tcPr>
            <w:tcW w:w="9576" w:type="dxa"/>
            <w:shd w:val="clear" w:color="auto" w:fill="FFFFCC"/>
          </w:tcPr>
          <w:p w14:paraId="05A33796" w14:textId="77777777" w:rsidR="008333F5" w:rsidRPr="004B325C" w:rsidRDefault="008333F5" w:rsidP="008333F5">
            <w:r w:rsidRPr="004B325C">
              <w:rPr>
                <w:b/>
              </w:rPr>
              <w:t>Step 5:</w:t>
            </w:r>
            <w:r w:rsidRPr="004B325C">
              <w:t xml:space="preserve"> Certain foreign tax credits and certain other credits may be allowed that may </w:t>
            </w:r>
            <w:r w:rsidRPr="004B325C">
              <w:lastRenderedPageBreak/>
              <w:t>reduce the taxpayer's AMT.</w:t>
            </w:r>
          </w:p>
          <w:p w14:paraId="6198310F" w14:textId="77777777" w:rsidR="008333F5" w:rsidRDefault="008333F5" w:rsidP="008333F5">
            <w:r w:rsidRPr="004B325C">
              <w:t xml:space="preserve">In determining if there is an actual AMT liability, the total tax calculated by the regular income tax and the AMT are compared. If the regular income tax is greater, that amount is paid and there is no alternative minimum tax due. If the alternative minimum tax amount is greater, the regular income tax is paid and then the difference between the minimum tax and the regular income tax is </w:t>
            </w:r>
            <w:r w:rsidRPr="004B325C">
              <w:rPr>
                <w:i/>
              </w:rPr>
              <w:t xml:space="preserve">added </w:t>
            </w:r>
            <w:r w:rsidRPr="004B325C">
              <w:t>as alternative minimum tax.</w:t>
            </w:r>
          </w:p>
        </w:tc>
      </w:tr>
    </w:tbl>
    <w:p w14:paraId="3B487BC9" w14:textId="77777777" w:rsidR="00B95CA6" w:rsidRDefault="00B95CA6" w:rsidP="00DC7269">
      <w:pPr>
        <w:spacing w:before="0" w:after="0"/>
      </w:pPr>
    </w:p>
    <w:p w14:paraId="66C19E57" w14:textId="77777777" w:rsidR="000B20C6" w:rsidRDefault="002A68DE" w:rsidP="002D106C">
      <w:pPr>
        <w:pStyle w:val="Heading2"/>
      </w:pPr>
      <w:r>
        <w:br w:type="page"/>
      </w:r>
      <w:r w:rsidR="000B20C6">
        <w:lastRenderedPageBreak/>
        <w:t>AMT Calculation Example</w:t>
      </w:r>
    </w:p>
    <w:p w14:paraId="2CE46505" w14:textId="6DE3DDF4" w:rsidR="000B20C6" w:rsidRPr="002D106C" w:rsidRDefault="000B20C6" w:rsidP="002D106C">
      <w:r w:rsidRPr="002D106C">
        <w:t>Suppose an individual’s regular income tax in a given year is $50,000 and the Alternative Minimum Tax calculation is $45,500</w:t>
      </w:r>
      <w:r w:rsidR="009315B1">
        <w:t xml:space="preserve">. </w:t>
      </w:r>
      <w:r w:rsidRPr="002D106C">
        <w:t>No AMT tax would be due</w:t>
      </w:r>
      <w:r w:rsidR="009315B1">
        <w:t xml:space="preserve">. </w:t>
      </w:r>
    </w:p>
    <w:p w14:paraId="51043C7E" w14:textId="77777777" w:rsidR="000B20C6" w:rsidRPr="002D106C" w:rsidRDefault="000B20C6" w:rsidP="002D106C">
      <w:r w:rsidRPr="002D106C">
        <w:t xml:space="preserve">Now, suppose that same individual had exercised $100,000 worth of ISOs, paying $27,000 to exercise. This will not change the ordinary tax calculation; however, the AMT income will increase by $73,000 because the difference between the strike and the exercise of the option is a “preference item” in the AMT calculations and is added in as income for purposes of AMT. </w:t>
      </w:r>
    </w:p>
    <w:p w14:paraId="2A919926" w14:textId="3D548C9C" w:rsidR="000B20C6" w:rsidRPr="002D106C" w:rsidRDefault="000B20C6" w:rsidP="002D106C">
      <w:r w:rsidRPr="002D106C">
        <w:t>If the AMT was $45,500 without the exercise of the ISOs, and if the additional $73,000 of AMT income is taxed at 28%, the AMT is increased to $65,940 (assuming all other calculations remained the same). In this situation, the individual will have a pre-credit AMT of $65,940. If there is no AMT credit available, the AMT will be $65,940</w:t>
      </w:r>
      <w:r w:rsidR="009315B1">
        <w:t xml:space="preserve">. </w:t>
      </w:r>
      <w:r w:rsidRPr="002D106C">
        <w:t>Since this is higher than the regular income tax, the individual will owe a regular income tax of $50,000 plus an AMT of $15,940.</w:t>
      </w:r>
    </w:p>
    <w:p w14:paraId="2EAD0572" w14:textId="77777777" w:rsidR="000B20C6" w:rsidRDefault="000B20C6" w:rsidP="004712AF">
      <w:pPr>
        <w:spacing w:before="0" w:after="0"/>
      </w:pPr>
    </w:p>
    <w:p w14:paraId="3EB6BA8F" w14:textId="77777777" w:rsidR="000B20C6" w:rsidRDefault="000B20C6" w:rsidP="002D106C">
      <w:pPr>
        <w:pStyle w:val="Heading2"/>
      </w:pPr>
      <w:r>
        <w:br w:type="page"/>
      </w:r>
      <w:r>
        <w:lastRenderedPageBreak/>
        <w:t>The AMT Credit</w:t>
      </w:r>
    </w:p>
    <w:p w14:paraId="031FD91E" w14:textId="7550956D" w:rsidR="005B4A5E" w:rsidRDefault="000B20C6" w:rsidP="004712AF">
      <w:pPr>
        <w:rPr>
          <w:ins w:id="830" w:author="Rick Tyler" w:date="2016-07-14T16:34:00Z"/>
        </w:rPr>
      </w:pPr>
      <w:r w:rsidRPr="002D106C">
        <w:t>First, the good news. Generally when all or a portion of Alternative Minimum Tax that is attributable to deferred tax benefits</w:t>
      </w:r>
      <w:ins w:id="831" w:author="Rick Tyler" w:date="2016-07-21T16:39:00Z">
        <w:r w:rsidR="006802D7">
          <w:t xml:space="preserve"> paid</w:t>
        </w:r>
      </w:ins>
      <w:r w:rsidRPr="002D106C">
        <w:t xml:space="preserve">, </w:t>
      </w:r>
      <w:del w:id="832" w:author="Rick Tyler" w:date="2016-07-21T16:39:00Z">
        <w:r w:rsidRPr="002D106C" w:rsidDel="006802D7">
          <w:delText xml:space="preserve">such as in </w:delText>
        </w:r>
      </w:del>
      <w:ins w:id="833" w:author="Rick Tyler" w:date="2016-07-21T16:39:00Z">
        <w:r w:rsidR="006802D7">
          <w:t xml:space="preserve">as with the exercise of </w:t>
        </w:r>
      </w:ins>
      <w:r w:rsidRPr="002D106C">
        <w:t>Incentive Stock Options and Depreciation</w:t>
      </w:r>
      <w:del w:id="834" w:author="Rick Tyler" w:date="2016-07-21T16:39:00Z">
        <w:r w:rsidRPr="002D106C" w:rsidDel="006802D7">
          <w:delText>, is paid</w:delText>
        </w:r>
      </w:del>
      <w:r w:rsidRPr="002D106C">
        <w:t>, an AMT credit is received</w:t>
      </w:r>
      <w:ins w:id="835" w:author="Rick Tyler" w:date="2016-07-21T16:40:00Z">
        <w:r w:rsidR="006802D7">
          <w:t xml:space="preserve"> for future use</w:t>
        </w:r>
      </w:ins>
      <w:r w:rsidRPr="002D106C">
        <w:t xml:space="preserve">. </w:t>
      </w:r>
    </w:p>
    <w:p w14:paraId="77D90D37" w14:textId="11AA698B" w:rsidR="004712AF" w:rsidRPr="00E96B2E" w:rsidRDefault="000B20C6" w:rsidP="004712AF">
      <w:r w:rsidRPr="00696CD5">
        <w:t>Now</w:t>
      </w:r>
      <w:ins w:id="836" w:author="Rick Tyler" w:date="2016-07-14T16:34:00Z">
        <w:r w:rsidR="00D80744" w:rsidRPr="00696CD5">
          <w:t>,</w:t>
        </w:r>
      </w:ins>
      <w:r w:rsidRPr="00696CD5">
        <w:t xml:space="preserve"> the bad news. This credit is notoriously difficult to use and, even when one can use it, it usually takes years to redeem. The problem lies in the fact that the AMT credit does not work like most tax credits where it will offset the tax dollar-for-dollar. An AMT credit can only be used </w:t>
      </w:r>
      <w:ins w:id="837" w:author="Rick Tyler" w:date="2016-07-21T16:44:00Z">
        <w:r w:rsidR="00696CD5" w:rsidRPr="00696CD5">
          <w:rPr>
            <w:rPrChange w:id="838" w:author="Rick Tyler" w:date="2016-07-21T16:46:00Z">
              <w:rPr>
                <w:highlight w:val="yellow"/>
              </w:rPr>
            </w:rPrChange>
          </w:rPr>
          <w:t xml:space="preserve">to offset the regular income tax </w:t>
        </w:r>
      </w:ins>
      <w:r w:rsidRPr="00696CD5">
        <w:t>when there is no AMT owed and only up to the point at which AMT would be due.</w:t>
      </w:r>
      <w:r w:rsidRPr="00E96B2E">
        <w:t xml:space="preserve"> </w:t>
      </w:r>
      <w:ins w:id="839" w:author="Rick Tyler" w:date="2016-07-21T16:42:00Z">
        <w:r w:rsidR="00696CD5">
          <w:t xml:space="preserve">Stated differently, the AMT credit can only be used against the </w:t>
        </w:r>
      </w:ins>
      <w:ins w:id="840" w:author="Rick Tyler" w:date="2016-07-21T16:43:00Z">
        <w:r w:rsidR="00696CD5">
          <w:t>regular income tax to the degree that AMT is less than the regular income tax.</w:t>
        </w:r>
      </w:ins>
    </w:p>
    <w:p w14:paraId="5CDCF576" w14:textId="1CC20F7D" w:rsidR="000B20C6" w:rsidRPr="00215E2A" w:rsidRDefault="00696CD5">
      <w:pPr>
        <w:ind w:left="720"/>
        <w:pPrChange w:id="841" w:author="Rick Tyler" w:date="2016-07-21T16:45:00Z">
          <w:pPr/>
        </w:pPrChange>
      </w:pPr>
      <w:ins w:id="842" w:author="Rick Tyler" w:date="2016-07-21T16:44:00Z">
        <w:r w:rsidRPr="00696CD5">
          <w:rPr>
            <w:b/>
            <w:i/>
            <w:rPrChange w:id="843" w:author="Rick Tyler" w:date="2016-07-21T16:45:00Z">
              <w:rPr/>
            </w:rPrChange>
          </w:rPr>
          <w:t>Example</w:t>
        </w:r>
        <w:r>
          <w:t>.</w:t>
        </w:r>
      </w:ins>
      <w:ins w:id="844" w:author="Rick Tyler" w:date="2016-07-21T16:45:00Z">
        <w:r>
          <w:t xml:space="preserve"> </w:t>
        </w:r>
      </w:ins>
      <w:r w:rsidR="000B20C6" w:rsidRPr="00E96B2E">
        <w:t>Returning to our earlier example, assume $15,940 was paid in AMT and, therefore, a $15,940 AMT credit would be recorded for possible future use. Let’s suppose that next year, the individual again has $45,000 in taxes under the AMT calculation and $50,000 under the regular tax calculation. Without the credit, the individual would simply pay the $50,000 of regular income tax (since it is higher than the AMT)</w:t>
      </w:r>
      <w:r w:rsidR="009315B1">
        <w:t xml:space="preserve">. </w:t>
      </w:r>
      <w:r w:rsidR="000B20C6" w:rsidRPr="00E96B2E">
        <w:t>But since the individual does have an AMT credit, the individual can apply the credit against the regular income tax to the degree that the AMT is less than the regular income tax (e.g., $50,000 – $45,000 = $5,00</w:t>
      </w:r>
      <w:r w:rsidR="000B20C6" w:rsidRPr="00F150E0">
        <w:t>0 of credit that can be applied)</w:t>
      </w:r>
      <w:r w:rsidR="009315B1">
        <w:t xml:space="preserve">. </w:t>
      </w:r>
      <w:r w:rsidR="000B20C6" w:rsidRPr="00F150E0">
        <w:t>Thus, the regular tax will be reduced from $50,000 to $45,000 and the individual, having used $5,000 of the credit, would have a remaining credit of $10,940 to carry forward</w:t>
      </w:r>
      <w:r w:rsidR="009315B1">
        <w:t xml:space="preserve">. </w:t>
      </w:r>
      <w:r w:rsidR="000B20C6" w:rsidRPr="00F150E0">
        <w:t xml:space="preserve">As you can see, if the individual’s </w:t>
      </w:r>
      <w:r w:rsidR="000B20C6" w:rsidRPr="00E96B2E">
        <w:t>tax situation remained</w:t>
      </w:r>
      <w:r w:rsidR="000B20C6" w:rsidRPr="002D106C">
        <w:t xml:space="preserve"> the same, it would take approximately 4 years to fully redeem the credit</w:t>
      </w:r>
      <w:r w:rsidR="000B20C6" w:rsidRPr="00215E2A">
        <w:t>.</w:t>
      </w:r>
    </w:p>
    <w:p w14:paraId="5BD902DA" w14:textId="77777777" w:rsidR="00696CD5" w:rsidRDefault="00696CD5" w:rsidP="002D106C">
      <w:pPr>
        <w:pStyle w:val="Sub-Headings"/>
        <w:rPr>
          <w:ins w:id="845" w:author="Rick Tyler" w:date="2016-07-21T16:45:00Z"/>
        </w:rPr>
      </w:pPr>
    </w:p>
    <w:p w14:paraId="23C191CD" w14:textId="77777777" w:rsidR="000B20C6" w:rsidRPr="00FE68C1" w:rsidRDefault="000B20C6" w:rsidP="002D106C">
      <w:pPr>
        <w:pStyle w:val="Sub-Headings"/>
      </w:pPr>
      <w:r w:rsidRPr="00FE68C1">
        <w:t>AMT Relief</w:t>
      </w:r>
    </w:p>
    <w:p w14:paraId="54032875" w14:textId="77777777" w:rsidR="000B20C6" w:rsidRDefault="000B20C6" w:rsidP="004712AF">
      <w:r w:rsidRPr="00FE68C1">
        <w:t xml:space="preserve">As more people in the middle class end up in AMT each year, Congress is under pressure to fix the tax. In recent years, Congress has “patched” the AMT by increasing the flat deduction amount which, therefore, reduces the number of people who must pay the tax. </w:t>
      </w:r>
      <w:r w:rsidR="00F150E0">
        <w:t>As part of the American Taxpayer Relief Act of 2012 (ATRA), the AMT is now permanently adjust</w:t>
      </w:r>
      <w:r w:rsidR="00961A9B">
        <w:t>ed</w:t>
      </w:r>
      <w:r w:rsidR="00F150E0">
        <w:t xml:space="preserve"> for inflation.</w:t>
      </w:r>
    </w:p>
    <w:p w14:paraId="1833F92E" w14:textId="77777777" w:rsidR="000B20C6" w:rsidRPr="00265949" w:rsidRDefault="002A68DE" w:rsidP="002D106C">
      <w:pPr>
        <w:pStyle w:val="Heading2"/>
      </w:pPr>
      <w:r>
        <w:rPr>
          <w:bCs/>
          <w:i/>
          <w:color w:val="auto"/>
          <w:sz w:val="20"/>
          <w:szCs w:val="20"/>
        </w:rPr>
        <w:br w:type="page"/>
      </w:r>
      <w:r w:rsidR="000B20C6" w:rsidRPr="00265949">
        <w:lastRenderedPageBreak/>
        <w:t>Avoiding AMT Associated with Incentive Stock Options</w:t>
      </w:r>
    </w:p>
    <w:p w14:paraId="1CEB2A09" w14:textId="77777777" w:rsidR="000B20C6" w:rsidRPr="00875010" w:rsidRDefault="000B20C6" w:rsidP="004712AF">
      <w:r w:rsidRPr="00875010">
        <w:t xml:space="preserve">One of the difficult decisions regarding ISOs is determining when to exercise the options. An argument for exercising early is that the holding period for capital gains purposes starts running. An argument against exercising early, at least before there has been considerable appreciation above the exercise price, is that you own the stock once exercised and are subject to capital losses. </w:t>
      </w:r>
      <w:r>
        <w:t>Nevertheless,</w:t>
      </w:r>
      <w:r w:rsidRPr="00875010">
        <w:t xml:space="preserve"> one factor that should be considered each year is how many shares can be exercised without generating </w:t>
      </w:r>
      <w:r>
        <w:t xml:space="preserve">the </w:t>
      </w:r>
      <w:r w:rsidRPr="00875010">
        <w:t xml:space="preserve">AMT. Because AMT can generate a tax bill in the year of exercise, it is wise to give consideration each year to taking advantage of the number of shares that can be exercised before generating AMT. </w:t>
      </w:r>
    </w:p>
    <w:p w14:paraId="2381242B" w14:textId="444AB70F" w:rsidR="00E84B1D" w:rsidRDefault="000B20C6" w:rsidP="004712AF">
      <w:pPr>
        <w:rPr>
          <w:ins w:id="846" w:author="Rick Tyler" w:date="2016-07-21T17:02:00Z"/>
        </w:rPr>
      </w:pPr>
      <w:r w:rsidRPr="00875010">
        <w:t xml:space="preserve">To identify the number of </w:t>
      </w:r>
      <w:r>
        <w:t>options to exercise</w:t>
      </w:r>
      <w:r w:rsidRPr="00875010">
        <w:t xml:space="preserve">, </w:t>
      </w:r>
      <w:r>
        <w:t xml:space="preserve">the option holder can work with his or her tax advisor as year-end approaches to </w:t>
      </w:r>
      <w:r w:rsidRPr="00875010">
        <w:t xml:space="preserve">estimate the </w:t>
      </w:r>
      <w:r>
        <w:t>ordinary</w:t>
      </w:r>
      <w:r w:rsidRPr="00875010">
        <w:t xml:space="preserve"> income tax on </w:t>
      </w:r>
      <w:r>
        <w:t>IRS F</w:t>
      </w:r>
      <w:r w:rsidRPr="00875010">
        <w:t xml:space="preserve">orm 1040 and the AMT on </w:t>
      </w:r>
      <w:r>
        <w:t>IRS F</w:t>
      </w:r>
      <w:r w:rsidRPr="00875010">
        <w:t>orm 6</w:t>
      </w:r>
      <w:r>
        <w:t>2</w:t>
      </w:r>
      <w:r w:rsidRPr="00875010">
        <w:t xml:space="preserve">51. </w:t>
      </w:r>
    </w:p>
    <w:p w14:paraId="23B231EB" w14:textId="77777777" w:rsidR="00C165AC" w:rsidRDefault="00C165AC">
      <w:pPr>
        <w:ind w:left="720"/>
        <w:rPr>
          <w:ins w:id="847" w:author="Rick Tyler" w:date="2016-07-21T17:04:00Z"/>
        </w:rPr>
        <w:pPrChange w:id="848" w:author="Rick Tyler" w:date="2016-07-21T17:02:00Z">
          <w:pPr/>
        </w:pPrChange>
      </w:pPr>
      <w:ins w:id="849" w:author="Rick Tyler" w:date="2016-07-21T17:02:00Z">
        <w:r>
          <w:t xml:space="preserve">Example. </w:t>
        </w:r>
      </w:ins>
      <w:r w:rsidR="000B20C6" w:rsidRPr="00875010">
        <w:t xml:space="preserve">For purposes of illustration, suppose the regular tax estimate comes to $50,000 and the AMT calculation comes to $40,000. This gives a tax difference of $10,000. </w:t>
      </w:r>
    </w:p>
    <w:p w14:paraId="04B86A53" w14:textId="3DF93F66" w:rsidR="000B20C6" w:rsidRDefault="000B20C6" w:rsidP="00C165AC">
      <w:r w:rsidRPr="00875010">
        <w:t xml:space="preserve">Whenever the AMT is less than the regular tax, this presents a window of opportunity for exercising options without generating AMT. As shares are exercised, the spread on the stock </w:t>
      </w:r>
      <w:r>
        <w:t xml:space="preserve">is </w:t>
      </w:r>
      <w:r w:rsidRPr="00875010">
        <w:t>added to the AMT calculation</w:t>
      </w:r>
      <w:r>
        <w:t xml:space="preserve"> </w:t>
      </w:r>
      <w:r w:rsidRPr="00875010">
        <w:t>and are taxed at 26% or 28%</w:t>
      </w:r>
      <w:r>
        <w:t xml:space="preserve"> (or some of both)</w:t>
      </w:r>
      <w:r w:rsidRPr="00875010">
        <w:t xml:space="preserve">, depending upon </w:t>
      </w:r>
      <w:r>
        <w:t xml:space="preserve">the </w:t>
      </w:r>
      <w:r w:rsidRPr="00875010">
        <w:t>level</w:t>
      </w:r>
      <w:r>
        <w:t xml:space="preserve"> of the AMT Tax Base less any exemption</w:t>
      </w:r>
      <w:r w:rsidRPr="00875010">
        <w:t xml:space="preserve">. Once the appropriate tax rate of 26% or 28% is identified, it becomes possible to estimate how many shares can be </w:t>
      </w:r>
      <w:r>
        <w:t>exercised</w:t>
      </w:r>
      <w:r w:rsidRPr="00875010">
        <w:t xml:space="preserve"> before </w:t>
      </w:r>
      <w:r>
        <w:t xml:space="preserve">the </w:t>
      </w:r>
      <w:r w:rsidRPr="00875010">
        <w:t xml:space="preserve">AMT increases beyond the regular tax calculation. </w:t>
      </w:r>
      <w:r>
        <w:t>Note that because the standard deduction under the AMT is phased out for certain income levels, this is nothing more than a rough estimate of the actual tax that might be due</w:t>
      </w:r>
      <w:r w:rsidR="009315B1">
        <w:t xml:space="preserve">. </w:t>
      </w:r>
      <w:r>
        <w:t>The client’s tax advisor should provide a detailed calculation.</w:t>
      </w:r>
    </w:p>
    <w:p w14:paraId="31D39778" w14:textId="77777777" w:rsidR="002A68DE" w:rsidRDefault="002A68DE" w:rsidP="004712AF">
      <w:pPr>
        <w:pStyle w:val="BodyText"/>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2A68DE" w:rsidRPr="008D3CA3" w14:paraId="27F5E93A" w14:textId="77777777" w:rsidTr="002A68DE">
        <w:tc>
          <w:tcPr>
            <w:tcW w:w="9576" w:type="dxa"/>
            <w:shd w:val="clear" w:color="auto" w:fill="DBD9B9"/>
          </w:tcPr>
          <w:p w14:paraId="1D669B9B" w14:textId="77777777" w:rsidR="002A68DE" w:rsidRDefault="002A68DE" w:rsidP="00CD3217">
            <w:r w:rsidRPr="00265949">
              <w:t>To illustrate, suppose the stock options in question make it possible to purchase 10,000 shares at $10 per share, with a current market value of $20 per share, giving a spread upon exercise for AMT purposes of $10 per share. If the AMT estimate is $10,000 below the regular income tax calculation, we can estimate the number of shares that can be exercised without generating AMT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ook w:val="04A0" w:firstRow="1" w:lastRow="0" w:firstColumn="1" w:lastColumn="0" w:noHBand="0" w:noVBand="1"/>
            </w:tblPr>
            <w:tblGrid>
              <w:gridCol w:w="7195"/>
              <w:gridCol w:w="2150"/>
            </w:tblGrid>
            <w:tr w:rsidR="00E92AF8" w14:paraId="2DA34D67" w14:textId="77777777" w:rsidTr="004712AF">
              <w:trPr>
                <w:jc w:val="center"/>
              </w:trPr>
              <w:tc>
                <w:tcPr>
                  <w:tcW w:w="7195" w:type="dxa"/>
                  <w:shd w:val="clear" w:color="auto" w:fill="BFBA84"/>
                </w:tcPr>
                <w:p w14:paraId="046C47F4" w14:textId="77777777" w:rsidR="00E92AF8" w:rsidRDefault="004712AF" w:rsidP="00CD3217">
                  <w:r>
                    <w:t xml:space="preserve">1. </w:t>
                  </w:r>
                  <w:r w:rsidR="00E92AF8" w:rsidRPr="006B79C6">
                    <w:t>Amount by which Regular Tax exceeds AMT</w:t>
                  </w:r>
                </w:p>
              </w:tc>
              <w:tc>
                <w:tcPr>
                  <w:tcW w:w="2150" w:type="dxa"/>
                  <w:shd w:val="clear" w:color="auto" w:fill="BFBA84"/>
                </w:tcPr>
                <w:p w14:paraId="4911096C" w14:textId="77777777" w:rsidR="00E92AF8" w:rsidRDefault="00E92AF8" w:rsidP="00CD3217">
                  <w:r w:rsidRPr="006B79C6">
                    <w:rPr>
                      <w:color w:val="000000"/>
                    </w:rPr>
                    <w:t>$10,000</w:t>
                  </w:r>
                </w:p>
              </w:tc>
            </w:tr>
            <w:tr w:rsidR="00E92AF8" w14:paraId="6F56C825" w14:textId="77777777" w:rsidTr="004712AF">
              <w:trPr>
                <w:jc w:val="center"/>
              </w:trPr>
              <w:tc>
                <w:tcPr>
                  <w:tcW w:w="7195" w:type="dxa"/>
                  <w:shd w:val="clear" w:color="auto" w:fill="E7E6CF"/>
                </w:tcPr>
                <w:p w14:paraId="6CDD21BC" w14:textId="77777777" w:rsidR="00E92AF8" w:rsidRDefault="004712AF" w:rsidP="008E1EAC">
                  <w:r>
                    <w:t xml:space="preserve">2. </w:t>
                  </w:r>
                  <w:r w:rsidR="00E92AF8" w:rsidRPr="006B79C6">
                    <w:t>Divide line 1 by AMT rate of 26% for Alternative Minimum Taxable Income after exemption under $</w:t>
                  </w:r>
                  <w:r w:rsidR="008E1EAC">
                    <w:t>185,400 for 2015</w:t>
                  </w:r>
                  <w:r w:rsidR="00E92AF8" w:rsidRPr="006B79C6">
                    <w:t xml:space="preserve"> ($</w:t>
                  </w:r>
                  <w:r w:rsidR="008E1EAC">
                    <w:t>92,700</w:t>
                  </w:r>
                  <w:r w:rsidR="00E92AF8" w:rsidRPr="006B79C6">
                    <w:t xml:space="preserve"> if married and filing separately), otherwise use 28% [Illustration uses 28%].</w:t>
                  </w:r>
                </w:p>
              </w:tc>
              <w:tc>
                <w:tcPr>
                  <w:tcW w:w="2150" w:type="dxa"/>
                  <w:shd w:val="clear" w:color="auto" w:fill="E7E6CF"/>
                </w:tcPr>
                <w:p w14:paraId="7A6427C6" w14:textId="77777777" w:rsidR="00E92AF8" w:rsidRDefault="00E92AF8" w:rsidP="00CD3217">
                  <w:r w:rsidRPr="006B79C6">
                    <w:rPr>
                      <w:color w:val="000000"/>
                    </w:rPr>
                    <w:t>$35,714</w:t>
                  </w:r>
                </w:p>
              </w:tc>
            </w:tr>
            <w:tr w:rsidR="00E92AF8" w14:paraId="1EA2A08D" w14:textId="77777777" w:rsidTr="004712AF">
              <w:trPr>
                <w:jc w:val="center"/>
              </w:trPr>
              <w:tc>
                <w:tcPr>
                  <w:tcW w:w="7195" w:type="dxa"/>
                  <w:shd w:val="clear" w:color="auto" w:fill="BFBA84"/>
                </w:tcPr>
                <w:p w14:paraId="6F491EF6" w14:textId="77777777" w:rsidR="00E92AF8" w:rsidRPr="006B79C6" w:rsidRDefault="004712AF" w:rsidP="00CD3217">
                  <w:r>
                    <w:t xml:space="preserve">3. </w:t>
                  </w:r>
                  <w:r w:rsidR="00E92AF8" w:rsidRPr="006B79C6">
                    <w:t>Spread per share upon exercise.</w:t>
                  </w:r>
                </w:p>
              </w:tc>
              <w:tc>
                <w:tcPr>
                  <w:tcW w:w="2150" w:type="dxa"/>
                  <w:shd w:val="clear" w:color="auto" w:fill="BFBA84"/>
                </w:tcPr>
                <w:p w14:paraId="6335B661" w14:textId="77777777" w:rsidR="00E92AF8" w:rsidRPr="006B79C6" w:rsidRDefault="00E92AF8" w:rsidP="00CD3217">
                  <w:pPr>
                    <w:rPr>
                      <w:rFonts w:eastAsia="Arial Unicode MS"/>
                      <w:color w:val="000000"/>
                    </w:rPr>
                  </w:pPr>
                  <w:r w:rsidRPr="006B79C6">
                    <w:rPr>
                      <w:color w:val="000000"/>
                    </w:rPr>
                    <w:t>$10</w:t>
                  </w:r>
                </w:p>
              </w:tc>
            </w:tr>
            <w:tr w:rsidR="00E92AF8" w14:paraId="20E0F628" w14:textId="77777777" w:rsidTr="004712AF">
              <w:trPr>
                <w:jc w:val="center"/>
              </w:trPr>
              <w:tc>
                <w:tcPr>
                  <w:tcW w:w="7195" w:type="dxa"/>
                  <w:shd w:val="clear" w:color="auto" w:fill="E7E6CF"/>
                </w:tcPr>
                <w:p w14:paraId="5FF5F79E" w14:textId="77777777" w:rsidR="00E92AF8" w:rsidRPr="006B79C6" w:rsidRDefault="004712AF" w:rsidP="00CD3217">
                  <w:r>
                    <w:t xml:space="preserve">4. </w:t>
                  </w:r>
                  <w:r w:rsidR="00E92AF8" w:rsidRPr="006B79C6">
                    <w:t>Divide line 2 by line 3 = estimated number of shares that can be exercised without generating AMT</w:t>
                  </w:r>
                </w:p>
              </w:tc>
              <w:tc>
                <w:tcPr>
                  <w:tcW w:w="2150" w:type="dxa"/>
                  <w:shd w:val="clear" w:color="auto" w:fill="E7E6CF"/>
                </w:tcPr>
                <w:p w14:paraId="7A2963A7" w14:textId="77777777" w:rsidR="00E92AF8" w:rsidRPr="006B79C6" w:rsidRDefault="00E92AF8" w:rsidP="00CD3217">
                  <w:pPr>
                    <w:rPr>
                      <w:rFonts w:eastAsia="Arial Unicode MS"/>
                      <w:color w:val="000000"/>
                    </w:rPr>
                  </w:pPr>
                  <w:r w:rsidRPr="006B79C6">
                    <w:rPr>
                      <w:color w:val="000000"/>
                    </w:rPr>
                    <w:t>3,571</w:t>
                  </w:r>
                </w:p>
              </w:tc>
            </w:tr>
          </w:tbl>
          <w:p w14:paraId="71501300" w14:textId="761AFA31" w:rsidR="002A68DE" w:rsidRPr="004712AF" w:rsidRDefault="00E92AF8" w:rsidP="00CD3217">
            <w:r w:rsidRPr="004712AF">
              <w:rPr>
                <w:i/>
              </w:rPr>
              <w:t>Note: These calculations are purely to illustrate the principles involved</w:t>
            </w:r>
            <w:r w:rsidR="009315B1">
              <w:rPr>
                <w:i/>
              </w:rPr>
              <w:t xml:space="preserve">. </w:t>
            </w:r>
            <w:r w:rsidRPr="004712AF">
              <w:rPr>
                <w:i/>
              </w:rPr>
              <w:t>In actual practice, clients should work closely with their tax advisors to estimate the number of shares that can be exercised without generating AMT.</w:t>
            </w:r>
          </w:p>
        </w:tc>
      </w:tr>
    </w:tbl>
    <w:p w14:paraId="20012439" w14:textId="77777777" w:rsidR="002A68DE" w:rsidRDefault="002A68DE" w:rsidP="004712AF">
      <w:pPr>
        <w:pStyle w:val="BodyText"/>
        <w:spacing w:before="0" w:after="0"/>
      </w:pPr>
    </w:p>
    <w:p w14:paraId="66D7637D" w14:textId="77777777" w:rsidR="000B20C6" w:rsidRPr="005B59F9" w:rsidRDefault="000B20C6" w:rsidP="005B59F9">
      <w:r w:rsidRPr="005B59F9">
        <w:lastRenderedPageBreak/>
        <w:t>Note that many clients have income from capital gains, qualified dividends, incentive stock options, and interest from tax-exempt private activity bonds that may actually trigger an alternative minimum tax liability. Thus, the financial professional and client cannot necessarily assume that a capital gain or qualified dividends will be taxed at 15%. Especially with affluent and high net worth clients, be careful about making assumptions regarding their actual income tax bracket (federal plus state) when the actual marginal tax rate affects an investment's rate of return.</w:t>
      </w:r>
    </w:p>
    <w:p w14:paraId="7010A8DF" w14:textId="77777777" w:rsidR="000B20C6" w:rsidRPr="004712AF" w:rsidRDefault="000B20C6" w:rsidP="005B59F9">
      <w:pPr>
        <w:rPr>
          <w:b/>
        </w:rPr>
      </w:pPr>
      <w:r w:rsidRPr="004712AF">
        <w:rPr>
          <w:b/>
        </w:rPr>
        <w:t>Tax</w:t>
      </w:r>
      <w:r w:rsidRPr="004712AF">
        <w:rPr>
          <w:rStyle w:val="Strong"/>
          <w:b w:val="0"/>
        </w:rPr>
        <w:t xml:space="preserve"> </w:t>
      </w:r>
      <w:r w:rsidRPr="004712AF">
        <w:rPr>
          <w:b/>
        </w:rPr>
        <w:t xml:space="preserve">planning relative to the Alternative Minimum Tax is very complex. We strongly recommend that any planning involving AMT include the participation of highly-qualified tax counsel. Today, this will potentially involve most affluent and almost all high net worth clients. Be especially attentive to clients that own municipal bond portfolios, receive qualified dividends, have capital gains or capital transactions, or Incentive Stock Options. </w:t>
      </w:r>
    </w:p>
    <w:p w14:paraId="4A2B5385" w14:textId="77777777" w:rsidR="000B20C6" w:rsidRPr="00966C8B" w:rsidRDefault="000B20C6" w:rsidP="004712AF">
      <w:pPr>
        <w:spacing w:before="0" w:after="0"/>
      </w:pPr>
    </w:p>
    <w:p w14:paraId="7B2FED5B" w14:textId="6DA9AA4B" w:rsidR="000B20C6" w:rsidDel="00C5317B" w:rsidRDefault="00E92AF8">
      <w:pPr>
        <w:pStyle w:val="Heading2"/>
        <w:rPr>
          <w:del w:id="850" w:author="Rick Tyler" w:date="2016-07-22T14:56:00Z"/>
        </w:rPr>
      </w:pPr>
      <w:r>
        <w:rPr>
          <w:szCs w:val="20"/>
        </w:rPr>
        <w:br w:type="page"/>
      </w:r>
      <w:ins w:id="851" w:author="Rick Tyler" w:date="2016-07-22T14:56:00Z">
        <w:r w:rsidR="00C5317B" w:rsidDel="00C5317B">
          <w:lastRenderedPageBreak/>
          <w:t xml:space="preserve"> </w:t>
        </w:r>
      </w:ins>
      <w:del w:id="852" w:author="Rick Tyler" w:date="2016-07-22T14:56:00Z">
        <w:r w:rsidR="000B20C6" w:rsidDel="00C5317B">
          <w:delText>Nonqualified Stock Options</w:delText>
        </w:r>
      </w:del>
    </w:p>
    <w:p w14:paraId="78B1A64E" w14:textId="28C8F4D3" w:rsidR="000B20C6" w:rsidRPr="003B1DD3" w:rsidDel="00C5317B" w:rsidRDefault="000B20C6">
      <w:pPr>
        <w:pStyle w:val="Heading2"/>
        <w:rPr>
          <w:del w:id="853" w:author="Rick Tyler" w:date="2016-07-22T14:56:00Z"/>
        </w:rPr>
        <w:pPrChange w:id="854" w:author="Rick Tyler" w:date="2016-07-22T14:56:00Z">
          <w:pPr/>
        </w:pPrChange>
      </w:pPr>
      <w:del w:id="855" w:author="Rick Tyler" w:date="2016-07-22T14:56:00Z">
        <w:r w:rsidRPr="003B1DD3" w:rsidDel="00C5317B">
          <w:delText xml:space="preserve">Unlike incentive stock options, </w:delText>
        </w:r>
        <w:r w:rsidRPr="003B1DD3" w:rsidDel="00C5317B">
          <w:rPr>
            <w:rStyle w:val="Strong"/>
          </w:rPr>
          <w:delText>Nonqualified Stock Options (NQSOs)</w:delText>
        </w:r>
        <w:r w:rsidRPr="003B1DD3" w:rsidDel="00C5317B">
          <w:delText xml:space="preserve"> have no significant tax benefits. Typically, the option price when granted is the same as the current market value, so there is no tax impact when granted. (If the strike price happened to be less than the stock’s value when granted, the difference between the market value and the strike price of all shares granted would be taxed as compensation to the employee and deductible by the employer</w:delText>
        </w:r>
        <w:r w:rsidR="003477B6" w:rsidRPr="003B1DD3" w:rsidDel="00C5317B">
          <w:delText>.</w:delText>
        </w:r>
        <w:r w:rsidRPr="003B1DD3" w:rsidDel="00C5317B">
          <w:delText xml:space="preserve">) But </w:delText>
        </w:r>
        <w:r w:rsidRPr="003B1DD3" w:rsidDel="00C5317B">
          <w:rPr>
            <w:rStyle w:val="Strong"/>
          </w:rPr>
          <w:delText>upon exercise, the spread, also known as the “Bargain Element” in the option, is treated as ordinary compensation income</w:delText>
        </w:r>
        <w:r w:rsidRPr="003B1DD3" w:rsidDel="00C5317B">
          <w:delText xml:space="preserve">, with no regard to whether or not the stock is then sold or retained. Note that the bargain element is the difference in the strike price of the option and the FMV of the underlying stock when exercised. Upon exercise of NQSOs, employees will have all normal withholding taxes (federal and state income tax, Social Security, Medicare) due upon exercise. </w:delText>
        </w:r>
      </w:del>
    </w:p>
    <w:p w14:paraId="5245EE0E" w14:textId="6381184C" w:rsidR="000B20C6" w:rsidRPr="003B1DD3" w:rsidDel="00C5317B" w:rsidRDefault="000B20C6">
      <w:pPr>
        <w:pStyle w:val="Heading2"/>
        <w:rPr>
          <w:del w:id="856" w:author="Rick Tyler" w:date="2016-07-22T14:56:00Z"/>
        </w:rPr>
        <w:pPrChange w:id="857" w:author="Rick Tyler" w:date="2016-07-22T14:56:00Z">
          <w:pPr/>
        </w:pPrChange>
      </w:pPr>
      <w:del w:id="858" w:author="Rick Tyler" w:date="2016-07-22T14:56:00Z">
        <w:r w:rsidRPr="003B1DD3" w:rsidDel="00C5317B">
          <w:delText>Once the exercise of the NQSOs has taken place, the capital gains clock begins</w:delText>
        </w:r>
        <w:r w:rsidR="009315B1" w:rsidDel="00C5317B">
          <w:delText xml:space="preserve">. </w:delText>
        </w:r>
        <w:r w:rsidRPr="003B1DD3" w:rsidDel="00C5317B">
          <w:delText>Upon the ultimate sale of the stock, the gains (or losses) will be taxed under the same rules as with any other security</w:delText>
        </w:r>
        <w:r w:rsidR="009315B1" w:rsidDel="00C5317B">
          <w:delText xml:space="preserve">. </w:delText>
        </w:r>
        <w:r w:rsidRPr="003B1DD3" w:rsidDel="00C5317B">
          <w:delText>If held for more than a year from exercise, the gains are treated as long-term capital gains or losses</w:delText>
        </w:r>
        <w:r w:rsidR="009315B1" w:rsidDel="00C5317B">
          <w:delText xml:space="preserve">. </w:delText>
        </w:r>
        <w:r w:rsidRPr="003B1DD3" w:rsidDel="00C5317B">
          <w:delText>If the stock is sold in less than a year from exercise, the gains are treated as short-term capital gains or losses.</w:delText>
        </w:r>
      </w:del>
    </w:p>
    <w:p w14:paraId="5FCA6254" w14:textId="5C02CF31" w:rsidR="000B20C6" w:rsidDel="00C5317B" w:rsidRDefault="000B20C6">
      <w:pPr>
        <w:pStyle w:val="Heading2"/>
        <w:rPr>
          <w:del w:id="859" w:author="Rick Tyler" w:date="2016-07-22T14:56:00Z"/>
        </w:rPr>
        <w:pPrChange w:id="860" w:author="Rick Tyler" w:date="2016-07-22T14:56:00Z">
          <w:pPr/>
        </w:pPrChange>
      </w:pPr>
      <w:del w:id="861" w:author="Rick Tyler" w:date="2016-07-22T14:56:00Z">
        <w:r w:rsidRPr="003B1DD3" w:rsidDel="00C5317B">
          <w:delText>Look at the chart to ensure you understand the details of taxation on NQSO at grant, exercise, and at the ultimate sale of the underlying stock</w:delText>
        </w:r>
        <w:r w:rsidR="009315B1" w:rsidDel="00C5317B">
          <w:delText xml:space="preserve">. </w:delText>
        </w:r>
      </w:del>
    </w:p>
    <w:p w14:paraId="722B2926" w14:textId="7A1480CE" w:rsidR="00AB383E" w:rsidRPr="00AB383E" w:rsidDel="00C5317B" w:rsidRDefault="00AB383E">
      <w:pPr>
        <w:pStyle w:val="Heading2"/>
        <w:rPr>
          <w:del w:id="862" w:author="Rick Tyler" w:date="2016-07-22T14:56:00Z"/>
          <w:color w:val="FF0000"/>
        </w:rPr>
        <w:pPrChange w:id="863" w:author="Rick Tyler" w:date="2016-07-22T14:56:00Z">
          <w:pPr/>
        </w:pPrChange>
      </w:pPr>
      <w:del w:id="864" w:author="Rick Tyler" w:date="2016-07-22T14:56:00Z">
        <w:r w:rsidRPr="004712AF" w:rsidDel="00C5317B">
          <w:rPr>
            <w:b w:val="0"/>
            <w:color w:val="FF0000"/>
          </w:rPr>
          <w:delText xml:space="preserve">Click on each </w:delText>
        </w:r>
        <w:r w:rsidR="00AE2499" w:rsidRPr="005815DD" w:rsidDel="00C5317B">
          <w:rPr>
            <w:noProof/>
          </w:rPr>
          <w:drawing>
            <wp:inline distT="0" distB="0" distL="0" distR="0" wp14:anchorId="66711488" wp14:editId="1B2D8578">
              <wp:extent cx="277495" cy="203835"/>
              <wp:effectExtent l="0" t="0" r="1905" b="0"/>
              <wp:docPr id="9" name="Picture 9" descr="orange_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_trian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 cy="203835"/>
                      </a:xfrm>
                      <a:prstGeom prst="rect">
                        <a:avLst/>
                      </a:prstGeom>
                      <a:noFill/>
                      <a:ln>
                        <a:noFill/>
                      </a:ln>
                    </pic:spPr>
                  </pic:pic>
                </a:graphicData>
              </a:graphic>
            </wp:inline>
          </w:drawing>
        </w:r>
        <w:r w:rsidDel="00C5317B">
          <w:delText xml:space="preserve"> </w:delText>
        </w:r>
        <w:r w:rsidRPr="004712AF" w:rsidDel="00C5317B">
          <w:rPr>
            <w:b w:val="0"/>
            <w:color w:val="FF0000"/>
          </w:rPr>
          <w:delText>in sequence to see the implications at each stage.</w:delText>
        </w:r>
      </w:del>
    </w:p>
    <w:p w14:paraId="7CD68193" w14:textId="7F9E5AFD" w:rsidR="00AB383E" w:rsidRPr="003B1DD3" w:rsidDel="00C5317B" w:rsidRDefault="00AB383E">
      <w:pPr>
        <w:pStyle w:val="Heading2"/>
        <w:rPr>
          <w:del w:id="865" w:author="Rick Tyler" w:date="2016-07-22T14:56:00Z"/>
        </w:rPr>
        <w:pPrChange w:id="866" w:author="Rick Tyler" w:date="2016-07-22T14:56:00Z">
          <w:pPr/>
        </w:pPrChange>
      </w:pPr>
    </w:p>
    <w:p w14:paraId="4C35DE76" w14:textId="4CF61793" w:rsidR="00D427A5" w:rsidDel="00C5317B" w:rsidRDefault="00AE2499">
      <w:pPr>
        <w:pStyle w:val="Heading2"/>
        <w:rPr>
          <w:del w:id="867" w:author="Rick Tyler" w:date="2016-07-22T14:56:00Z"/>
        </w:rPr>
        <w:pPrChange w:id="868" w:author="Rick Tyler" w:date="2016-07-22T14:56:00Z">
          <w:pPr/>
        </w:pPrChange>
      </w:pPr>
      <w:del w:id="869" w:author="Rick Tyler" w:date="2016-07-22T14:56:00Z">
        <w:r w:rsidRPr="005815DD" w:rsidDel="00C5317B">
          <w:rPr>
            <w:noProof/>
          </w:rPr>
          <w:drawing>
            <wp:inline distT="0" distB="0" distL="0" distR="0" wp14:anchorId="3C65FAD3" wp14:editId="2F544D44">
              <wp:extent cx="5094605" cy="2726690"/>
              <wp:effectExtent l="0" t="0" r="10795" b="0"/>
              <wp:docPr id="6" name="Picture 6" descr="nonqua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qualifi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4605" cy="2726690"/>
                      </a:xfrm>
                      <a:prstGeom prst="rect">
                        <a:avLst/>
                      </a:prstGeom>
                      <a:noFill/>
                      <a:ln>
                        <a:noFill/>
                      </a:ln>
                    </pic:spPr>
                  </pic:pic>
                </a:graphicData>
              </a:graphic>
            </wp:inline>
          </w:drawing>
        </w:r>
      </w:del>
    </w:p>
    <w:p w14:paraId="49A42AA9" w14:textId="45124FAE" w:rsidR="00E92AF8" w:rsidDel="00C5317B" w:rsidRDefault="00E92AF8">
      <w:pPr>
        <w:pStyle w:val="Heading2"/>
        <w:rPr>
          <w:del w:id="870" w:author="Rick Tyler" w:date="2016-07-22T14:56:00Z"/>
        </w:rPr>
        <w:pPrChange w:id="871" w:author="Rick Tyler" w:date="2016-07-22T14:56:00Z">
          <w:pPr>
            <w:spacing w:before="0" w:after="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712AF" w:rsidRPr="008D3CA3" w:rsidDel="00C5317B" w14:paraId="53F5A22F" w14:textId="5A160356" w:rsidTr="004712AF">
        <w:trPr>
          <w:del w:id="872" w:author="Rick Tyler" w:date="2016-07-22T14:56:00Z"/>
        </w:trPr>
        <w:tc>
          <w:tcPr>
            <w:tcW w:w="9576" w:type="dxa"/>
            <w:shd w:val="clear" w:color="auto" w:fill="D9D9D9"/>
          </w:tcPr>
          <w:p w14:paraId="3A056E69" w14:textId="65D3342B" w:rsidR="004712AF" w:rsidRPr="00EF13F7" w:rsidDel="00C5317B" w:rsidRDefault="004712AF">
            <w:pPr>
              <w:pStyle w:val="Heading2"/>
              <w:rPr>
                <w:del w:id="873" w:author="Rick Tyler" w:date="2016-07-22T14:56:00Z"/>
                <w:rStyle w:val="Strong"/>
              </w:rPr>
              <w:pPrChange w:id="874" w:author="Rick Tyler" w:date="2016-07-22T14:56:00Z">
                <w:pPr/>
              </w:pPrChange>
            </w:pPr>
            <w:del w:id="875" w:author="Rick Tyler" w:date="2016-07-22T14:56:00Z">
              <w:r w:rsidDel="00C5317B">
                <w:rPr>
                  <w:rStyle w:val="Strong"/>
                </w:rPr>
                <w:delText>1 - Grant (option strike price of $10)</w:delText>
              </w:r>
            </w:del>
          </w:p>
          <w:p w14:paraId="7D6983E3" w14:textId="3D9A0DF3" w:rsidR="004712AF" w:rsidRPr="008D3CA3" w:rsidDel="00C5317B" w:rsidRDefault="004712AF">
            <w:pPr>
              <w:pStyle w:val="Heading2"/>
              <w:rPr>
                <w:del w:id="876" w:author="Rick Tyler" w:date="2016-07-22T14:56:00Z"/>
              </w:rPr>
              <w:pPrChange w:id="877" w:author="Rick Tyler" w:date="2016-07-22T14:56:00Z">
                <w:pPr/>
              </w:pPrChange>
            </w:pPr>
            <w:del w:id="878" w:author="Rick Tyler" w:date="2016-07-22T14:56:00Z">
              <w:r w:rsidRPr="005C2A94" w:rsidDel="00C5317B">
                <w:delText>In this example, the employee receives a stock option grant with a strike price of $10 per share</w:delText>
              </w:r>
              <w:r w:rsidR="009315B1" w:rsidDel="00C5317B">
                <w:delText xml:space="preserve">. </w:delText>
              </w:r>
              <w:r w:rsidRPr="005C2A94" w:rsidDel="00C5317B">
                <w:delText>As already discussed, there are no tax implications upon the grant of the option</w:delText>
              </w:r>
              <w:r w:rsidDel="00C5317B">
                <w:delText xml:space="preserve"> since the strike price is equal to the market value when granted.</w:delText>
              </w:r>
            </w:del>
          </w:p>
        </w:tc>
      </w:tr>
    </w:tbl>
    <w:p w14:paraId="115BD5B2" w14:textId="198ACED7" w:rsidR="004712AF" w:rsidDel="00C5317B" w:rsidRDefault="004712AF">
      <w:pPr>
        <w:pStyle w:val="Heading2"/>
        <w:rPr>
          <w:del w:id="879" w:author="Rick Tyler" w:date="2016-07-22T14:56:00Z"/>
        </w:rPr>
        <w:pPrChange w:id="880" w:author="Rick Tyler" w:date="2016-07-22T14:56:00Z">
          <w:pPr>
            <w:spacing w:before="0" w:after="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712AF" w:rsidRPr="008D3CA3" w:rsidDel="00C5317B" w14:paraId="179C03D0" w14:textId="5968E2F9" w:rsidTr="004712AF">
        <w:trPr>
          <w:del w:id="881" w:author="Rick Tyler" w:date="2016-07-22T14:56:00Z"/>
        </w:trPr>
        <w:tc>
          <w:tcPr>
            <w:tcW w:w="9576" w:type="dxa"/>
            <w:shd w:val="clear" w:color="auto" w:fill="D9D9D9"/>
          </w:tcPr>
          <w:p w14:paraId="0B21C15E" w14:textId="2E04D9E5" w:rsidR="004712AF" w:rsidRPr="00EF13F7" w:rsidDel="00C5317B" w:rsidRDefault="004712AF">
            <w:pPr>
              <w:pStyle w:val="Heading2"/>
              <w:rPr>
                <w:del w:id="882" w:author="Rick Tyler" w:date="2016-07-22T14:56:00Z"/>
                <w:rStyle w:val="Strong"/>
              </w:rPr>
              <w:pPrChange w:id="883" w:author="Rick Tyler" w:date="2016-07-22T14:56:00Z">
                <w:pPr/>
              </w:pPrChange>
            </w:pPr>
            <w:del w:id="884" w:author="Rick Tyler" w:date="2016-07-22T14:56:00Z">
              <w:r w:rsidDel="00C5317B">
                <w:rPr>
                  <w:rStyle w:val="Strong"/>
                </w:rPr>
                <w:delText>2 - Exercise (stock price at $30)</w:delText>
              </w:r>
            </w:del>
          </w:p>
          <w:p w14:paraId="2903F35D" w14:textId="20618CF2" w:rsidR="004712AF" w:rsidRPr="008D3CA3" w:rsidDel="00C5317B" w:rsidRDefault="004712AF">
            <w:pPr>
              <w:pStyle w:val="Heading2"/>
              <w:rPr>
                <w:del w:id="885" w:author="Rick Tyler" w:date="2016-07-22T14:56:00Z"/>
              </w:rPr>
              <w:pPrChange w:id="886" w:author="Rick Tyler" w:date="2016-07-22T14:56:00Z">
                <w:pPr/>
              </w:pPrChange>
            </w:pPr>
            <w:del w:id="887" w:author="Rick Tyler" w:date="2016-07-22T14:56:00Z">
              <w:r w:rsidRPr="005C2A94" w:rsidDel="00C5317B">
                <w:delText>As shown in the bar chart, the employee exercises the option while the current stock price is $30 per share</w:delText>
              </w:r>
              <w:r w:rsidR="009315B1" w:rsidDel="00C5317B">
                <w:delText xml:space="preserve">. </w:delText>
              </w:r>
              <w:r w:rsidDel="00C5317B">
                <w:delText>The difference between the grant price of $10 per share and the FMV of $30 on the exercise date (the spread or bargain element) is taxable compensation to the employee</w:delText>
              </w:r>
              <w:r w:rsidR="009315B1" w:rsidDel="00C5317B">
                <w:delText xml:space="preserve">. </w:delText>
              </w:r>
              <w:r w:rsidDel="00C5317B">
                <w:delText>The employee's tax basis is now $30 per share.</w:delText>
              </w:r>
            </w:del>
          </w:p>
        </w:tc>
      </w:tr>
    </w:tbl>
    <w:p w14:paraId="574B11E9" w14:textId="27D85A1A" w:rsidR="004712AF" w:rsidDel="00C5317B" w:rsidRDefault="004712AF">
      <w:pPr>
        <w:pStyle w:val="Heading2"/>
        <w:rPr>
          <w:del w:id="888" w:author="Rick Tyler" w:date="2016-07-22T14:56:00Z"/>
        </w:rPr>
        <w:pPrChange w:id="889" w:author="Rick Tyler" w:date="2016-07-22T14:56:00Z">
          <w:pPr>
            <w:spacing w:before="0" w:after="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712AF" w:rsidRPr="008D3CA3" w:rsidDel="00C5317B" w14:paraId="27FE654D" w14:textId="62623C21" w:rsidTr="004712AF">
        <w:trPr>
          <w:del w:id="890" w:author="Rick Tyler" w:date="2016-07-22T14:56:00Z"/>
        </w:trPr>
        <w:tc>
          <w:tcPr>
            <w:tcW w:w="9576" w:type="dxa"/>
            <w:shd w:val="clear" w:color="auto" w:fill="D9D9D9"/>
          </w:tcPr>
          <w:p w14:paraId="75FAFF31" w14:textId="13CCA6BB" w:rsidR="004712AF" w:rsidRPr="00EF13F7" w:rsidDel="00C5317B" w:rsidRDefault="004712AF">
            <w:pPr>
              <w:pStyle w:val="Heading2"/>
              <w:rPr>
                <w:del w:id="891" w:author="Rick Tyler" w:date="2016-07-22T14:56:00Z"/>
                <w:rStyle w:val="Strong"/>
              </w:rPr>
              <w:pPrChange w:id="892" w:author="Rick Tyler" w:date="2016-07-22T14:56:00Z">
                <w:pPr/>
              </w:pPrChange>
            </w:pPr>
            <w:del w:id="893" w:author="Rick Tyler" w:date="2016-07-22T14:56:00Z">
              <w:r w:rsidDel="00C5317B">
                <w:rPr>
                  <w:rStyle w:val="Strong"/>
                </w:rPr>
                <w:delText>3 – Stock Sale (stock price at $50)</w:delText>
              </w:r>
            </w:del>
          </w:p>
          <w:p w14:paraId="391CFC0E" w14:textId="1AB30F64" w:rsidR="004712AF" w:rsidRPr="008D3CA3" w:rsidDel="00C5317B" w:rsidRDefault="004712AF">
            <w:pPr>
              <w:pStyle w:val="Heading2"/>
              <w:rPr>
                <w:del w:id="894" w:author="Rick Tyler" w:date="2016-07-22T14:56:00Z"/>
              </w:rPr>
              <w:pPrChange w:id="895" w:author="Rick Tyler" w:date="2016-07-22T14:56:00Z">
                <w:pPr/>
              </w:pPrChange>
            </w:pPr>
            <w:del w:id="896" w:author="Rick Tyler" w:date="2016-07-22T14:56:00Z">
              <w:r w:rsidRPr="005C2A94" w:rsidDel="00C5317B">
                <w:delText>Assume the employee then holds the stock for 18 months before selling it at the current market price of $50. Since the stock was held for more than a year after exercise, the gains above $30 are taxed as long-term capital gains</w:delText>
              </w:r>
              <w:r w:rsidR="009315B1" w:rsidDel="00C5317B">
                <w:delText xml:space="preserve">. </w:delText>
              </w:r>
              <w:r w:rsidRPr="005C2A94" w:rsidDel="00C5317B">
                <w:delText>Keep in mind the tax basis on the shares after exercise is $30 because tax has already been paid on the bargain element and will not</w:delText>
              </w:r>
              <w:r w:rsidDel="00C5317B">
                <w:delText xml:space="preserve"> be taxed again.</w:delText>
              </w:r>
            </w:del>
          </w:p>
        </w:tc>
      </w:tr>
    </w:tbl>
    <w:p w14:paraId="658107FF" w14:textId="77777777" w:rsidR="004712AF" w:rsidRDefault="004712AF">
      <w:pPr>
        <w:pStyle w:val="Heading2"/>
        <w:pPrChange w:id="897" w:author="Rick Tyler" w:date="2016-07-22T14:56:00Z">
          <w:pPr>
            <w:spacing w:before="0" w:after="0"/>
          </w:pPr>
        </w:pPrChange>
      </w:pPr>
    </w:p>
    <w:p w14:paraId="4C9E0C53" w14:textId="45EF5DAF" w:rsidR="00EC7A03" w:rsidRPr="00017CF3" w:rsidDel="00850754" w:rsidRDefault="00E92AF8">
      <w:pPr>
        <w:pStyle w:val="Heading2"/>
        <w:rPr>
          <w:del w:id="898" w:author="Rick Tyler" w:date="2016-07-25T10:06:00Z"/>
        </w:rPr>
      </w:pPr>
      <w:r>
        <w:rPr>
          <w:rFonts w:ascii="Arial" w:eastAsia="Arial Unicode MS" w:hAnsi="Arial"/>
          <w:i/>
          <w:sz w:val="24"/>
          <w:szCs w:val="24"/>
        </w:rPr>
        <w:br w:type="page"/>
      </w:r>
      <w:ins w:id="899" w:author="Rick Tyler" w:date="2016-07-25T10:06:00Z">
        <w:r w:rsidR="00850754" w:rsidRPr="00017CF3" w:rsidDel="00850754">
          <w:lastRenderedPageBreak/>
          <w:t xml:space="preserve"> </w:t>
        </w:r>
      </w:ins>
      <w:moveToRangeStart w:id="900" w:author="Rick Tyler" w:date="2016-07-21T17:34:00Z" w:name="move456885799"/>
      <w:moveTo w:id="901" w:author="Rick Tyler" w:date="2016-07-21T17:34:00Z">
        <w:del w:id="902" w:author="Rick Tyler" w:date="2016-07-25T10:06:00Z">
          <w:r w:rsidR="00EC7A03" w:rsidRPr="00017CF3" w:rsidDel="00850754">
            <w:delText>ISO and NQSO Taxation Summary</w:delText>
          </w:r>
        </w:del>
      </w:moveTo>
    </w:p>
    <w:p w14:paraId="664B9A9A" w14:textId="1882343C" w:rsidR="00EC7A03" w:rsidDel="00850754" w:rsidRDefault="00EC7A03">
      <w:pPr>
        <w:pStyle w:val="Heading2"/>
        <w:rPr>
          <w:del w:id="903" w:author="Rick Tyler" w:date="2016-07-25T10:06:00Z"/>
        </w:rPr>
        <w:pPrChange w:id="904" w:author="Rick Tyler" w:date="2016-07-25T10:06:00Z">
          <w:pPr/>
        </w:pPrChange>
      </w:pPr>
      <w:moveTo w:id="905" w:author="Rick Tyler" w:date="2016-07-21T17:34:00Z">
        <w:del w:id="906" w:author="Rick Tyler" w:date="2016-07-25T10:06:00Z">
          <w:r w:rsidRPr="009C0AAB" w:rsidDel="00850754">
            <w:delText>Having examined ISOs and NQSOs, let's quickly review the difference in the taxation of the two.</w:delText>
          </w:r>
          <w:r w:rsidDel="00850754">
            <w:delText xml:space="preserve"> </w:delText>
          </w:r>
        </w:del>
      </w:moveTo>
    </w:p>
    <w:p w14:paraId="7D76E699" w14:textId="09421792" w:rsidR="00EC7A03" w:rsidDel="00850754" w:rsidRDefault="00EC7A03">
      <w:pPr>
        <w:pStyle w:val="Heading2"/>
        <w:rPr>
          <w:del w:id="907" w:author="Rick Tyler" w:date="2016-07-25T10:06:00Z"/>
        </w:rPr>
        <w:pPrChange w:id="908" w:author="Rick Tyler" w:date="2016-07-25T10:06:00Z">
          <w:pPr/>
        </w:pPrChange>
      </w:pPr>
      <w:moveTo w:id="909" w:author="Rick Tyler" w:date="2016-07-21T17:34:00Z">
        <w:del w:id="910" w:author="Rick Tyler" w:date="2016-07-25T10:06:00Z">
          <w:r w:rsidRPr="004E6F8B" w:rsidDel="00850754">
            <w:rPr>
              <w:b w:val="0"/>
              <w:color w:val="FF0000"/>
            </w:rPr>
            <w:delText>Click each taxation option to learn more</w:delText>
          </w:r>
        </w:del>
      </w:moveTo>
    </w:p>
    <w:p w14:paraId="557987EC" w14:textId="478F00E6" w:rsidR="00EC7A03" w:rsidRPr="00354645" w:rsidDel="00850754" w:rsidRDefault="00EC7A03">
      <w:pPr>
        <w:pStyle w:val="Heading2"/>
        <w:rPr>
          <w:del w:id="911" w:author="Rick Tyler" w:date="2016-07-25T10:06:00Z"/>
        </w:rPr>
        <w:pPrChange w:id="912" w:author="Rick Tyler" w:date="2016-07-25T10:06:00Z">
          <w:pPr>
            <w:spacing w:before="0" w:after="0"/>
          </w:pPr>
        </w:pPrChange>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EC7A03" w:rsidRPr="004B325C" w:rsidDel="00850754" w14:paraId="332304D9" w14:textId="7E0BB837" w:rsidTr="00262357">
        <w:trPr>
          <w:del w:id="913" w:author="Rick Tyler" w:date="2016-07-25T10:06:00Z"/>
        </w:trPr>
        <w:tc>
          <w:tcPr>
            <w:tcW w:w="5000" w:type="pct"/>
            <w:shd w:val="clear" w:color="auto" w:fill="6CA8CD"/>
            <w:tcMar>
              <w:top w:w="72" w:type="dxa"/>
              <w:left w:w="115" w:type="dxa"/>
              <w:bottom w:w="72" w:type="dxa"/>
              <w:right w:w="115" w:type="dxa"/>
            </w:tcMar>
          </w:tcPr>
          <w:p w14:paraId="32604AD1" w14:textId="432F0626" w:rsidR="00EC7A03" w:rsidRPr="00077237" w:rsidDel="00850754" w:rsidRDefault="00EC7A03">
            <w:pPr>
              <w:pStyle w:val="Heading2"/>
              <w:rPr>
                <w:del w:id="914" w:author="Rick Tyler" w:date="2016-07-25T10:06:00Z"/>
                <w:rStyle w:val="Strong"/>
                <w:color w:val="FFFFFF"/>
              </w:rPr>
              <w:pPrChange w:id="915" w:author="Rick Tyler" w:date="2016-07-25T10:06:00Z">
                <w:pPr/>
              </w:pPrChange>
            </w:pPr>
            <w:moveTo w:id="916" w:author="Rick Tyler" w:date="2016-07-21T17:34:00Z">
              <w:del w:id="917" w:author="Rick Tyler" w:date="2016-07-25T10:06:00Z">
                <w:r w:rsidRPr="00077237" w:rsidDel="00850754">
                  <w:rPr>
                    <w:rStyle w:val="Strong"/>
                    <w:color w:val="FFFFFF"/>
                  </w:rPr>
                  <w:delText>Taxation of Incentive Stock Options</w:delText>
                </w:r>
              </w:del>
            </w:moveTo>
          </w:p>
        </w:tc>
      </w:tr>
      <w:tr w:rsidR="00EC7A03" w:rsidRPr="004B325C" w:rsidDel="00850754" w14:paraId="6A9A8997" w14:textId="1CD5EB1D" w:rsidTr="00262357">
        <w:trPr>
          <w:del w:id="918" w:author="Rick Tyler" w:date="2016-07-25T10:06:00Z"/>
        </w:trPr>
        <w:tc>
          <w:tcPr>
            <w:tcW w:w="5000" w:type="pct"/>
            <w:shd w:val="clear" w:color="auto" w:fill="FFFFFF"/>
            <w:tcMar>
              <w:top w:w="72" w:type="dxa"/>
              <w:left w:w="115" w:type="dxa"/>
              <w:bottom w:w="72" w:type="dxa"/>
              <w:right w:w="115" w:type="dxa"/>
            </w:tcMar>
          </w:tcPr>
          <w:p w14:paraId="617DD943" w14:textId="00F94495" w:rsidR="00EC7A03" w:rsidRPr="004B325C" w:rsidDel="00850754" w:rsidRDefault="00EC7A03">
            <w:pPr>
              <w:pStyle w:val="Heading2"/>
              <w:rPr>
                <w:del w:id="919" w:author="Rick Tyler" w:date="2016-07-25T10:06:00Z"/>
              </w:rPr>
              <w:pPrChange w:id="920" w:author="Rick Tyler" w:date="2016-07-25T10:06:00Z">
                <w:pPr>
                  <w:numPr>
                    <w:numId w:val="14"/>
                  </w:numPr>
                  <w:ind w:left="720" w:hanging="360"/>
                </w:pPr>
              </w:pPrChange>
            </w:pPr>
            <w:moveTo w:id="921" w:author="Rick Tyler" w:date="2016-07-21T17:34:00Z">
              <w:del w:id="922" w:author="Rick Tyler" w:date="2016-07-25T10:06:00Z">
                <w:r w:rsidRPr="004B325C" w:rsidDel="00850754">
                  <w:delText xml:space="preserve">No regular income taxes due at exercise of the option. </w:delText>
                </w:r>
              </w:del>
            </w:moveTo>
          </w:p>
          <w:p w14:paraId="3404D6C7" w14:textId="2F0EAF4A" w:rsidR="00EC7A03" w:rsidRPr="004B325C" w:rsidDel="00850754" w:rsidRDefault="00EC7A03">
            <w:pPr>
              <w:pStyle w:val="Heading2"/>
              <w:rPr>
                <w:del w:id="923" w:author="Rick Tyler" w:date="2016-07-25T10:06:00Z"/>
                <w:rFonts w:eastAsia="Arial Unicode MS"/>
              </w:rPr>
              <w:pPrChange w:id="924" w:author="Rick Tyler" w:date="2016-07-25T10:06:00Z">
                <w:pPr>
                  <w:numPr>
                    <w:numId w:val="14"/>
                  </w:numPr>
                  <w:ind w:left="720" w:hanging="360"/>
                </w:pPr>
              </w:pPrChange>
            </w:pPr>
            <w:moveTo w:id="925" w:author="Rick Tyler" w:date="2016-07-21T17:34:00Z">
              <w:del w:id="926" w:author="Rick Tyler" w:date="2016-07-25T10:06:00Z">
                <w:r w:rsidRPr="004B325C" w:rsidDel="00850754">
                  <w:delText xml:space="preserve">Basis of the stock becomes the price at which it was exercised. </w:delText>
                </w:r>
              </w:del>
            </w:moveTo>
          </w:p>
          <w:p w14:paraId="38B0584D" w14:textId="48CEFE9E" w:rsidR="00EC7A03" w:rsidRPr="004B325C" w:rsidDel="00850754" w:rsidRDefault="00EC7A03">
            <w:pPr>
              <w:pStyle w:val="Heading2"/>
              <w:rPr>
                <w:del w:id="927" w:author="Rick Tyler" w:date="2016-07-25T10:06:00Z"/>
              </w:rPr>
              <w:pPrChange w:id="928" w:author="Rick Tyler" w:date="2016-07-25T10:06:00Z">
                <w:pPr>
                  <w:numPr>
                    <w:numId w:val="14"/>
                  </w:numPr>
                  <w:ind w:left="720" w:hanging="360"/>
                </w:pPr>
              </w:pPrChange>
            </w:pPr>
            <w:moveTo w:id="929" w:author="Rick Tyler" w:date="2016-07-21T17:34:00Z">
              <w:del w:id="930" w:author="Rick Tyler" w:date="2016-07-25T10:06:00Z">
                <w:r w:rsidRPr="004B325C" w:rsidDel="00850754">
                  <w:delText xml:space="preserve">The spread on the stock's value at exercise is a tax preference item for purposes of the AMT calculation, which may result in an additional tax if the AMT exceeds the regular income tax calculation. If there is AMT tax attributable to an ISO exercise, the AMT paid can be treated as a credit in future years to the extent that regular income tax exceeds the AMT in any given year. </w:delText>
                </w:r>
              </w:del>
            </w:moveTo>
          </w:p>
          <w:p w14:paraId="60384ACD" w14:textId="1C2043CE" w:rsidR="00EC7A03" w:rsidRPr="004B325C" w:rsidDel="00850754" w:rsidRDefault="00EC7A03">
            <w:pPr>
              <w:pStyle w:val="Heading2"/>
              <w:rPr>
                <w:del w:id="931" w:author="Rick Tyler" w:date="2016-07-25T10:06:00Z"/>
              </w:rPr>
              <w:pPrChange w:id="932" w:author="Rick Tyler" w:date="2016-07-25T10:06:00Z">
                <w:pPr>
                  <w:numPr>
                    <w:numId w:val="14"/>
                  </w:numPr>
                  <w:ind w:left="720" w:hanging="360"/>
                </w:pPr>
              </w:pPrChange>
            </w:pPr>
            <w:moveTo w:id="933" w:author="Rick Tyler" w:date="2016-07-21T17:34:00Z">
              <w:del w:id="934" w:author="Rick Tyler" w:date="2016-07-25T10:06:00Z">
                <w:r w:rsidRPr="00A10593" w:rsidDel="00850754">
                  <w:rPr>
                    <w:highlight w:val="yellow"/>
                    <w:rPrChange w:id="935" w:author="Rick Tyler" w:date="2016-07-21T17:40:00Z">
                      <w:rPr/>
                    </w:rPrChange>
                  </w:rPr>
                  <w:delText>Provided the stock is held for the appropriate period of time, the incremental gains over the strike price are tax-advantaged, as they receive long-term capital gains treatment.</w:delText>
                </w:r>
              </w:del>
            </w:moveTo>
          </w:p>
        </w:tc>
      </w:tr>
      <w:tr w:rsidR="00EC7A03" w:rsidRPr="004B325C" w:rsidDel="00850754" w14:paraId="3EC668A3" w14:textId="60B8CF07" w:rsidTr="00262357">
        <w:trPr>
          <w:del w:id="936" w:author="Rick Tyler" w:date="2016-07-25T10:06:00Z"/>
        </w:trPr>
        <w:tc>
          <w:tcPr>
            <w:tcW w:w="5000" w:type="pct"/>
            <w:shd w:val="clear" w:color="auto" w:fill="6CA8CD"/>
            <w:tcMar>
              <w:top w:w="72" w:type="dxa"/>
              <w:left w:w="115" w:type="dxa"/>
              <w:bottom w:w="72" w:type="dxa"/>
              <w:right w:w="115" w:type="dxa"/>
            </w:tcMar>
          </w:tcPr>
          <w:p w14:paraId="459D4E01" w14:textId="6052BA10" w:rsidR="00EC7A03" w:rsidRPr="00077237" w:rsidDel="00850754" w:rsidRDefault="00EC7A03">
            <w:pPr>
              <w:pStyle w:val="Heading2"/>
              <w:rPr>
                <w:del w:id="937" w:author="Rick Tyler" w:date="2016-07-25T10:06:00Z"/>
                <w:rStyle w:val="Strong"/>
                <w:color w:val="FFFFFF"/>
              </w:rPr>
              <w:pPrChange w:id="938" w:author="Rick Tyler" w:date="2016-07-25T10:06:00Z">
                <w:pPr/>
              </w:pPrChange>
            </w:pPr>
            <w:moveTo w:id="939" w:author="Rick Tyler" w:date="2016-07-21T17:34:00Z">
              <w:del w:id="940" w:author="Rick Tyler" w:date="2016-07-25T10:06:00Z">
                <w:r w:rsidRPr="00077237" w:rsidDel="00850754">
                  <w:rPr>
                    <w:rStyle w:val="Strong"/>
                    <w:color w:val="FFFFFF"/>
                  </w:rPr>
                  <w:delText>Taxation of Nonqualified Stock Options</w:delText>
                </w:r>
              </w:del>
            </w:moveTo>
          </w:p>
        </w:tc>
      </w:tr>
      <w:tr w:rsidR="00EC7A03" w:rsidRPr="004B325C" w:rsidDel="00850754" w14:paraId="4BFE8FEC" w14:textId="45C58796" w:rsidTr="00262357">
        <w:trPr>
          <w:del w:id="941" w:author="Rick Tyler" w:date="2016-07-25T10:06:00Z"/>
        </w:trPr>
        <w:tc>
          <w:tcPr>
            <w:tcW w:w="5000" w:type="pct"/>
            <w:shd w:val="clear" w:color="auto" w:fill="FFFFFF"/>
            <w:tcMar>
              <w:top w:w="72" w:type="dxa"/>
              <w:left w:w="115" w:type="dxa"/>
              <w:bottom w:w="72" w:type="dxa"/>
              <w:right w:w="115" w:type="dxa"/>
            </w:tcMar>
          </w:tcPr>
          <w:p w14:paraId="5CA8FABF" w14:textId="4AC9D4C4" w:rsidR="00EC7A03" w:rsidRPr="004B325C" w:rsidDel="00850754" w:rsidRDefault="00EC7A03">
            <w:pPr>
              <w:pStyle w:val="Heading2"/>
              <w:rPr>
                <w:del w:id="942" w:author="Rick Tyler" w:date="2016-07-25T10:06:00Z"/>
              </w:rPr>
              <w:pPrChange w:id="943" w:author="Rick Tyler" w:date="2016-07-25T10:06:00Z">
                <w:pPr>
                  <w:numPr>
                    <w:numId w:val="15"/>
                  </w:numPr>
                  <w:ind w:left="720" w:hanging="360"/>
                </w:pPr>
              </w:pPrChange>
            </w:pPr>
            <w:moveTo w:id="944" w:author="Rick Tyler" w:date="2016-07-21T17:34:00Z">
              <w:del w:id="945" w:author="Rick Tyler" w:date="2016-07-25T10:06:00Z">
                <w:r w:rsidRPr="004B325C" w:rsidDel="00850754">
                  <w:delText xml:space="preserve">Upon exercise, the </w:delText>
                </w:r>
              </w:del>
              <w:del w:id="946" w:author="Rick Tyler" w:date="2016-07-21T17:36:00Z">
                <w:r w:rsidRPr="004B325C" w:rsidDel="00EC7A03">
                  <w:delText xml:space="preserve">employee must pay for the price of the stock (exercise price) </w:delText>
                </w:r>
              </w:del>
              <w:del w:id="947" w:author="Rick Tyler" w:date="2016-07-21T17:35:00Z">
                <w:r w:rsidRPr="004B325C" w:rsidDel="00EC7A03">
                  <w:delText>plus the</w:delText>
                </w:r>
              </w:del>
              <w:del w:id="948" w:author="Rick Tyler" w:date="2016-07-21T17:36:00Z">
                <w:r w:rsidRPr="004B325C" w:rsidDel="00EC7A03">
                  <w:delText xml:space="preserve"> </w:delText>
                </w:r>
              </w:del>
              <w:del w:id="949" w:author="Rick Tyler" w:date="2016-07-25T10:06:00Z">
                <w:r w:rsidRPr="004B325C" w:rsidDel="00850754">
                  <w:delText xml:space="preserve">spread of the fair market value over the exercise price is treated as taxable compensation. </w:delText>
                </w:r>
              </w:del>
            </w:moveTo>
          </w:p>
          <w:p w14:paraId="59A860CE" w14:textId="212744CC" w:rsidR="00EC7A03" w:rsidRPr="004B325C" w:rsidDel="00850754" w:rsidRDefault="00EC7A03">
            <w:pPr>
              <w:pStyle w:val="Heading2"/>
              <w:rPr>
                <w:del w:id="950" w:author="Rick Tyler" w:date="2016-07-25T10:06:00Z"/>
                <w:rFonts w:eastAsia="Arial Unicode MS"/>
              </w:rPr>
              <w:pPrChange w:id="951" w:author="Rick Tyler" w:date="2016-07-25T10:06:00Z">
                <w:pPr>
                  <w:numPr>
                    <w:numId w:val="15"/>
                  </w:numPr>
                  <w:ind w:left="720" w:hanging="360"/>
                </w:pPr>
              </w:pPrChange>
            </w:pPr>
            <w:moveTo w:id="952" w:author="Rick Tyler" w:date="2016-07-21T17:34:00Z">
              <w:del w:id="953" w:author="Rick Tyler" w:date="2016-07-21T17:36:00Z">
                <w:r w:rsidRPr="004B325C" w:rsidDel="00EC7A03">
                  <w:delText>B</w:delText>
                </w:r>
              </w:del>
              <w:del w:id="954" w:author="Rick Tyler" w:date="2016-07-25T10:06:00Z">
                <w:r w:rsidRPr="004B325C" w:rsidDel="00850754">
                  <w:delText xml:space="preserve">asis of the stock becomes the fair market value of the stock when the ordinary compensation income tax is paid (either at exercise or upon expiration of restrictions). </w:delText>
                </w:r>
              </w:del>
            </w:moveTo>
          </w:p>
          <w:p w14:paraId="2B969C7F" w14:textId="65DC0C02" w:rsidR="00EC7A03" w:rsidRPr="004B325C" w:rsidDel="00850754" w:rsidRDefault="00EC7A03">
            <w:pPr>
              <w:pStyle w:val="Heading2"/>
              <w:rPr>
                <w:del w:id="955" w:author="Rick Tyler" w:date="2016-07-25T10:06:00Z"/>
              </w:rPr>
              <w:pPrChange w:id="956" w:author="Rick Tyler" w:date="2016-07-25T10:06:00Z">
                <w:pPr>
                  <w:numPr>
                    <w:numId w:val="15"/>
                  </w:numPr>
                  <w:ind w:left="720" w:hanging="360"/>
                </w:pPr>
              </w:pPrChange>
            </w:pPr>
            <w:moveTo w:id="957" w:author="Rick Tyler" w:date="2016-07-21T17:34:00Z">
              <w:del w:id="958" w:author="Rick Tyler" w:date="2016-07-25T10:06:00Z">
                <w:r w:rsidRPr="004B325C" w:rsidDel="00850754">
                  <w:delText>After recognition of income at time of exercise or lapse of restrictions, subsequent changes in fair market value are treated as capital gains or losses when the stock is eventually sold.</w:delText>
                </w:r>
              </w:del>
            </w:moveTo>
          </w:p>
        </w:tc>
      </w:tr>
    </w:tbl>
    <w:p w14:paraId="7AD30350" w14:textId="77777777" w:rsidR="004845D8" w:rsidRPr="00017CF3" w:rsidRDefault="004845D8" w:rsidP="004845D8">
      <w:pPr>
        <w:pStyle w:val="Heading2"/>
        <w:rPr>
          <w:ins w:id="959" w:author="Rick Tyler" w:date="2016-07-25T10:14:00Z"/>
        </w:rPr>
      </w:pPr>
      <w:ins w:id="960" w:author="Rick Tyler" w:date="2016-07-25T10:14:00Z">
        <w:r w:rsidRPr="00017CF3">
          <w:t>ISO and NQSO Taxation Summary</w:t>
        </w:r>
      </w:ins>
    </w:p>
    <w:p w14:paraId="0C3309C7" w14:textId="77777777" w:rsidR="004845D8" w:rsidRDefault="004845D8" w:rsidP="004845D8">
      <w:pPr>
        <w:rPr>
          <w:ins w:id="961" w:author="Rick Tyler" w:date="2016-07-25T10:14:00Z"/>
        </w:rPr>
      </w:pPr>
      <w:ins w:id="962" w:author="Rick Tyler" w:date="2016-07-25T10:14:00Z">
        <w:r w:rsidRPr="009C0AAB">
          <w:t>Having examined ISOs and NQSOs, let's quickly review the difference in the taxation of the two.</w:t>
        </w:r>
        <w:r>
          <w:t xml:space="preserve"> </w:t>
        </w:r>
      </w:ins>
    </w:p>
    <w:p w14:paraId="1D0AD88F" w14:textId="77777777" w:rsidR="004845D8" w:rsidRDefault="004845D8" w:rsidP="004845D8">
      <w:pPr>
        <w:rPr>
          <w:ins w:id="963" w:author="Rick Tyler" w:date="2016-07-25T10:14:00Z"/>
        </w:rPr>
      </w:pPr>
      <w:ins w:id="964" w:author="Rick Tyler" w:date="2016-07-25T10:14:00Z">
        <w:r w:rsidRPr="004E6F8B">
          <w:rPr>
            <w:b/>
            <w:color w:val="FF0000"/>
          </w:rPr>
          <w:t>Click each taxation option to learn more</w:t>
        </w:r>
      </w:ins>
    </w:p>
    <w:p w14:paraId="4422A171" w14:textId="77777777" w:rsidR="004845D8" w:rsidRPr="00354645" w:rsidRDefault="004845D8" w:rsidP="004845D8">
      <w:pPr>
        <w:spacing w:before="0" w:after="0"/>
        <w:rPr>
          <w:ins w:id="965" w:author="Rick Tyler" w:date="2016-07-25T10:14:00Z"/>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4845D8" w:rsidRPr="004B325C" w14:paraId="1105BEC3" w14:textId="77777777" w:rsidTr="008D0C75">
        <w:trPr>
          <w:ins w:id="966" w:author="Rick Tyler" w:date="2016-07-25T10:14:00Z"/>
        </w:trPr>
        <w:tc>
          <w:tcPr>
            <w:tcW w:w="5000" w:type="pct"/>
            <w:shd w:val="clear" w:color="auto" w:fill="6CA8CD"/>
            <w:tcMar>
              <w:top w:w="72" w:type="dxa"/>
              <w:left w:w="115" w:type="dxa"/>
              <w:bottom w:w="72" w:type="dxa"/>
              <w:right w:w="115" w:type="dxa"/>
            </w:tcMar>
          </w:tcPr>
          <w:p w14:paraId="7F984E6E" w14:textId="77777777" w:rsidR="004845D8" w:rsidRPr="00077237" w:rsidRDefault="004845D8" w:rsidP="008D0C75">
            <w:pPr>
              <w:rPr>
                <w:ins w:id="967" w:author="Rick Tyler" w:date="2016-07-25T10:14:00Z"/>
                <w:rStyle w:val="Strong"/>
                <w:color w:val="FFFFFF"/>
              </w:rPr>
            </w:pPr>
            <w:ins w:id="968" w:author="Rick Tyler" w:date="2016-07-25T10:14:00Z">
              <w:r w:rsidRPr="00077237">
                <w:rPr>
                  <w:rStyle w:val="Strong"/>
                  <w:color w:val="FFFFFF"/>
                </w:rPr>
                <w:t>Taxation of Nonqualified Stock Options</w:t>
              </w:r>
            </w:ins>
          </w:p>
        </w:tc>
      </w:tr>
      <w:tr w:rsidR="004845D8" w:rsidRPr="004B325C" w14:paraId="7329E46A" w14:textId="77777777" w:rsidTr="008D0C75">
        <w:trPr>
          <w:ins w:id="969" w:author="Rick Tyler" w:date="2016-07-25T10:14:00Z"/>
        </w:trPr>
        <w:tc>
          <w:tcPr>
            <w:tcW w:w="5000" w:type="pct"/>
            <w:shd w:val="clear" w:color="auto" w:fill="FFFFFF"/>
            <w:tcMar>
              <w:top w:w="72" w:type="dxa"/>
              <w:left w:w="115" w:type="dxa"/>
              <w:bottom w:w="72" w:type="dxa"/>
              <w:right w:w="115" w:type="dxa"/>
            </w:tcMar>
          </w:tcPr>
          <w:p w14:paraId="2473E86D" w14:textId="77777777" w:rsidR="004845D8" w:rsidRPr="004B325C" w:rsidRDefault="004845D8" w:rsidP="008D0C75">
            <w:pPr>
              <w:numPr>
                <w:ilvl w:val="0"/>
                <w:numId w:val="15"/>
              </w:numPr>
              <w:rPr>
                <w:ins w:id="970" w:author="Rick Tyler" w:date="2016-07-25T10:14:00Z"/>
              </w:rPr>
            </w:pPr>
            <w:ins w:id="971" w:author="Rick Tyler" w:date="2016-07-25T10:14:00Z">
              <w:r w:rsidRPr="004B325C">
                <w:t xml:space="preserve">Upon exercise, the spread of the fair market value over the exercise price is treated as taxable compensation. </w:t>
              </w:r>
            </w:ins>
          </w:p>
          <w:p w14:paraId="0DA8702C" w14:textId="77777777" w:rsidR="004845D8" w:rsidRPr="004B325C" w:rsidRDefault="004845D8" w:rsidP="008D0C75">
            <w:pPr>
              <w:numPr>
                <w:ilvl w:val="0"/>
                <w:numId w:val="15"/>
              </w:numPr>
              <w:rPr>
                <w:ins w:id="972" w:author="Rick Tyler" w:date="2016-07-25T10:14:00Z"/>
                <w:rFonts w:eastAsia="Arial Unicode MS"/>
              </w:rPr>
            </w:pPr>
            <w:ins w:id="973" w:author="Rick Tyler" w:date="2016-07-25T10:14:00Z">
              <w:r>
                <w:t>The b</w:t>
              </w:r>
              <w:r w:rsidRPr="004B325C">
                <w:t xml:space="preserve">asis of the stock becomes the fair market value of the stock when the ordinary compensation income tax is paid (either at exercise or upon expiration of restrictions). </w:t>
              </w:r>
            </w:ins>
          </w:p>
          <w:p w14:paraId="11E401E8" w14:textId="77777777" w:rsidR="004845D8" w:rsidRPr="004B325C" w:rsidRDefault="004845D8" w:rsidP="008D0C75">
            <w:pPr>
              <w:numPr>
                <w:ilvl w:val="0"/>
                <w:numId w:val="15"/>
              </w:numPr>
              <w:rPr>
                <w:ins w:id="974" w:author="Rick Tyler" w:date="2016-07-25T10:14:00Z"/>
              </w:rPr>
            </w:pPr>
            <w:ins w:id="975" w:author="Rick Tyler" w:date="2016-07-25T10:14:00Z">
              <w:r w:rsidRPr="004B325C">
                <w:t>After recognition of income at time of exercise or lapse of restrictions, subsequent changes in fair market value are treated as capital gains or losses when the stock is eventually sold.</w:t>
              </w:r>
            </w:ins>
          </w:p>
        </w:tc>
      </w:tr>
      <w:tr w:rsidR="004845D8" w:rsidRPr="004B325C" w14:paraId="31FA466B" w14:textId="77777777" w:rsidTr="008D0C75">
        <w:trPr>
          <w:ins w:id="976" w:author="Rick Tyler" w:date="2016-07-25T10:14:00Z"/>
        </w:trPr>
        <w:tc>
          <w:tcPr>
            <w:tcW w:w="5000" w:type="pct"/>
            <w:shd w:val="clear" w:color="auto" w:fill="6CA8CD"/>
            <w:tcMar>
              <w:top w:w="72" w:type="dxa"/>
              <w:left w:w="115" w:type="dxa"/>
              <w:bottom w:w="72" w:type="dxa"/>
              <w:right w:w="115" w:type="dxa"/>
            </w:tcMar>
          </w:tcPr>
          <w:p w14:paraId="292CAD1F" w14:textId="77777777" w:rsidR="004845D8" w:rsidRPr="00077237" w:rsidRDefault="004845D8" w:rsidP="008D0C75">
            <w:pPr>
              <w:rPr>
                <w:ins w:id="977" w:author="Rick Tyler" w:date="2016-07-25T10:14:00Z"/>
                <w:rStyle w:val="Strong"/>
                <w:color w:val="FFFFFF"/>
              </w:rPr>
            </w:pPr>
            <w:ins w:id="978" w:author="Rick Tyler" w:date="2016-07-25T10:14:00Z">
              <w:r w:rsidRPr="00077237">
                <w:rPr>
                  <w:rStyle w:val="Strong"/>
                  <w:color w:val="FFFFFF"/>
                </w:rPr>
                <w:t>Taxation of Incentive Stock Options</w:t>
              </w:r>
            </w:ins>
          </w:p>
        </w:tc>
      </w:tr>
      <w:tr w:rsidR="004845D8" w:rsidRPr="004B325C" w14:paraId="3838EF28" w14:textId="77777777" w:rsidTr="008D0C75">
        <w:trPr>
          <w:ins w:id="979" w:author="Rick Tyler" w:date="2016-07-25T10:14:00Z"/>
        </w:trPr>
        <w:tc>
          <w:tcPr>
            <w:tcW w:w="5000" w:type="pct"/>
            <w:shd w:val="clear" w:color="auto" w:fill="FFFFFF"/>
            <w:tcMar>
              <w:top w:w="72" w:type="dxa"/>
              <w:left w:w="115" w:type="dxa"/>
              <w:bottom w:w="72" w:type="dxa"/>
              <w:right w:w="115" w:type="dxa"/>
            </w:tcMar>
          </w:tcPr>
          <w:p w14:paraId="696C4DA3" w14:textId="77777777" w:rsidR="004845D8" w:rsidRPr="004B325C" w:rsidRDefault="004845D8" w:rsidP="008D0C75">
            <w:pPr>
              <w:numPr>
                <w:ilvl w:val="0"/>
                <w:numId w:val="14"/>
              </w:numPr>
              <w:rPr>
                <w:ins w:id="980" w:author="Rick Tyler" w:date="2016-07-25T10:14:00Z"/>
              </w:rPr>
            </w:pPr>
            <w:ins w:id="981" w:author="Rick Tyler" w:date="2016-07-25T10:14:00Z">
              <w:r w:rsidRPr="004B325C">
                <w:t xml:space="preserve">No regular income taxes due at exercise of the option. </w:t>
              </w:r>
            </w:ins>
          </w:p>
          <w:p w14:paraId="7AEB4D17" w14:textId="77777777" w:rsidR="004845D8" w:rsidRPr="004B325C" w:rsidRDefault="004845D8" w:rsidP="008D0C75">
            <w:pPr>
              <w:numPr>
                <w:ilvl w:val="0"/>
                <w:numId w:val="14"/>
              </w:numPr>
              <w:rPr>
                <w:ins w:id="982" w:author="Rick Tyler" w:date="2016-07-25T10:14:00Z"/>
                <w:rFonts w:eastAsia="Arial Unicode MS"/>
              </w:rPr>
            </w:pPr>
            <w:ins w:id="983" w:author="Rick Tyler" w:date="2016-07-25T10:14:00Z">
              <w:r w:rsidRPr="004B325C">
                <w:t xml:space="preserve">Basis of the stock becomes the price at which it was exercised. </w:t>
              </w:r>
            </w:ins>
          </w:p>
          <w:p w14:paraId="2FF95442" w14:textId="77777777" w:rsidR="004845D8" w:rsidRPr="004B325C" w:rsidRDefault="004845D8" w:rsidP="008D0C75">
            <w:pPr>
              <w:numPr>
                <w:ilvl w:val="0"/>
                <w:numId w:val="14"/>
              </w:numPr>
              <w:rPr>
                <w:ins w:id="984" w:author="Rick Tyler" w:date="2016-07-25T10:14:00Z"/>
              </w:rPr>
            </w:pPr>
            <w:ins w:id="985" w:author="Rick Tyler" w:date="2016-07-25T10:14:00Z">
              <w:r w:rsidRPr="004B325C">
                <w:t xml:space="preserve">The spread on the stock's value at exercise is a tax preference item for purposes of the AMT calculation, which may result in an additional tax if the AMT exceeds the regular income tax calculation. If there is AMT tax attributable to an ISO exercise, the AMT paid can be treated as a credit in future years to the extent that regular income tax exceeds the AMT in any given year. </w:t>
              </w:r>
            </w:ins>
          </w:p>
          <w:p w14:paraId="0B2226D8" w14:textId="77777777" w:rsidR="004845D8" w:rsidRPr="004B325C" w:rsidRDefault="004845D8" w:rsidP="008D0C75">
            <w:pPr>
              <w:numPr>
                <w:ilvl w:val="0"/>
                <w:numId w:val="14"/>
              </w:numPr>
              <w:rPr>
                <w:ins w:id="986" w:author="Rick Tyler" w:date="2016-07-25T10:14:00Z"/>
              </w:rPr>
            </w:pPr>
            <w:ins w:id="987" w:author="Rick Tyler" w:date="2016-07-25T10:14:00Z">
              <w:r w:rsidRPr="00943064">
                <w:t>Provided the stock is held for the appropriate period of time, the incremental gains over the strike price receive long-term capital gains treatment.</w:t>
              </w:r>
              <w:r>
                <w:t xml:space="preserve"> Otherwise, a sale results in </w:t>
              </w:r>
              <w:r w:rsidRPr="00943064">
                <w:rPr>
                  <w:highlight w:val="yellow"/>
                </w:rPr>
                <w:t>compensation income</w:t>
              </w:r>
              <w:r>
                <w:t>.</w:t>
              </w:r>
            </w:ins>
          </w:p>
        </w:tc>
      </w:tr>
    </w:tbl>
    <w:p w14:paraId="7B3B9E54" w14:textId="77777777" w:rsidR="004845D8" w:rsidRDefault="004845D8" w:rsidP="004845D8">
      <w:pPr>
        <w:spacing w:before="0" w:after="0"/>
        <w:rPr>
          <w:ins w:id="988" w:author="Rick Tyler" w:date="2016-07-25T10:14:00Z"/>
          <w:b/>
          <w:iCs/>
          <w:color w:val="17365D"/>
          <w:sz w:val="28"/>
          <w:szCs w:val="12"/>
        </w:rPr>
      </w:pPr>
      <w:ins w:id="989" w:author="Rick Tyler" w:date="2016-07-25T10:14:00Z">
        <w:r>
          <w:br w:type="page"/>
        </w:r>
      </w:ins>
    </w:p>
    <w:p w14:paraId="7FE43E20" w14:textId="77777777" w:rsidR="00EC7A03" w:rsidRDefault="00EC7A03">
      <w:pPr>
        <w:pStyle w:val="Heading2"/>
        <w:pPrChange w:id="990" w:author="Rick Tyler" w:date="2016-07-25T10:06:00Z">
          <w:pPr>
            <w:spacing w:before="0" w:after="0"/>
          </w:pPr>
        </w:pPrChange>
      </w:pPr>
    </w:p>
    <w:p w14:paraId="689A67FB" w14:textId="47DD2352" w:rsidR="00EC7A03" w:rsidRDefault="00EC7A03" w:rsidP="00EC7A03">
      <w:pPr>
        <w:spacing w:before="0" w:after="0"/>
        <w:rPr>
          <w:ins w:id="991" w:author="Rick Tyler" w:date="2016-07-21T17:34:00Z"/>
          <w:rFonts w:ascii="Arial" w:eastAsia="Arial Unicode MS" w:hAnsi="Arial"/>
          <w:b/>
          <w:i/>
          <w:iCs/>
          <w:color w:val="17365D"/>
          <w:sz w:val="24"/>
          <w:szCs w:val="24"/>
        </w:rPr>
      </w:pPr>
      <w:moveTo w:id="992" w:author="Rick Tyler" w:date="2016-07-21T17:34:00Z">
        <w:del w:id="993" w:author="Rick Tyler" w:date="2016-07-21T17:34:00Z">
          <w:r w:rsidDel="00EC7A03">
            <w:br w:type="page"/>
          </w:r>
        </w:del>
      </w:moveTo>
      <w:moveToRangeEnd w:id="900"/>
    </w:p>
    <w:p w14:paraId="7CD850F7" w14:textId="77777777" w:rsidR="00EC7A03" w:rsidRDefault="00EC7A03">
      <w:pPr>
        <w:spacing w:before="0" w:after="0"/>
        <w:rPr>
          <w:ins w:id="994" w:author="Rick Tyler" w:date="2016-07-21T17:34:00Z"/>
          <w:b/>
          <w:iCs/>
          <w:color w:val="17365D"/>
          <w:sz w:val="28"/>
          <w:szCs w:val="12"/>
        </w:rPr>
      </w:pPr>
      <w:ins w:id="995" w:author="Rick Tyler" w:date="2016-07-21T17:34:00Z">
        <w:r>
          <w:br w:type="page"/>
        </w:r>
      </w:ins>
    </w:p>
    <w:p w14:paraId="221CB75A" w14:textId="341DF8A3" w:rsidR="001D21B9" w:rsidRDefault="0070422E" w:rsidP="0070422E">
      <w:pPr>
        <w:pStyle w:val="Heading2"/>
      </w:pPr>
      <w:r>
        <w:lastRenderedPageBreak/>
        <w:t xml:space="preserve">Review </w:t>
      </w:r>
      <w:r w:rsidR="00AB383E">
        <w:t>Exercise</w:t>
      </w:r>
    </w:p>
    <w:p w14:paraId="42B2B8E2" w14:textId="33E8E5C7" w:rsidR="0070422E" w:rsidRPr="001D21B9" w:rsidRDefault="001D21B9" w:rsidP="001D21B9">
      <w:pPr>
        <w:rPr>
          <w:b/>
          <w:color w:val="FF0000"/>
        </w:rPr>
      </w:pPr>
      <w:r w:rsidRPr="001D21B9">
        <w:rPr>
          <w:b/>
          <w:color w:val="FF0000"/>
        </w:rPr>
        <w:t>Choose the</w:t>
      </w:r>
      <w:ins w:id="996" w:author="Rick Tyler" w:date="2016-07-21T17:11:00Z">
        <w:r w:rsidR="00B3548B">
          <w:rPr>
            <w:b/>
            <w:color w:val="FF0000"/>
          </w:rPr>
          <w:t xml:space="preserve"> type of compensatory stock option that</w:t>
        </w:r>
      </w:ins>
      <w:r w:rsidRPr="001D21B9">
        <w:rPr>
          <w:b/>
          <w:color w:val="FF0000"/>
        </w:rPr>
        <w:t xml:space="preserve"> best </w:t>
      </w:r>
      <w:del w:id="997" w:author="Rick Tyler" w:date="2016-07-21T17:11:00Z">
        <w:r w:rsidRPr="001D21B9" w:rsidDel="00B3548B">
          <w:rPr>
            <w:b/>
            <w:color w:val="FF0000"/>
          </w:rPr>
          <w:delText xml:space="preserve">response </w:delText>
        </w:r>
      </w:del>
      <w:ins w:id="998" w:author="Rick Tyler" w:date="2016-07-21T17:11:00Z">
        <w:r w:rsidR="00B3548B">
          <w:rPr>
            <w:b/>
            <w:color w:val="FF0000"/>
          </w:rPr>
          <w:t>corresponds</w:t>
        </w:r>
        <w:r w:rsidR="00B3548B" w:rsidRPr="001D21B9">
          <w:rPr>
            <w:b/>
            <w:color w:val="FF0000"/>
          </w:rPr>
          <w:t xml:space="preserve"> </w:t>
        </w:r>
      </w:ins>
      <w:r w:rsidRPr="001D21B9">
        <w:rPr>
          <w:b/>
          <w:color w:val="FF0000"/>
        </w:rPr>
        <w:t>to each of the following scenarios</w:t>
      </w:r>
      <w:r w:rsidR="00AB383E">
        <w:rPr>
          <w:b/>
          <w:color w:val="FF0000"/>
        </w:rPr>
        <w:t xml:space="preserve"> by clicking your answer</w:t>
      </w:r>
      <w:r>
        <w:rPr>
          <w:b/>
          <w:color w:val="FF0000"/>
        </w:rPr>
        <w:t>:</w:t>
      </w:r>
    </w:p>
    <w:p w14:paraId="5D6B90FD" w14:textId="355F1C28" w:rsidR="001D21B9" w:rsidRPr="002B39AD" w:rsidRDefault="001D21B9">
      <w:pPr>
        <w:pStyle w:val="ListParagraph"/>
        <w:numPr>
          <w:ilvl w:val="0"/>
          <w:numId w:val="29"/>
        </w:numPr>
        <w:ind w:left="360"/>
        <w:rPr>
          <w:rFonts w:eastAsia="Arial Unicode MS"/>
        </w:rPr>
        <w:pPrChange w:id="999" w:author="Rick Tyler" w:date="2016-07-21T17:22:00Z">
          <w:pPr/>
        </w:pPrChange>
      </w:pPr>
      <w:r w:rsidRPr="004B325C">
        <w:t xml:space="preserve">Upon Exercising the option, the employee must pay </w:t>
      </w:r>
      <w:del w:id="1000" w:author="Rick Tyler" w:date="2016-07-25T10:15:00Z">
        <w:r w:rsidRPr="004B325C" w:rsidDel="004845D8">
          <w:delText xml:space="preserve">for </w:delText>
        </w:r>
      </w:del>
      <w:r w:rsidRPr="004B325C">
        <w:t xml:space="preserve">the </w:t>
      </w:r>
      <w:ins w:id="1001" w:author="Rick Tyler" w:date="2016-07-21T17:13:00Z">
        <w:r w:rsidR="00B171AF">
          <w:t xml:space="preserve">strike </w:t>
        </w:r>
      </w:ins>
      <w:r w:rsidRPr="004B325C">
        <w:t xml:space="preserve">price </w:t>
      </w:r>
      <w:del w:id="1002" w:author="Rick Tyler" w:date="2016-07-21T17:13:00Z">
        <w:r w:rsidRPr="004B325C" w:rsidDel="00B171AF">
          <w:delText xml:space="preserve">of </w:delText>
        </w:r>
      </w:del>
      <w:ins w:id="1003" w:author="Rick Tyler" w:date="2016-07-21T17:13:00Z">
        <w:r w:rsidR="00B171AF">
          <w:t>for</w:t>
        </w:r>
        <w:r w:rsidR="00B171AF" w:rsidRPr="004B325C">
          <w:t xml:space="preserve"> </w:t>
        </w:r>
      </w:ins>
      <w:r w:rsidRPr="004B325C">
        <w:t xml:space="preserve">the stock </w:t>
      </w:r>
      <w:del w:id="1004" w:author="Rick Tyler" w:date="2016-07-21T17:13:00Z">
        <w:r w:rsidRPr="004B325C" w:rsidDel="00B171AF">
          <w:delText xml:space="preserve">plus </w:delText>
        </w:r>
      </w:del>
      <w:ins w:id="1005" w:author="Rick Tyler" w:date="2016-07-21T17:13:00Z">
        <w:r w:rsidR="00B171AF">
          <w:t>and is subject to</w:t>
        </w:r>
        <w:r w:rsidR="00B171AF" w:rsidRPr="004B325C">
          <w:t xml:space="preserve"> </w:t>
        </w:r>
      </w:ins>
      <w:ins w:id="1006" w:author="Rick Tyler" w:date="2016-07-25T10:23:00Z">
        <w:r w:rsidR="004D539A">
          <w:t xml:space="preserve">regular </w:t>
        </w:r>
      </w:ins>
      <w:del w:id="1007" w:author="Rick Tyler" w:date="2016-07-21T17:14:00Z">
        <w:r w:rsidRPr="004B325C" w:rsidDel="00B171AF">
          <w:delText xml:space="preserve">the </w:delText>
        </w:r>
      </w:del>
      <w:ins w:id="1008" w:author="Rick Tyler" w:date="2016-07-21T17:12:00Z">
        <w:r w:rsidR="00B171AF">
          <w:t xml:space="preserve">income </w:t>
        </w:r>
      </w:ins>
      <w:r w:rsidRPr="004B325C">
        <w:t>taxes on the spread of the fair market value over the exercise price.</w:t>
      </w:r>
    </w:p>
    <w:p w14:paraId="02A6206B" w14:textId="77777777" w:rsidR="001D21B9" w:rsidRDefault="001D21B9" w:rsidP="00DF13A2">
      <w:pPr>
        <w:numPr>
          <w:ilvl w:val="0"/>
          <w:numId w:val="14"/>
        </w:numPr>
        <w:spacing w:before="0" w:after="0"/>
      </w:pPr>
      <w:r>
        <w:t>Incentive Options</w:t>
      </w:r>
    </w:p>
    <w:p w14:paraId="3A364891" w14:textId="7BA9776D" w:rsidR="001D21B9" w:rsidRPr="001D21B9" w:rsidRDefault="001D21B9" w:rsidP="001D21B9">
      <w:pPr>
        <w:pStyle w:val="ReviewAnswer"/>
      </w:pPr>
      <w:r w:rsidRPr="001D21B9">
        <w:rPr>
          <w:rStyle w:val="Strong"/>
          <w:bCs w:val="0"/>
        </w:rPr>
        <w:t>Incorrect</w:t>
      </w:r>
      <w:r w:rsidRPr="001D21B9">
        <w:rPr>
          <w:rStyle w:val="Strong"/>
          <w:b w:val="0"/>
          <w:bCs w:val="0"/>
        </w:rPr>
        <w:t xml:space="preserve">. </w:t>
      </w:r>
      <w:ins w:id="1009" w:author="Rick Tyler" w:date="2016-07-25T10:24:00Z">
        <w:r w:rsidR="004D539A">
          <w:rPr>
            <w:rStyle w:val="Strong"/>
            <w:b w:val="0"/>
            <w:bCs w:val="0"/>
          </w:rPr>
          <w:t xml:space="preserve">ISOs are not subject to regular income taxes upon exercise, but may be subject to AMT. </w:t>
        </w:r>
      </w:ins>
      <w:r w:rsidRPr="001D21B9">
        <w:t>Upon Exercising a</w:t>
      </w:r>
      <w:r w:rsidRPr="001D21B9">
        <w:rPr>
          <w:rStyle w:val="Strong"/>
          <w:b w:val="0"/>
          <w:bCs w:val="0"/>
        </w:rPr>
        <w:t xml:space="preserve"> Nonqualified </w:t>
      </w:r>
      <w:r w:rsidRPr="001D21B9">
        <w:t xml:space="preserve">Option, the employee must pay the strike price of the stock </w:t>
      </w:r>
      <w:del w:id="1010" w:author="Rick Tyler" w:date="2016-07-25T10:23:00Z">
        <w:r w:rsidRPr="001D21B9" w:rsidDel="004D539A">
          <w:delText xml:space="preserve">plus the </w:delText>
        </w:r>
      </w:del>
      <w:ins w:id="1011" w:author="Rick Tyler" w:date="2016-07-25T10:23:00Z">
        <w:r w:rsidR="004D539A">
          <w:t xml:space="preserve">and is subject to regular income </w:t>
        </w:r>
      </w:ins>
      <w:r w:rsidRPr="001D21B9">
        <w:t>taxes on the spread of the fair market value over the exercise price. This spread is treated as ordinary compensation income.</w:t>
      </w:r>
    </w:p>
    <w:p w14:paraId="4F8AB626" w14:textId="77777777" w:rsidR="001D21B9" w:rsidRPr="001D21B9" w:rsidRDefault="001D21B9" w:rsidP="00DF13A2">
      <w:pPr>
        <w:numPr>
          <w:ilvl w:val="0"/>
          <w:numId w:val="14"/>
        </w:numPr>
        <w:spacing w:before="0" w:after="0"/>
        <w:rPr>
          <w:b/>
        </w:rPr>
      </w:pPr>
      <w:r w:rsidRPr="001D21B9">
        <w:rPr>
          <w:b/>
        </w:rPr>
        <w:t>Nonqualified Options</w:t>
      </w:r>
    </w:p>
    <w:p w14:paraId="177AA7A0" w14:textId="1EA32383" w:rsidR="001D21B9" w:rsidRDefault="001D21B9" w:rsidP="001D21B9">
      <w:pPr>
        <w:pStyle w:val="ReviewAnswer"/>
        <w:rPr>
          <w:ins w:id="1012" w:author="Rick Tyler" w:date="2016-07-21T17:17:00Z"/>
        </w:rPr>
      </w:pPr>
      <w:r w:rsidRPr="001D21B9">
        <w:rPr>
          <w:rStyle w:val="Strong"/>
          <w:bCs w:val="0"/>
        </w:rPr>
        <w:t>Correct</w:t>
      </w:r>
      <w:r w:rsidRPr="001D21B9">
        <w:t xml:space="preserve">. Upon Exercising a </w:t>
      </w:r>
      <w:r w:rsidRPr="001D21B9">
        <w:rPr>
          <w:rStyle w:val="Strong"/>
          <w:b w:val="0"/>
          <w:bCs w:val="0"/>
        </w:rPr>
        <w:t>Nonqualified</w:t>
      </w:r>
      <w:r w:rsidRPr="001D21B9">
        <w:t xml:space="preserve"> Option, the employee must pay the strike price of the stock </w:t>
      </w:r>
      <w:del w:id="1013" w:author="Rick Tyler" w:date="2016-07-21T17:14:00Z">
        <w:r w:rsidRPr="001D21B9" w:rsidDel="00B171AF">
          <w:delText xml:space="preserve">plus </w:delText>
        </w:r>
      </w:del>
      <w:ins w:id="1014" w:author="Rick Tyler" w:date="2016-07-21T17:14:00Z">
        <w:r w:rsidR="00B171AF">
          <w:t>and is subject to</w:t>
        </w:r>
        <w:r w:rsidR="00B171AF" w:rsidRPr="001D21B9">
          <w:t xml:space="preserve"> </w:t>
        </w:r>
      </w:ins>
      <w:ins w:id="1015" w:author="Rick Tyler" w:date="2016-07-25T10:23:00Z">
        <w:r w:rsidR="004D539A">
          <w:t xml:space="preserve">regular </w:t>
        </w:r>
      </w:ins>
      <w:del w:id="1016" w:author="Rick Tyler" w:date="2016-07-21T17:14:00Z">
        <w:r w:rsidRPr="001D21B9" w:rsidDel="00B171AF">
          <w:delText xml:space="preserve">the </w:delText>
        </w:r>
      </w:del>
      <w:ins w:id="1017" w:author="Rick Tyler" w:date="2016-07-21T17:12:00Z">
        <w:r w:rsidR="00B171AF">
          <w:t xml:space="preserve">income </w:t>
        </w:r>
      </w:ins>
      <w:r w:rsidRPr="001D21B9">
        <w:t xml:space="preserve">taxes on the spread of the fair market value over the exercise price. This spread is treated as </w:t>
      </w:r>
      <w:del w:id="1018" w:author="Rick Tyler" w:date="2016-07-25T10:15:00Z">
        <w:r w:rsidRPr="001D21B9" w:rsidDel="004845D8">
          <w:delText xml:space="preserve">ordinary </w:delText>
        </w:r>
      </w:del>
      <w:r w:rsidRPr="001D21B9">
        <w:t>compensation income.</w:t>
      </w:r>
    </w:p>
    <w:p w14:paraId="565E4859" w14:textId="77777777" w:rsidR="00B171AF" w:rsidRPr="001D21B9" w:rsidDel="00F53509" w:rsidRDefault="00B171AF" w:rsidP="001D21B9">
      <w:pPr>
        <w:pStyle w:val="ReviewAnswer"/>
        <w:rPr>
          <w:del w:id="1019" w:author="Rick Tyler" w:date="2016-07-21T17:17:00Z"/>
        </w:rPr>
      </w:pPr>
    </w:p>
    <w:p w14:paraId="577D541B" w14:textId="77777777" w:rsidR="001D21B9" w:rsidRDefault="001D21B9" w:rsidP="009502B8">
      <w:pPr>
        <w:spacing w:before="0" w:after="0"/>
      </w:pPr>
    </w:p>
    <w:p w14:paraId="79A29393" w14:textId="6FBCC3B7" w:rsidR="002B39AD" w:rsidRPr="007D5AD9" w:rsidRDefault="001D21B9">
      <w:pPr>
        <w:pStyle w:val="ListParagraph"/>
        <w:numPr>
          <w:ilvl w:val="0"/>
          <w:numId w:val="29"/>
        </w:numPr>
        <w:spacing w:before="0"/>
        <w:ind w:left="360"/>
        <w:contextualSpacing w:val="0"/>
        <w:pPrChange w:id="1020" w:author="Rick Tyler" w:date="2016-07-21T17:23:00Z">
          <w:pPr>
            <w:spacing w:before="0" w:after="0"/>
          </w:pPr>
        </w:pPrChange>
      </w:pPr>
      <w:r w:rsidRPr="007D5AD9">
        <w:t>As long as the stock is held for the appropriate period of time</w:t>
      </w:r>
      <w:ins w:id="1021" w:author="Rick Tyler" w:date="2016-07-21T17:15:00Z">
        <w:r w:rsidR="00B171AF" w:rsidRPr="007D5AD9">
          <w:t xml:space="preserve"> after the option is exercised</w:t>
        </w:r>
      </w:ins>
      <w:r w:rsidRPr="007D5AD9">
        <w:t xml:space="preserve">, the incremental gains over the strike price are tax-advantaged and receive </w:t>
      </w:r>
      <w:ins w:id="1022" w:author="Rick Tyler" w:date="2016-07-21T17:18:00Z">
        <w:r w:rsidR="00F53509" w:rsidRPr="007D5AD9">
          <w:t xml:space="preserve">long-term </w:t>
        </w:r>
      </w:ins>
      <w:r w:rsidRPr="007D5AD9">
        <w:t>capital gains treatment.</w:t>
      </w:r>
    </w:p>
    <w:p w14:paraId="38889070" w14:textId="64EB4704" w:rsidR="002B39AD" w:rsidRPr="007D5AD9" w:rsidRDefault="001D21B9" w:rsidP="002B39AD">
      <w:pPr>
        <w:numPr>
          <w:ilvl w:val="0"/>
          <w:numId w:val="14"/>
        </w:numPr>
        <w:spacing w:before="0" w:after="0"/>
        <w:rPr>
          <w:b/>
        </w:rPr>
      </w:pPr>
      <w:r w:rsidRPr="007D5AD9">
        <w:rPr>
          <w:b/>
        </w:rPr>
        <w:t>Incentive Options</w:t>
      </w:r>
    </w:p>
    <w:p w14:paraId="71E37A84" w14:textId="5B94D4ED" w:rsidR="001D21B9" w:rsidRPr="007D5AD9" w:rsidRDefault="001D21B9" w:rsidP="001D21B9">
      <w:pPr>
        <w:pStyle w:val="ReviewAnswer"/>
      </w:pPr>
      <w:del w:id="1023" w:author="Rick Tyler" w:date="2016-07-21T17:20:00Z">
        <w:r w:rsidRPr="007D5AD9" w:rsidDel="00F53509">
          <w:rPr>
            <w:rStyle w:val="Strong"/>
            <w:bCs w:val="0"/>
          </w:rPr>
          <w:delText>Correct</w:delText>
        </w:r>
      </w:del>
      <w:ins w:id="1024" w:author="Rick Tyler" w:date="2016-07-25T10:16:00Z">
        <w:r w:rsidR="004845D8" w:rsidRPr="007D5AD9">
          <w:rPr>
            <w:rStyle w:val="Strong"/>
            <w:bCs w:val="0"/>
            <w:rPrChange w:id="1025" w:author="Rick Tyler" w:date="2016-07-25T10:30:00Z">
              <w:rPr>
                <w:rStyle w:val="Strong"/>
                <w:bCs w:val="0"/>
                <w:highlight w:val="yellow"/>
              </w:rPr>
            </w:rPrChange>
          </w:rPr>
          <w:t>Corect</w:t>
        </w:r>
      </w:ins>
      <w:r w:rsidRPr="007D5AD9">
        <w:t xml:space="preserve">. </w:t>
      </w:r>
      <w:del w:id="1026" w:author="Rick Tyler" w:date="2016-07-21T17:21:00Z">
        <w:r w:rsidRPr="007D5AD9" w:rsidDel="00F53509">
          <w:delText xml:space="preserve">Stocks that are acquired through an </w:delText>
        </w:r>
        <w:r w:rsidRPr="007D5AD9" w:rsidDel="00F53509">
          <w:rPr>
            <w:rStyle w:val="Strong"/>
            <w:b w:val="0"/>
            <w:bCs w:val="0"/>
          </w:rPr>
          <w:delText>Incentive</w:delText>
        </w:r>
        <w:r w:rsidRPr="007D5AD9" w:rsidDel="00F53509">
          <w:delText xml:space="preserve"> Option and held for the appropriate period of time are tax-advantaged and receive capital gains treatment.</w:delText>
        </w:r>
      </w:del>
      <w:ins w:id="1027" w:author="Rick Tyler" w:date="2016-07-25T10:16:00Z">
        <w:r w:rsidR="004845D8" w:rsidRPr="007D5AD9">
          <w:rPr>
            <w:rPrChange w:id="1028" w:author="Rick Tyler" w:date="2016-07-25T10:30:00Z">
              <w:rPr>
                <w:highlight w:val="yellow"/>
              </w:rPr>
            </w:rPrChange>
          </w:rPr>
          <w:t xml:space="preserve"> Stocks that are acquired through an </w:t>
        </w:r>
        <w:r w:rsidR="004845D8" w:rsidRPr="007D5AD9">
          <w:rPr>
            <w:rStyle w:val="Strong"/>
            <w:b w:val="0"/>
            <w:bCs w:val="0"/>
            <w:rPrChange w:id="1029" w:author="Rick Tyler" w:date="2016-07-25T10:30:00Z">
              <w:rPr>
                <w:rStyle w:val="Strong"/>
                <w:b w:val="0"/>
                <w:bCs w:val="0"/>
                <w:highlight w:val="yellow"/>
              </w:rPr>
            </w:rPrChange>
          </w:rPr>
          <w:t>Incentive</w:t>
        </w:r>
        <w:r w:rsidR="004845D8" w:rsidRPr="007D5AD9">
          <w:rPr>
            <w:rPrChange w:id="1030" w:author="Rick Tyler" w:date="2016-07-25T10:30:00Z">
              <w:rPr>
                <w:highlight w:val="yellow"/>
              </w:rPr>
            </w:rPrChange>
          </w:rPr>
          <w:t xml:space="preserve"> Option and held for the appropriate period of time are tax-advantaged and receive capital gains treatment</w:t>
        </w:r>
      </w:ins>
      <w:ins w:id="1031" w:author="Rick Tyler" w:date="2016-07-25T10:17:00Z">
        <w:r w:rsidR="004845D8" w:rsidRPr="007D5AD9">
          <w:rPr>
            <w:rPrChange w:id="1032" w:author="Rick Tyler" w:date="2016-07-25T10:30:00Z">
              <w:rPr>
                <w:highlight w:val="yellow"/>
              </w:rPr>
            </w:rPrChange>
          </w:rPr>
          <w:t xml:space="preserve"> for th</w:t>
        </w:r>
        <w:r w:rsidR="006A2947" w:rsidRPr="007D5AD9">
          <w:rPr>
            <w:rPrChange w:id="1033" w:author="Rick Tyler" w:date="2016-07-25T10:30:00Z">
              <w:rPr>
                <w:highlight w:val="yellow"/>
              </w:rPr>
            </w:rPrChange>
          </w:rPr>
          <w:t>e spread above the strike price</w:t>
        </w:r>
      </w:ins>
      <w:ins w:id="1034" w:author="Rick Tyler" w:date="2016-07-25T10:16:00Z">
        <w:r w:rsidR="004845D8" w:rsidRPr="007D5AD9">
          <w:rPr>
            <w:rPrChange w:id="1035" w:author="Rick Tyler" w:date="2016-07-25T10:30:00Z">
              <w:rPr>
                <w:highlight w:val="yellow"/>
              </w:rPr>
            </w:rPrChange>
          </w:rPr>
          <w:t>.</w:t>
        </w:r>
      </w:ins>
      <w:ins w:id="1036" w:author="Rick Tyler" w:date="2016-07-25T10:25:00Z">
        <w:r w:rsidR="004D539A" w:rsidRPr="007D5AD9">
          <w:rPr>
            <w:rPrChange w:id="1037" w:author="Rick Tyler" w:date="2016-07-25T10:30:00Z">
              <w:rPr>
                <w:highlight w:val="yellow"/>
              </w:rPr>
            </w:rPrChange>
          </w:rPr>
          <w:t xml:space="preserve"> </w:t>
        </w:r>
        <w:r w:rsidR="004D539A" w:rsidRPr="007D5AD9">
          <w:rPr>
            <w:rStyle w:val="Strong"/>
            <w:b w:val="0"/>
            <w:bCs w:val="0"/>
            <w:rPrChange w:id="1038" w:author="Rick Tyler" w:date="2016-07-25T10:30:00Z">
              <w:rPr>
                <w:rStyle w:val="Strong"/>
                <w:b w:val="0"/>
                <w:bCs w:val="0"/>
                <w:highlight w:val="yellow"/>
              </w:rPr>
            </w:rPrChange>
          </w:rPr>
          <w:t>For NQSOs, the spread above the strike price at the time of exercise is treated as compensation income. Only the spread thereafter receives long-term capital gain treatment if held for over a year after exercise.</w:t>
        </w:r>
      </w:ins>
    </w:p>
    <w:p w14:paraId="3EE00028" w14:textId="77777777" w:rsidR="001D21B9" w:rsidRPr="007D5AD9" w:rsidRDefault="001D21B9" w:rsidP="00DF13A2">
      <w:pPr>
        <w:numPr>
          <w:ilvl w:val="0"/>
          <w:numId w:val="14"/>
        </w:numPr>
        <w:spacing w:before="0" w:after="0"/>
      </w:pPr>
      <w:r w:rsidRPr="007D5AD9">
        <w:t>Nonqualified Options</w:t>
      </w:r>
    </w:p>
    <w:p w14:paraId="3272CF15" w14:textId="152C2441" w:rsidR="001D21B9" w:rsidRPr="007D5AD9" w:rsidRDefault="001D21B9" w:rsidP="001D21B9">
      <w:pPr>
        <w:pStyle w:val="ReviewAnswer"/>
      </w:pPr>
      <w:r w:rsidRPr="007D5AD9">
        <w:rPr>
          <w:rStyle w:val="Strong"/>
          <w:bCs w:val="0"/>
        </w:rPr>
        <w:t>Incorrect</w:t>
      </w:r>
      <w:r w:rsidRPr="007D5AD9">
        <w:rPr>
          <w:rStyle w:val="Strong"/>
          <w:b w:val="0"/>
          <w:bCs w:val="0"/>
        </w:rPr>
        <w:t xml:space="preserve">. </w:t>
      </w:r>
      <w:ins w:id="1039" w:author="Rick Tyler" w:date="2016-07-25T10:17:00Z">
        <w:r w:rsidR="006A2947" w:rsidRPr="007D5AD9">
          <w:rPr>
            <w:rStyle w:val="Strong"/>
            <w:b w:val="0"/>
            <w:bCs w:val="0"/>
            <w:rPrChange w:id="1040" w:author="Rick Tyler" w:date="2016-07-25T10:30:00Z">
              <w:rPr>
                <w:rStyle w:val="Strong"/>
                <w:b w:val="0"/>
                <w:bCs w:val="0"/>
                <w:highlight w:val="yellow"/>
              </w:rPr>
            </w:rPrChange>
          </w:rPr>
          <w:t xml:space="preserve">For NQSOs, the spread above the strike price at the time of exercise is treated as compensation income. Only the spread thereafter receives long-term capital gain treatment if held for over a year after exercise. </w:t>
        </w:r>
      </w:ins>
      <w:del w:id="1041" w:author="Rick Tyler" w:date="2016-07-21T17:21:00Z">
        <w:r w:rsidRPr="007D5AD9" w:rsidDel="00F53509">
          <w:delText xml:space="preserve">Stocks that are acquired through an </w:delText>
        </w:r>
        <w:r w:rsidRPr="007D5AD9" w:rsidDel="00F53509">
          <w:rPr>
            <w:rStyle w:val="Strong"/>
            <w:b w:val="0"/>
            <w:bCs w:val="0"/>
          </w:rPr>
          <w:delText>Incentive</w:delText>
        </w:r>
        <w:r w:rsidRPr="007D5AD9" w:rsidDel="00F53509">
          <w:delText xml:space="preserve"> Option and held for the appropriate period of time are tax-advantaged and receive capital gains treatment.</w:delText>
        </w:r>
      </w:del>
    </w:p>
    <w:p w14:paraId="29B73284" w14:textId="77777777" w:rsidR="00F53509" w:rsidRDefault="00F53509" w:rsidP="001D21B9">
      <w:pPr>
        <w:spacing w:before="0" w:after="0"/>
      </w:pPr>
    </w:p>
    <w:p w14:paraId="1B844806" w14:textId="77777777" w:rsidR="001D21B9" w:rsidRDefault="001D21B9">
      <w:pPr>
        <w:pStyle w:val="ListParagraph"/>
        <w:numPr>
          <w:ilvl w:val="0"/>
          <w:numId w:val="29"/>
        </w:numPr>
        <w:spacing w:before="0"/>
        <w:ind w:left="360"/>
        <w:contextualSpacing w:val="0"/>
        <w:pPrChange w:id="1042" w:author="Rick Tyler" w:date="2016-07-21T17:23:00Z">
          <w:pPr>
            <w:spacing w:before="0" w:after="0"/>
          </w:pPr>
        </w:pPrChange>
      </w:pPr>
      <w:r w:rsidRPr="004B325C">
        <w:t>No regular income taxes are due at the exercise of the option, although there may be AMT implications.</w:t>
      </w:r>
    </w:p>
    <w:p w14:paraId="3CCBD463" w14:textId="77777777" w:rsidR="001D21B9" w:rsidRPr="001D21B9" w:rsidRDefault="001D21B9" w:rsidP="00DF13A2">
      <w:pPr>
        <w:numPr>
          <w:ilvl w:val="0"/>
          <w:numId w:val="14"/>
        </w:numPr>
        <w:spacing w:before="0" w:after="0"/>
        <w:rPr>
          <w:b/>
        </w:rPr>
      </w:pPr>
      <w:r w:rsidRPr="001D21B9">
        <w:rPr>
          <w:b/>
        </w:rPr>
        <w:t>Incentive Options</w:t>
      </w:r>
    </w:p>
    <w:p w14:paraId="729FBB5E" w14:textId="77777777" w:rsidR="001D21B9" w:rsidRDefault="001D21B9" w:rsidP="001D21B9">
      <w:pPr>
        <w:pStyle w:val="ReviewAnswer"/>
      </w:pPr>
      <w:r w:rsidRPr="005F50F3">
        <w:rPr>
          <w:rStyle w:val="Strong"/>
        </w:rPr>
        <w:t xml:space="preserve">Correct. </w:t>
      </w:r>
      <w:r w:rsidRPr="007D5AD9">
        <w:rPr>
          <w:rStyle w:val="Strong"/>
          <w:i/>
        </w:rPr>
        <w:t>Incentive</w:t>
      </w:r>
      <w:r w:rsidRPr="005F50F3">
        <w:t xml:space="preserve"> Stock Options do not generate regular income taxes upon the exercise of the option, although they are taken into consideration when calculating AMT.</w:t>
      </w:r>
    </w:p>
    <w:p w14:paraId="74E40A71" w14:textId="77777777" w:rsidR="001D21B9" w:rsidRDefault="001D21B9" w:rsidP="00DF13A2">
      <w:pPr>
        <w:numPr>
          <w:ilvl w:val="0"/>
          <w:numId w:val="14"/>
        </w:numPr>
        <w:spacing w:before="0" w:after="0"/>
      </w:pPr>
      <w:r>
        <w:t>Nonqualified Options</w:t>
      </w:r>
    </w:p>
    <w:p w14:paraId="6B7196A5" w14:textId="3AC61026" w:rsidR="0070422E" w:rsidRDefault="001D21B9" w:rsidP="001D21B9">
      <w:pPr>
        <w:pStyle w:val="ReviewAnswer"/>
        <w:rPr>
          <w:ins w:id="1043" w:author="Rick Tyler" w:date="2016-07-21T17:21:00Z"/>
        </w:rPr>
      </w:pPr>
      <w:r w:rsidRPr="005F50F3">
        <w:rPr>
          <w:rStyle w:val="Strong"/>
        </w:rPr>
        <w:t xml:space="preserve">Incorrect. </w:t>
      </w:r>
      <w:ins w:id="1044" w:author="Rick Tyler" w:date="2016-07-25T10:27:00Z">
        <w:r w:rsidR="004D539A" w:rsidRPr="001D21B9">
          <w:t xml:space="preserve">Upon Exercising a </w:t>
        </w:r>
        <w:r w:rsidR="004D539A" w:rsidRPr="007D5AD9">
          <w:rPr>
            <w:rStyle w:val="Strong"/>
            <w:b w:val="0"/>
            <w:bCs w:val="0"/>
          </w:rPr>
          <w:t>Nonqualified</w:t>
        </w:r>
        <w:r w:rsidR="004D539A" w:rsidRPr="001D21B9">
          <w:t xml:space="preserve"> Option, the employee must pay the strike price of the stock </w:t>
        </w:r>
        <w:r w:rsidR="004D539A">
          <w:t>and is subject to</w:t>
        </w:r>
        <w:r w:rsidR="004D539A" w:rsidRPr="001D21B9">
          <w:t xml:space="preserve"> </w:t>
        </w:r>
        <w:r w:rsidR="004D539A">
          <w:t xml:space="preserve">regular income </w:t>
        </w:r>
        <w:r w:rsidR="004D539A" w:rsidRPr="001D21B9">
          <w:t>taxes on the spread of the fair market value over the exercise price. This spread is treated as compensation income.</w:t>
        </w:r>
        <w:r w:rsidR="004D539A">
          <w:t xml:space="preserve"> Incentive Stock Options, on the other hand, </w:t>
        </w:r>
        <w:r w:rsidR="007D5AD9" w:rsidRPr="005F50F3">
          <w:t xml:space="preserve">do not </w:t>
        </w:r>
        <w:r w:rsidR="007D5AD9" w:rsidRPr="005F50F3">
          <w:lastRenderedPageBreak/>
          <w:t>generate regular income taxes upon the exercise of the option, although they are taken into consideration when calculating AMT.</w:t>
        </w:r>
      </w:ins>
      <w:del w:id="1045" w:author="Rick Tyler" w:date="2016-07-21T17:22:00Z">
        <w:r w:rsidRPr="00F53509" w:rsidDel="00F53509">
          <w:rPr>
            <w:rStyle w:val="Strong"/>
            <w:b w:val="0"/>
            <w:rPrChange w:id="1046" w:author="Rick Tyler" w:date="2016-07-21T17:22:00Z">
              <w:rPr>
                <w:rStyle w:val="Strong"/>
                <w:i/>
              </w:rPr>
            </w:rPrChange>
          </w:rPr>
          <w:delText>Incentive</w:delText>
        </w:r>
        <w:r w:rsidRPr="00F53509" w:rsidDel="00F53509">
          <w:delText xml:space="preserve"> Stock Options do not generate regular income taxes upon the exercise of the option, although they are taken into cons</w:delText>
        </w:r>
        <w:r w:rsidRPr="002B39AD" w:rsidDel="00F53509">
          <w:delText>ideration when calculating AMT</w:delText>
        </w:r>
      </w:del>
      <w:del w:id="1047" w:author="Rick Tyler" w:date="2016-07-25T10:26:00Z">
        <w:r w:rsidDel="004D539A">
          <w:delText>.</w:delText>
        </w:r>
      </w:del>
    </w:p>
    <w:p w14:paraId="50F9F81D" w14:textId="344F0A46" w:rsidR="00F53509" w:rsidRPr="009C0AAB" w:rsidDel="004D539A" w:rsidRDefault="00F53509" w:rsidP="001D21B9">
      <w:pPr>
        <w:pStyle w:val="ReviewAnswer"/>
        <w:rPr>
          <w:del w:id="1048" w:author="Rick Tyler" w:date="2016-07-25T10:26:00Z"/>
        </w:rPr>
      </w:pPr>
    </w:p>
    <w:p w14:paraId="7FAD330C" w14:textId="77777777" w:rsidR="0070422E" w:rsidRDefault="0070422E" w:rsidP="009502B8">
      <w:pPr>
        <w:spacing w:before="0" w:after="0"/>
      </w:pPr>
    </w:p>
    <w:p w14:paraId="328C3DFC" w14:textId="07FAE65C" w:rsidR="001D21B9" w:rsidRPr="009C0AAB" w:rsidRDefault="001D21B9">
      <w:pPr>
        <w:pStyle w:val="ListParagraph"/>
        <w:numPr>
          <w:ilvl w:val="0"/>
          <w:numId w:val="29"/>
        </w:numPr>
        <w:spacing w:before="0"/>
        <w:ind w:left="360"/>
        <w:contextualSpacing w:val="0"/>
        <w:pPrChange w:id="1049" w:author="Rick Tyler" w:date="2016-07-21T17:24:00Z">
          <w:pPr>
            <w:spacing w:before="0" w:after="0"/>
          </w:pPr>
        </w:pPrChange>
      </w:pPr>
      <w:r w:rsidRPr="004B325C">
        <w:t xml:space="preserve">The strike price </w:t>
      </w:r>
      <w:del w:id="1050" w:author="Rick Tyler" w:date="2016-07-25T10:30:00Z">
        <w:r w:rsidRPr="004B325C" w:rsidDel="007D5AD9">
          <w:delText xml:space="preserve">becomes </w:delText>
        </w:r>
      </w:del>
      <w:ins w:id="1051" w:author="Rick Tyler" w:date="2016-07-25T10:30:00Z">
        <w:r w:rsidR="007D5AD9">
          <w:t>is</w:t>
        </w:r>
        <w:r w:rsidR="007D5AD9" w:rsidRPr="004B325C">
          <w:t xml:space="preserve"> </w:t>
        </w:r>
      </w:ins>
      <w:r w:rsidRPr="004B325C">
        <w:t>the basis of the stock when the stock option is exercised.</w:t>
      </w:r>
    </w:p>
    <w:p w14:paraId="4932B24E" w14:textId="77777777" w:rsidR="001D21B9" w:rsidRPr="001D21B9" w:rsidRDefault="001D21B9" w:rsidP="00DF13A2">
      <w:pPr>
        <w:numPr>
          <w:ilvl w:val="0"/>
          <w:numId w:val="14"/>
        </w:numPr>
        <w:spacing w:before="0" w:after="0"/>
        <w:rPr>
          <w:b/>
        </w:rPr>
      </w:pPr>
      <w:r w:rsidRPr="001D21B9">
        <w:rPr>
          <w:b/>
        </w:rPr>
        <w:t>Incentive Options</w:t>
      </w:r>
    </w:p>
    <w:p w14:paraId="38EF384C" w14:textId="73D0403D" w:rsidR="001D21B9" w:rsidRDefault="001D21B9" w:rsidP="001D21B9">
      <w:pPr>
        <w:pStyle w:val="ReviewAnswer"/>
      </w:pPr>
      <w:r>
        <w:rPr>
          <w:b/>
          <w:bCs/>
        </w:rPr>
        <w:t xml:space="preserve">Correct. </w:t>
      </w:r>
      <w:r>
        <w:t xml:space="preserve">The tax basis of stock acquired through an </w:t>
      </w:r>
      <w:r w:rsidRPr="007D5AD9">
        <w:rPr>
          <w:bCs/>
          <w:iCs/>
          <w:rPrChange w:id="1052" w:author="Rick Tyler" w:date="2016-07-25T10:32:00Z">
            <w:rPr>
              <w:b/>
              <w:bCs/>
              <w:i/>
              <w:iCs/>
            </w:rPr>
          </w:rPrChange>
        </w:rPr>
        <w:t>Incentive</w:t>
      </w:r>
      <w:r>
        <w:rPr>
          <w:b/>
          <w:bCs/>
        </w:rPr>
        <w:t xml:space="preserve"> </w:t>
      </w:r>
      <w:r>
        <w:t xml:space="preserve">Stock Option </w:t>
      </w:r>
      <w:del w:id="1053" w:author="Rick Tyler" w:date="2016-07-25T10:30:00Z">
        <w:r w:rsidDel="007D5AD9">
          <w:delText xml:space="preserve">becomes </w:delText>
        </w:r>
      </w:del>
      <w:ins w:id="1054" w:author="Rick Tyler" w:date="2016-07-25T10:30:00Z">
        <w:r w:rsidR="007D5AD9">
          <w:t xml:space="preserve">is </w:t>
        </w:r>
      </w:ins>
      <w:r>
        <w:t xml:space="preserve">the </w:t>
      </w:r>
      <w:ins w:id="1055" w:author="Rick Tyler" w:date="2016-07-25T10:29:00Z">
        <w:r w:rsidR="007D5AD9">
          <w:t xml:space="preserve">strike </w:t>
        </w:r>
      </w:ins>
      <w:r>
        <w:t>price at which it was exercised.</w:t>
      </w:r>
    </w:p>
    <w:p w14:paraId="4C4F8CE8" w14:textId="77777777" w:rsidR="001D21B9" w:rsidRDefault="001D21B9" w:rsidP="00DF13A2">
      <w:pPr>
        <w:numPr>
          <w:ilvl w:val="0"/>
          <w:numId w:val="14"/>
        </w:numPr>
        <w:spacing w:before="0" w:after="0"/>
      </w:pPr>
      <w:r>
        <w:t>Nonqualified Options</w:t>
      </w:r>
    </w:p>
    <w:p w14:paraId="22DD7D32" w14:textId="20B88C75" w:rsidR="001D21B9" w:rsidRPr="001D21B9" w:rsidRDefault="001D21B9" w:rsidP="001D21B9">
      <w:pPr>
        <w:pStyle w:val="ReviewAnswer"/>
      </w:pPr>
      <w:r w:rsidRPr="001D21B9">
        <w:rPr>
          <w:b/>
          <w:bCs/>
        </w:rPr>
        <w:t xml:space="preserve">Incorrect. </w:t>
      </w:r>
      <w:ins w:id="1056" w:author="Rick Tyler" w:date="2016-07-25T10:31:00Z">
        <w:r w:rsidR="007D5AD9" w:rsidRPr="007D5AD9">
          <w:rPr>
            <w:bCs/>
            <w:rPrChange w:id="1057" w:author="Rick Tyler" w:date="2016-07-25T10:32:00Z">
              <w:rPr>
                <w:b/>
                <w:bCs/>
              </w:rPr>
            </w:rPrChange>
          </w:rPr>
          <w:t>Assuming no restrictions, the</w:t>
        </w:r>
      </w:ins>
      <w:ins w:id="1058" w:author="Rick Tyler" w:date="2016-07-25T10:28:00Z">
        <w:r w:rsidR="007D5AD9" w:rsidRPr="007D5AD9">
          <w:rPr>
            <w:bCs/>
            <w:rPrChange w:id="1059" w:author="Rick Tyler" w:date="2016-07-25T10:32:00Z">
              <w:rPr>
                <w:b/>
                <w:bCs/>
              </w:rPr>
            </w:rPrChange>
          </w:rPr>
          <w:t xml:space="preserve"> tax basis of a No</w:t>
        </w:r>
      </w:ins>
      <w:ins w:id="1060" w:author="Rick Tyler" w:date="2016-07-25T10:31:00Z">
        <w:r w:rsidR="007D5AD9" w:rsidRPr="007D5AD9">
          <w:rPr>
            <w:bCs/>
            <w:rPrChange w:id="1061" w:author="Rick Tyler" w:date="2016-07-25T10:32:00Z">
              <w:rPr>
                <w:b/>
                <w:bCs/>
              </w:rPr>
            </w:rPrChange>
          </w:rPr>
          <w:t>n</w:t>
        </w:r>
      </w:ins>
      <w:ins w:id="1062" w:author="Rick Tyler" w:date="2016-07-25T10:28:00Z">
        <w:r w:rsidR="007D5AD9" w:rsidRPr="007D5AD9">
          <w:rPr>
            <w:bCs/>
            <w:rPrChange w:id="1063" w:author="Rick Tyler" w:date="2016-07-25T10:32:00Z">
              <w:rPr>
                <w:b/>
                <w:bCs/>
              </w:rPr>
            </w:rPrChange>
          </w:rPr>
          <w:t xml:space="preserve">qualified Stock Option is the FMV of the stock upon exercise. Alternatively, </w:t>
        </w:r>
      </w:ins>
      <w:del w:id="1064" w:author="Rick Tyler" w:date="2016-07-25T10:29:00Z">
        <w:r w:rsidRPr="007D5AD9" w:rsidDel="007D5AD9">
          <w:delText xml:space="preserve">The </w:delText>
        </w:r>
      </w:del>
      <w:ins w:id="1065" w:author="Rick Tyler" w:date="2016-07-25T10:29:00Z">
        <w:r w:rsidR="007D5AD9" w:rsidRPr="007D5AD9">
          <w:t>the</w:t>
        </w:r>
        <w:r w:rsidR="007D5AD9" w:rsidRPr="001D21B9">
          <w:t xml:space="preserve"> </w:t>
        </w:r>
      </w:ins>
      <w:r w:rsidRPr="001D21B9">
        <w:t xml:space="preserve">tax basis of stock acquired through an </w:t>
      </w:r>
      <w:r w:rsidRPr="007D5AD9">
        <w:rPr>
          <w:bCs/>
          <w:iCs/>
          <w:rPrChange w:id="1066" w:author="Rick Tyler" w:date="2016-07-25T10:32:00Z">
            <w:rPr>
              <w:b/>
              <w:bCs/>
              <w:i/>
              <w:iCs/>
            </w:rPr>
          </w:rPrChange>
        </w:rPr>
        <w:t>Incentive</w:t>
      </w:r>
      <w:r w:rsidRPr="001D21B9">
        <w:rPr>
          <w:b/>
          <w:bCs/>
        </w:rPr>
        <w:t xml:space="preserve"> </w:t>
      </w:r>
      <w:r w:rsidRPr="001D21B9">
        <w:t xml:space="preserve">Stock Option </w:t>
      </w:r>
      <w:del w:id="1067" w:author="Rick Tyler" w:date="2016-07-25T10:30:00Z">
        <w:r w:rsidRPr="001D21B9" w:rsidDel="007D5AD9">
          <w:delText xml:space="preserve">becomes </w:delText>
        </w:r>
      </w:del>
      <w:ins w:id="1068" w:author="Rick Tyler" w:date="2016-07-25T10:30:00Z">
        <w:r w:rsidR="007D5AD9">
          <w:t>is</w:t>
        </w:r>
        <w:r w:rsidR="007D5AD9" w:rsidRPr="001D21B9">
          <w:t xml:space="preserve"> </w:t>
        </w:r>
      </w:ins>
      <w:r w:rsidRPr="001D21B9">
        <w:t xml:space="preserve">the </w:t>
      </w:r>
      <w:ins w:id="1069" w:author="Rick Tyler" w:date="2016-07-25T10:29:00Z">
        <w:r w:rsidR="007D5AD9">
          <w:t xml:space="preserve">strike </w:t>
        </w:r>
      </w:ins>
      <w:r w:rsidRPr="001D21B9">
        <w:t>price at which it was exercised.</w:t>
      </w:r>
    </w:p>
    <w:p w14:paraId="2618A3A2" w14:textId="77777777" w:rsidR="001D21B9" w:rsidRDefault="001D21B9" w:rsidP="009502B8">
      <w:pPr>
        <w:spacing w:before="0" w:after="0"/>
      </w:pPr>
    </w:p>
    <w:p w14:paraId="1A4A47BC" w14:textId="77777777" w:rsidR="009502B8" w:rsidRDefault="009502B8">
      <w:pPr>
        <w:pStyle w:val="ListParagraph"/>
        <w:numPr>
          <w:ilvl w:val="0"/>
          <w:numId w:val="29"/>
        </w:numPr>
        <w:ind w:left="360"/>
        <w:pPrChange w:id="1070" w:author="Rick Tyler" w:date="2016-07-21T17:31:00Z">
          <w:pPr/>
        </w:pPrChange>
      </w:pPr>
      <w:r w:rsidRPr="00646F60">
        <w:rPr>
          <w:color w:val="000000"/>
          <w:rPrChange w:id="1071" w:author="Rick Tyler" w:date="2016-07-21T17:31:00Z">
            <w:rPr/>
          </w:rPrChange>
        </w:rPr>
        <w:t>Assuming the stock is in no way restricted, the basis of the stock becomes the fair market value of the stock at the time the option is exercised.</w:t>
      </w:r>
    </w:p>
    <w:p w14:paraId="2EAEAE85" w14:textId="77777777" w:rsidR="009502B8" w:rsidRDefault="009502B8" w:rsidP="00DF13A2">
      <w:pPr>
        <w:numPr>
          <w:ilvl w:val="0"/>
          <w:numId w:val="14"/>
        </w:numPr>
        <w:spacing w:before="0" w:after="0"/>
      </w:pPr>
      <w:r>
        <w:t>Incentive Options</w:t>
      </w:r>
    </w:p>
    <w:p w14:paraId="7E69F922" w14:textId="43740CE8" w:rsidR="009502B8" w:rsidRDefault="009502B8" w:rsidP="009502B8">
      <w:pPr>
        <w:pStyle w:val="ReviewAnswer"/>
      </w:pPr>
      <w:r>
        <w:rPr>
          <w:b/>
          <w:bCs/>
        </w:rPr>
        <w:t>Incorrect.</w:t>
      </w:r>
      <w:r>
        <w:t xml:space="preserve"> </w:t>
      </w:r>
      <w:ins w:id="1072" w:author="Rick Tyler" w:date="2016-07-25T10:32:00Z">
        <w:r w:rsidR="00BA776E">
          <w:t xml:space="preserve">The tax basis of stock acquired through an Incentive Stock Option is the strike price at which it was exercised. </w:t>
        </w:r>
      </w:ins>
      <w:r>
        <w:t xml:space="preserve">Assuming no restrictions, the basis of stock acquired through a </w:t>
      </w:r>
      <w:r w:rsidRPr="00BA776E">
        <w:rPr>
          <w:bCs/>
          <w:iCs/>
          <w:rPrChange w:id="1073" w:author="Rick Tyler" w:date="2016-07-25T10:34:00Z">
            <w:rPr>
              <w:b/>
              <w:bCs/>
              <w:i/>
              <w:iCs/>
            </w:rPr>
          </w:rPrChange>
        </w:rPr>
        <w:t>Nonqualified</w:t>
      </w:r>
      <w:r>
        <w:rPr>
          <w:b/>
          <w:bCs/>
          <w:i/>
          <w:iCs/>
        </w:rPr>
        <w:t xml:space="preserve"> </w:t>
      </w:r>
      <w:r>
        <w:t>Stock Option is the fair market value of the stock when the option is exercised.</w:t>
      </w:r>
    </w:p>
    <w:p w14:paraId="42877EDE" w14:textId="77777777" w:rsidR="009502B8" w:rsidRPr="009502B8" w:rsidRDefault="009502B8" w:rsidP="00DF13A2">
      <w:pPr>
        <w:numPr>
          <w:ilvl w:val="0"/>
          <w:numId w:val="14"/>
        </w:numPr>
        <w:spacing w:before="0" w:after="0"/>
        <w:rPr>
          <w:b/>
        </w:rPr>
      </w:pPr>
      <w:r w:rsidRPr="009502B8">
        <w:rPr>
          <w:b/>
        </w:rPr>
        <w:t>Nonqualified Options</w:t>
      </w:r>
    </w:p>
    <w:p w14:paraId="631AEBAE" w14:textId="77777777" w:rsidR="0070422E" w:rsidRDefault="009502B8" w:rsidP="009502B8">
      <w:pPr>
        <w:pStyle w:val="ReviewAnswer"/>
        <w:rPr>
          <w:ins w:id="1074" w:author="Rick Tyler" w:date="2016-07-21T17:31:00Z"/>
        </w:rPr>
      </w:pPr>
      <w:r>
        <w:rPr>
          <w:b/>
          <w:bCs/>
        </w:rPr>
        <w:t>Correct.</w:t>
      </w:r>
      <w:r>
        <w:t xml:space="preserve"> Assuming no restrictions, the basis of stock acquired through a</w:t>
      </w:r>
      <w:r>
        <w:rPr>
          <w:b/>
          <w:bCs/>
          <w:i/>
          <w:iCs/>
        </w:rPr>
        <w:t xml:space="preserve"> </w:t>
      </w:r>
      <w:r w:rsidRPr="00BA776E">
        <w:rPr>
          <w:bCs/>
          <w:iCs/>
          <w:rPrChange w:id="1075" w:author="Rick Tyler" w:date="2016-07-25T10:34:00Z">
            <w:rPr>
              <w:b/>
              <w:bCs/>
              <w:i/>
              <w:iCs/>
            </w:rPr>
          </w:rPrChange>
        </w:rPr>
        <w:t>Nonqualified</w:t>
      </w:r>
      <w:r>
        <w:rPr>
          <w:b/>
          <w:bCs/>
          <w:i/>
          <w:iCs/>
        </w:rPr>
        <w:t xml:space="preserve"> </w:t>
      </w:r>
      <w:r>
        <w:t>Stock Option is the fair market value of the stock when the option is exercised.</w:t>
      </w:r>
    </w:p>
    <w:p w14:paraId="42345628" w14:textId="77777777" w:rsidR="00646F60" w:rsidRDefault="00646F60" w:rsidP="009502B8">
      <w:pPr>
        <w:pStyle w:val="ReviewAnswer"/>
      </w:pPr>
    </w:p>
    <w:p w14:paraId="1AD054AB" w14:textId="77777777" w:rsidR="009502B8" w:rsidRPr="005F50F3" w:rsidRDefault="009502B8" w:rsidP="009502B8">
      <w:pPr>
        <w:spacing w:before="0" w:after="0"/>
      </w:pPr>
    </w:p>
    <w:p w14:paraId="454CF186" w14:textId="7E92A777" w:rsidR="000B20C6" w:rsidRPr="00017CF3" w:rsidDel="00EC7A03" w:rsidRDefault="001D21B9">
      <w:pPr>
        <w:pStyle w:val="Heading2"/>
      </w:pPr>
      <w:r>
        <w:br w:type="page"/>
      </w:r>
      <w:moveFromRangeStart w:id="1076" w:author="Rick Tyler" w:date="2016-07-21T17:34:00Z" w:name="move456885799"/>
      <w:moveFrom w:id="1077" w:author="Rick Tyler" w:date="2016-07-21T17:34:00Z">
        <w:r w:rsidR="000B20C6" w:rsidRPr="00017CF3" w:rsidDel="00EC7A03">
          <w:t>ISO and NQSO Taxation Summary</w:t>
        </w:r>
      </w:moveFrom>
    </w:p>
    <w:p w14:paraId="33DA6D82" w14:textId="6AEF6669" w:rsidR="00AB383E" w:rsidDel="008D0C75" w:rsidRDefault="000B20C6">
      <w:pPr>
        <w:pStyle w:val="Heading2"/>
        <w:rPr>
          <w:del w:id="1078" w:author="Rick Tyler" w:date="2016-07-25T15:23:00Z"/>
        </w:rPr>
        <w:pPrChange w:id="1079" w:author="Rick Tyler" w:date="2016-07-21T17:34:00Z">
          <w:pPr/>
        </w:pPrChange>
      </w:pPr>
      <w:moveFrom w:id="1080" w:author="Rick Tyler" w:date="2016-07-21T17:34:00Z">
        <w:del w:id="1081" w:author="Rick Tyler" w:date="2016-07-25T15:23:00Z">
          <w:r w:rsidRPr="009C0AAB" w:rsidDel="008D0C75">
            <w:lastRenderedPageBreak/>
            <w:delText>Having examined ISOs and NQSOs, let's quickly review the difference in the taxation of the two.</w:delText>
          </w:r>
          <w:r w:rsidR="00AB383E" w:rsidDel="008D0C75">
            <w:delText xml:space="preserve"> </w:delText>
          </w:r>
        </w:del>
      </w:moveFrom>
    </w:p>
    <w:p w14:paraId="5DA7E72C" w14:textId="0459054C" w:rsidR="000B20C6" w:rsidDel="008D0C75" w:rsidRDefault="00AB383E">
      <w:pPr>
        <w:pStyle w:val="Heading2"/>
        <w:rPr>
          <w:del w:id="1082" w:author="Rick Tyler" w:date="2016-07-25T15:23:00Z"/>
        </w:rPr>
        <w:pPrChange w:id="1083" w:author="Rick Tyler" w:date="2016-07-21T17:34:00Z">
          <w:pPr/>
        </w:pPrChange>
      </w:pPr>
      <w:moveFrom w:id="1084" w:author="Rick Tyler" w:date="2016-07-21T17:34:00Z">
        <w:del w:id="1085" w:author="Rick Tyler" w:date="2016-07-25T15:23:00Z">
          <w:r w:rsidRPr="004E6F8B" w:rsidDel="008D0C75">
            <w:rPr>
              <w:b w:val="0"/>
              <w:color w:val="FF0000"/>
            </w:rPr>
            <w:delText>Click each taxation option to learn more</w:delText>
          </w:r>
        </w:del>
      </w:moveFrom>
    </w:p>
    <w:p w14:paraId="0D5C5FC0" w14:textId="72F17C85" w:rsidR="000B20C6" w:rsidRPr="00354645" w:rsidDel="008D0C75" w:rsidRDefault="000B20C6">
      <w:pPr>
        <w:pStyle w:val="Heading2"/>
        <w:rPr>
          <w:del w:id="1086" w:author="Rick Tyler" w:date="2016-07-25T15:23:00Z"/>
        </w:rPr>
        <w:pPrChange w:id="1087" w:author="Rick Tyler" w:date="2016-07-21T17:34:00Z">
          <w:pPr>
            <w:spacing w:before="0" w:after="0"/>
          </w:pPr>
        </w:pPrChange>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0B20C6" w:rsidRPr="004B325C" w:rsidDel="00BA776E" w14:paraId="31085747" w14:textId="0D85F922" w:rsidTr="004E6F8B">
        <w:trPr>
          <w:del w:id="1088" w:author="Rick Tyler" w:date="2016-07-25T10:34:00Z"/>
        </w:trPr>
        <w:tc>
          <w:tcPr>
            <w:tcW w:w="5000" w:type="pct"/>
            <w:shd w:val="clear" w:color="auto" w:fill="6CA8CD"/>
            <w:tcMar>
              <w:top w:w="72" w:type="dxa"/>
              <w:left w:w="115" w:type="dxa"/>
              <w:bottom w:w="72" w:type="dxa"/>
              <w:right w:w="115" w:type="dxa"/>
            </w:tcMar>
          </w:tcPr>
          <w:p w14:paraId="2BD1F748" w14:textId="3AB359BA" w:rsidR="000B20C6" w:rsidRPr="00077237" w:rsidDel="00BA776E" w:rsidRDefault="000B20C6">
            <w:pPr>
              <w:pStyle w:val="Heading2"/>
              <w:rPr>
                <w:del w:id="1089" w:author="Rick Tyler" w:date="2016-07-25T10:34:00Z"/>
                <w:rStyle w:val="Strong"/>
                <w:color w:val="FFFFFF"/>
              </w:rPr>
              <w:pPrChange w:id="1090" w:author="Rick Tyler" w:date="2016-07-21T17:34:00Z">
                <w:pPr/>
              </w:pPrChange>
            </w:pPr>
            <w:moveFrom w:id="1091" w:author="Rick Tyler" w:date="2016-07-21T17:34:00Z">
              <w:del w:id="1092" w:author="Rick Tyler" w:date="2016-07-25T10:34:00Z">
                <w:r w:rsidRPr="00077237" w:rsidDel="00BA776E">
                  <w:rPr>
                    <w:rStyle w:val="Strong"/>
                    <w:color w:val="FFFFFF"/>
                  </w:rPr>
                  <w:delText>Taxation of Incentive Stock Options</w:delText>
                </w:r>
              </w:del>
            </w:moveFrom>
          </w:p>
        </w:tc>
      </w:tr>
      <w:tr w:rsidR="000B20C6" w:rsidRPr="004B325C" w:rsidDel="00BA776E" w14:paraId="170C4B2F" w14:textId="190054D8" w:rsidTr="004E6F8B">
        <w:trPr>
          <w:del w:id="1093" w:author="Rick Tyler" w:date="2016-07-25T10:34:00Z"/>
        </w:trPr>
        <w:tc>
          <w:tcPr>
            <w:tcW w:w="5000" w:type="pct"/>
            <w:shd w:val="clear" w:color="auto" w:fill="FFFFFF"/>
            <w:tcMar>
              <w:top w:w="72" w:type="dxa"/>
              <w:left w:w="115" w:type="dxa"/>
              <w:bottom w:w="72" w:type="dxa"/>
              <w:right w:w="115" w:type="dxa"/>
            </w:tcMar>
          </w:tcPr>
          <w:p w14:paraId="28091BA2" w14:textId="63F2E95D" w:rsidR="000B20C6" w:rsidRPr="004B325C" w:rsidDel="00BA776E" w:rsidRDefault="000B20C6">
            <w:pPr>
              <w:pStyle w:val="Heading2"/>
              <w:rPr>
                <w:del w:id="1094" w:author="Rick Tyler" w:date="2016-07-25T10:34:00Z"/>
              </w:rPr>
              <w:pPrChange w:id="1095" w:author="Rick Tyler" w:date="2016-07-21T17:34:00Z">
                <w:pPr>
                  <w:numPr>
                    <w:numId w:val="14"/>
                  </w:numPr>
                  <w:ind w:left="720" w:hanging="360"/>
                </w:pPr>
              </w:pPrChange>
            </w:pPr>
            <w:moveFrom w:id="1096" w:author="Rick Tyler" w:date="2016-07-21T17:34:00Z">
              <w:del w:id="1097" w:author="Rick Tyler" w:date="2016-07-25T10:34:00Z">
                <w:r w:rsidRPr="004B325C" w:rsidDel="00BA776E">
                  <w:delText xml:space="preserve">No regular income taxes due at exercise of the option. </w:delText>
                </w:r>
              </w:del>
            </w:moveFrom>
          </w:p>
          <w:p w14:paraId="0075CB5B" w14:textId="19C364A1" w:rsidR="000B20C6" w:rsidRPr="004B325C" w:rsidDel="00BA776E" w:rsidRDefault="000B20C6">
            <w:pPr>
              <w:pStyle w:val="Heading2"/>
              <w:rPr>
                <w:del w:id="1098" w:author="Rick Tyler" w:date="2016-07-25T10:34:00Z"/>
                <w:rFonts w:eastAsia="Arial Unicode MS"/>
              </w:rPr>
              <w:pPrChange w:id="1099" w:author="Rick Tyler" w:date="2016-07-21T17:34:00Z">
                <w:pPr>
                  <w:numPr>
                    <w:numId w:val="14"/>
                  </w:numPr>
                  <w:ind w:left="720" w:hanging="360"/>
                </w:pPr>
              </w:pPrChange>
            </w:pPr>
            <w:moveFrom w:id="1100" w:author="Rick Tyler" w:date="2016-07-21T17:34:00Z">
              <w:del w:id="1101" w:author="Rick Tyler" w:date="2016-07-25T10:34:00Z">
                <w:r w:rsidRPr="004B325C" w:rsidDel="00BA776E">
                  <w:delText xml:space="preserve">Basis of the stock becomes the price at which it was exercised. </w:delText>
                </w:r>
              </w:del>
            </w:moveFrom>
          </w:p>
          <w:p w14:paraId="420709B2" w14:textId="41468DD2" w:rsidR="000B20C6" w:rsidRPr="004B325C" w:rsidDel="00BA776E" w:rsidRDefault="000B20C6">
            <w:pPr>
              <w:pStyle w:val="Heading2"/>
              <w:rPr>
                <w:del w:id="1102" w:author="Rick Tyler" w:date="2016-07-25T10:34:00Z"/>
              </w:rPr>
              <w:pPrChange w:id="1103" w:author="Rick Tyler" w:date="2016-07-21T17:34:00Z">
                <w:pPr>
                  <w:numPr>
                    <w:numId w:val="14"/>
                  </w:numPr>
                  <w:ind w:left="720" w:hanging="360"/>
                </w:pPr>
              </w:pPrChange>
            </w:pPr>
            <w:moveFrom w:id="1104" w:author="Rick Tyler" w:date="2016-07-21T17:34:00Z">
              <w:del w:id="1105" w:author="Rick Tyler" w:date="2016-07-25T10:34:00Z">
                <w:r w:rsidRPr="004B325C" w:rsidDel="00BA776E">
                  <w:delText xml:space="preserve">The spread on the stock's value at exercise is a tax preference item for purposes of the AMT calculation, which may result in an additional tax if the AMT exceeds the regular income tax calculation. If there is AMT tax attributable to an ISO exercise, the AMT paid can be treated as a credit in future years to the extent that regular income tax exceeds the AMT in any given year. </w:delText>
                </w:r>
              </w:del>
            </w:moveFrom>
          </w:p>
          <w:p w14:paraId="230BCEE1" w14:textId="6703D49C" w:rsidR="000B20C6" w:rsidRPr="004B325C" w:rsidDel="00BA776E" w:rsidRDefault="000B20C6">
            <w:pPr>
              <w:pStyle w:val="Heading2"/>
              <w:rPr>
                <w:del w:id="1106" w:author="Rick Tyler" w:date="2016-07-25T10:34:00Z"/>
              </w:rPr>
              <w:pPrChange w:id="1107" w:author="Rick Tyler" w:date="2016-07-21T17:34:00Z">
                <w:pPr>
                  <w:numPr>
                    <w:numId w:val="14"/>
                  </w:numPr>
                  <w:ind w:left="720" w:hanging="360"/>
                </w:pPr>
              </w:pPrChange>
            </w:pPr>
            <w:moveFrom w:id="1108" w:author="Rick Tyler" w:date="2016-07-21T17:34:00Z">
              <w:del w:id="1109" w:author="Rick Tyler" w:date="2016-07-25T10:34:00Z">
                <w:r w:rsidRPr="004B325C" w:rsidDel="00BA776E">
                  <w:delText>Provided the stock is held for the appropriate period of time, the incremental gains over the strike price are tax-advantaged, as they receive long-term capital gains treatment.</w:delText>
                </w:r>
              </w:del>
            </w:moveFrom>
          </w:p>
        </w:tc>
      </w:tr>
      <w:tr w:rsidR="000B20C6" w:rsidRPr="004B325C" w:rsidDel="00BA776E" w14:paraId="00375F85" w14:textId="04D32896" w:rsidTr="004E6F8B">
        <w:trPr>
          <w:del w:id="1110" w:author="Rick Tyler" w:date="2016-07-25T10:34:00Z"/>
        </w:trPr>
        <w:tc>
          <w:tcPr>
            <w:tcW w:w="5000" w:type="pct"/>
            <w:shd w:val="clear" w:color="auto" w:fill="6CA8CD"/>
            <w:tcMar>
              <w:top w:w="72" w:type="dxa"/>
              <w:left w:w="115" w:type="dxa"/>
              <w:bottom w:w="72" w:type="dxa"/>
              <w:right w:w="115" w:type="dxa"/>
            </w:tcMar>
          </w:tcPr>
          <w:p w14:paraId="4DACFB74" w14:textId="35E09C26" w:rsidR="000B20C6" w:rsidRPr="00077237" w:rsidDel="00BA776E" w:rsidRDefault="000B20C6">
            <w:pPr>
              <w:pStyle w:val="Heading2"/>
              <w:rPr>
                <w:del w:id="1111" w:author="Rick Tyler" w:date="2016-07-25T10:34:00Z"/>
                <w:rStyle w:val="Strong"/>
                <w:color w:val="FFFFFF"/>
              </w:rPr>
              <w:pPrChange w:id="1112" w:author="Rick Tyler" w:date="2016-07-21T17:34:00Z">
                <w:pPr/>
              </w:pPrChange>
            </w:pPr>
            <w:moveFrom w:id="1113" w:author="Rick Tyler" w:date="2016-07-21T17:34:00Z">
              <w:del w:id="1114" w:author="Rick Tyler" w:date="2016-07-25T10:34:00Z">
                <w:r w:rsidRPr="00077237" w:rsidDel="00BA776E">
                  <w:rPr>
                    <w:rStyle w:val="Strong"/>
                    <w:color w:val="FFFFFF"/>
                  </w:rPr>
                  <w:delText>Taxation of Nonqualified Stock Options</w:delText>
                </w:r>
              </w:del>
            </w:moveFrom>
          </w:p>
        </w:tc>
      </w:tr>
      <w:tr w:rsidR="000B20C6" w:rsidRPr="004B325C" w:rsidDel="00BA776E" w14:paraId="0A84D255" w14:textId="34CFB26D" w:rsidTr="004E6F8B">
        <w:trPr>
          <w:del w:id="1115" w:author="Rick Tyler" w:date="2016-07-25T10:34:00Z"/>
        </w:trPr>
        <w:tc>
          <w:tcPr>
            <w:tcW w:w="5000" w:type="pct"/>
            <w:shd w:val="clear" w:color="auto" w:fill="FFFFFF"/>
            <w:tcMar>
              <w:top w:w="72" w:type="dxa"/>
              <w:left w:w="115" w:type="dxa"/>
              <w:bottom w:w="72" w:type="dxa"/>
              <w:right w:w="115" w:type="dxa"/>
            </w:tcMar>
          </w:tcPr>
          <w:p w14:paraId="675824A4" w14:textId="3791EA67" w:rsidR="000B20C6" w:rsidRPr="004B325C" w:rsidDel="00BA776E" w:rsidRDefault="000B20C6">
            <w:pPr>
              <w:pStyle w:val="Heading2"/>
              <w:rPr>
                <w:del w:id="1116" w:author="Rick Tyler" w:date="2016-07-25T10:34:00Z"/>
              </w:rPr>
              <w:pPrChange w:id="1117" w:author="Rick Tyler" w:date="2016-07-21T17:34:00Z">
                <w:pPr>
                  <w:numPr>
                    <w:numId w:val="15"/>
                  </w:numPr>
                  <w:ind w:left="720" w:hanging="360"/>
                </w:pPr>
              </w:pPrChange>
            </w:pPr>
            <w:moveFrom w:id="1118" w:author="Rick Tyler" w:date="2016-07-21T17:34:00Z">
              <w:del w:id="1119" w:author="Rick Tyler" w:date="2016-07-25T10:34:00Z">
                <w:r w:rsidRPr="004B325C" w:rsidDel="00BA776E">
                  <w:delText xml:space="preserve">Upon exercise, the employee must pay for the price of the stock (exercise price) plus the spread of the fair market value over the exercise price is treated as taxable compensation. </w:delText>
                </w:r>
              </w:del>
            </w:moveFrom>
          </w:p>
          <w:p w14:paraId="3B8291AE" w14:textId="509F1CB7" w:rsidR="000B20C6" w:rsidRPr="004B325C" w:rsidDel="00BA776E" w:rsidRDefault="000B20C6">
            <w:pPr>
              <w:pStyle w:val="Heading2"/>
              <w:rPr>
                <w:del w:id="1120" w:author="Rick Tyler" w:date="2016-07-25T10:34:00Z"/>
                <w:rFonts w:eastAsia="Arial Unicode MS"/>
              </w:rPr>
              <w:pPrChange w:id="1121" w:author="Rick Tyler" w:date="2016-07-21T17:34:00Z">
                <w:pPr>
                  <w:numPr>
                    <w:numId w:val="15"/>
                  </w:numPr>
                  <w:ind w:left="720" w:hanging="360"/>
                </w:pPr>
              </w:pPrChange>
            </w:pPr>
            <w:moveFrom w:id="1122" w:author="Rick Tyler" w:date="2016-07-21T17:34:00Z">
              <w:del w:id="1123" w:author="Rick Tyler" w:date="2016-07-25T10:34:00Z">
                <w:r w:rsidRPr="004B325C" w:rsidDel="00BA776E">
                  <w:delText xml:space="preserve">Basis of the stock becomes the fair market value of the stock when the ordinary compensation income tax is paid (either at exercise or upon expiration of restrictions). </w:delText>
                </w:r>
              </w:del>
            </w:moveFrom>
          </w:p>
          <w:p w14:paraId="1B1B89DE" w14:textId="66D92E3C" w:rsidR="000B20C6" w:rsidRPr="004B325C" w:rsidDel="00BA776E" w:rsidRDefault="000B20C6">
            <w:pPr>
              <w:pStyle w:val="Heading2"/>
              <w:rPr>
                <w:del w:id="1124" w:author="Rick Tyler" w:date="2016-07-25T10:34:00Z"/>
              </w:rPr>
              <w:pPrChange w:id="1125" w:author="Rick Tyler" w:date="2016-07-21T17:34:00Z">
                <w:pPr>
                  <w:numPr>
                    <w:numId w:val="15"/>
                  </w:numPr>
                  <w:ind w:left="720" w:hanging="360"/>
                </w:pPr>
              </w:pPrChange>
            </w:pPr>
            <w:moveFrom w:id="1126" w:author="Rick Tyler" w:date="2016-07-21T17:34:00Z">
              <w:del w:id="1127" w:author="Rick Tyler" w:date="2016-07-25T10:34:00Z">
                <w:r w:rsidRPr="004B325C" w:rsidDel="00BA776E">
                  <w:delText>After recognition of income at time of exercise or lapse of restrictions, subsequent changes in fair market value are treated as capital gains or losses when the stock is eventually sold.</w:delText>
                </w:r>
              </w:del>
            </w:moveFrom>
          </w:p>
        </w:tc>
      </w:tr>
    </w:tbl>
    <w:p w14:paraId="2485C1B3" w14:textId="7B7A5FCE" w:rsidR="004E6F8B" w:rsidDel="00BA776E" w:rsidRDefault="004E6F8B">
      <w:pPr>
        <w:pStyle w:val="Heading2"/>
        <w:spacing w:before="0"/>
        <w:rPr>
          <w:del w:id="1128" w:author="Rick Tyler" w:date="2016-07-25T10:35:00Z"/>
        </w:rPr>
        <w:pPrChange w:id="1129" w:author="Rick Tyler" w:date="2016-07-25T15:23:00Z">
          <w:pPr>
            <w:spacing w:before="0" w:after="0"/>
          </w:pPr>
        </w:pPrChange>
      </w:pPr>
    </w:p>
    <w:p w14:paraId="3A64BA0F" w14:textId="308C54E7" w:rsidR="000B20C6" w:rsidRDefault="000B20C6">
      <w:pPr>
        <w:pStyle w:val="Heading2"/>
        <w:spacing w:before="0"/>
        <w:pPrChange w:id="1130" w:author="Rick Tyler" w:date="2016-07-25T15:23:00Z">
          <w:pPr>
            <w:pStyle w:val="Heading2"/>
          </w:pPr>
        </w:pPrChange>
      </w:pPr>
      <w:moveFrom w:id="1131" w:author="Rick Tyler" w:date="2016-07-21T17:34:00Z">
        <w:r w:rsidDel="00EC7A03">
          <w:br w:type="page"/>
        </w:r>
      </w:moveFrom>
      <w:moveFromRangeEnd w:id="1076"/>
      <w:r>
        <w:t xml:space="preserve">Exercise Methods of </w:t>
      </w:r>
      <w:del w:id="1132" w:author="Rick Tyler" w:date="2016-07-25T15:38:00Z">
        <w:r w:rsidDel="00E15F89">
          <w:delText xml:space="preserve">Incentive </w:delText>
        </w:r>
      </w:del>
      <w:ins w:id="1133" w:author="Rick Tyler" w:date="2016-07-25T15:38:00Z">
        <w:r w:rsidR="00E15F89">
          <w:t xml:space="preserve">Compensatory </w:t>
        </w:r>
      </w:ins>
      <w:r>
        <w:t>Stock Options</w:t>
      </w:r>
    </w:p>
    <w:p w14:paraId="4542969C" w14:textId="7C48AB11" w:rsidR="000B20C6" w:rsidRDefault="000B20C6" w:rsidP="00CE2C70">
      <w:del w:id="1134" w:author="Rick Tyler" w:date="2016-07-25T15:40:00Z">
        <w:r w:rsidRPr="00875010" w:rsidDel="00280D01">
          <w:delText xml:space="preserve">The </w:delText>
        </w:r>
      </w:del>
      <w:ins w:id="1135" w:author="Rick Tyler" w:date="2016-07-25T15:40:00Z">
        <w:r w:rsidR="00280D01">
          <w:t>Once vested, the</w:t>
        </w:r>
        <w:r w:rsidR="00280D01" w:rsidRPr="00875010">
          <w:t xml:space="preserve"> </w:t>
        </w:r>
      </w:ins>
      <w:r w:rsidRPr="00875010">
        <w:t xml:space="preserve">holder of </w:t>
      </w:r>
      <w:del w:id="1136" w:author="Rick Tyler" w:date="2016-07-25T15:40:00Z">
        <w:r w:rsidRPr="00875010" w:rsidDel="00280D01">
          <w:delText xml:space="preserve">Incentive </w:delText>
        </w:r>
      </w:del>
      <w:ins w:id="1137" w:author="Rick Tyler" w:date="2016-07-25T15:40:00Z">
        <w:r w:rsidR="00280D01">
          <w:t>Compensatory</w:t>
        </w:r>
        <w:r w:rsidR="00280D01" w:rsidRPr="00875010">
          <w:t xml:space="preserve"> </w:t>
        </w:r>
      </w:ins>
      <w:r w:rsidRPr="00875010">
        <w:t>Stock Option</w:t>
      </w:r>
      <w:r>
        <w:t>s</w:t>
      </w:r>
      <w:r w:rsidRPr="00875010">
        <w:t xml:space="preserve"> has a number of choices regarding strategies to utilize the options. </w:t>
      </w:r>
    </w:p>
    <w:p w14:paraId="2698AB40" w14:textId="77777777" w:rsidR="00AB383E" w:rsidRPr="00AB383E" w:rsidRDefault="00AB383E" w:rsidP="00CE2C70">
      <w:pPr>
        <w:rPr>
          <w:b/>
          <w:color w:val="FF0000"/>
        </w:rPr>
      </w:pPr>
      <w:r w:rsidRPr="004E6F8B">
        <w:rPr>
          <w:b/>
          <w:color w:val="FF0000"/>
        </w:rPr>
        <w:t xml:space="preserve">Click on each strategy to learn more. </w:t>
      </w:r>
    </w:p>
    <w:p w14:paraId="49EE8227" w14:textId="77777777" w:rsidR="000B20C6" w:rsidRDefault="000B20C6" w:rsidP="004E6F8B">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0B20C6" w:rsidRPr="004B325C" w14:paraId="5784BA45" w14:textId="77777777" w:rsidTr="004E6F8B">
        <w:tc>
          <w:tcPr>
            <w:tcW w:w="8748" w:type="dxa"/>
            <w:shd w:val="clear" w:color="auto" w:fill="6CA8CD"/>
            <w:tcMar>
              <w:top w:w="72" w:type="dxa"/>
              <w:left w:w="115" w:type="dxa"/>
              <w:bottom w:w="72" w:type="dxa"/>
              <w:right w:w="115" w:type="dxa"/>
            </w:tcMar>
          </w:tcPr>
          <w:p w14:paraId="5E03EC15" w14:textId="77777777" w:rsidR="000B20C6" w:rsidRPr="004B325C" w:rsidRDefault="000B20C6" w:rsidP="00127BC8">
            <w:pPr>
              <w:rPr>
                <w:b/>
                <w:color w:val="FFFFFF"/>
              </w:rPr>
            </w:pPr>
            <w:r w:rsidRPr="004B325C">
              <w:rPr>
                <w:b/>
                <w:color w:val="FFFFFF"/>
              </w:rPr>
              <w:t>Cash Exercise</w:t>
            </w:r>
          </w:p>
        </w:tc>
      </w:tr>
      <w:tr w:rsidR="000B20C6" w:rsidRPr="004B325C" w14:paraId="5D94B7D7" w14:textId="77777777" w:rsidTr="004E6F8B">
        <w:tc>
          <w:tcPr>
            <w:tcW w:w="8748" w:type="dxa"/>
            <w:shd w:val="clear" w:color="auto" w:fill="FFFFFF"/>
            <w:tcMar>
              <w:top w:w="72" w:type="dxa"/>
              <w:left w:w="115" w:type="dxa"/>
              <w:bottom w:w="72" w:type="dxa"/>
              <w:right w:w="115" w:type="dxa"/>
            </w:tcMar>
          </w:tcPr>
          <w:p w14:paraId="19EABE56" w14:textId="77777777" w:rsidR="000B20C6" w:rsidRPr="004B325C" w:rsidRDefault="000B20C6" w:rsidP="00127BC8">
            <w:r w:rsidRPr="004B325C">
              <w:t>In this case, all that is necessary is to pay for the stock at the exercise price. No ordinary income taxes are incurred upon exercise, but the spread is used for AMT calculation purposes.</w:t>
            </w:r>
          </w:p>
        </w:tc>
      </w:tr>
      <w:tr w:rsidR="000B20C6" w:rsidRPr="004B325C" w14:paraId="7C112DC2" w14:textId="77777777" w:rsidTr="004E6F8B">
        <w:tc>
          <w:tcPr>
            <w:tcW w:w="8748" w:type="dxa"/>
            <w:shd w:val="clear" w:color="auto" w:fill="6CA8CD"/>
            <w:tcMar>
              <w:top w:w="72" w:type="dxa"/>
              <w:left w:w="115" w:type="dxa"/>
              <w:bottom w:w="72" w:type="dxa"/>
              <w:right w:w="115" w:type="dxa"/>
            </w:tcMar>
          </w:tcPr>
          <w:p w14:paraId="2D5DA1B3" w14:textId="77777777" w:rsidR="000B20C6" w:rsidRPr="004B325C" w:rsidRDefault="000B20C6" w:rsidP="00127BC8">
            <w:pPr>
              <w:rPr>
                <w:b/>
                <w:color w:val="FFFFFF"/>
              </w:rPr>
            </w:pPr>
            <w:r w:rsidRPr="004B325C">
              <w:rPr>
                <w:b/>
                <w:color w:val="FFFFFF"/>
              </w:rPr>
              <w:t>Cashless Exercise</w:t>
            </w:r>
          </w:p>
        </w:tc>
      </w:tr>
      <w:tr w:rsidR="000B20C6" w:rsidRPr="004B325C" w14:paraId="6426D4A4" w14:textId="77777777" w:rsidTr="004E6F8B">
        <w:tc>
          <w:tcPr>
            <w:tcW w:w="8748" w:type="dxa"/>
            <w:shd w:val="clear" w:color="auto" w:fill="FFFFFF"/>
            <w:tcMar>
              <w:top w:w="72" w:type="dxa"/>
              <w:left w:w="115" w:type="dxa"/>
              <w:bottom w:w="72" w:type="dxa"/>
              <w:right w:w="115" w:type="dxa"/>
            </w:tcMar>
          </w:tcPr>
          <w:p w14:paraId="7B7FA2C4" w14:textId="5E900EB1" w:rsidR="00FF08F6" w:rsidRDefault="000B20C6" w:rsidP="00F33B46">
            <w:pPr>
              <w:rPr>
                <w:ins w:id="1138" w:author="Rick Tyler" w:date="2016-07-25T16:34:00Z"/>
              </w:rPr>
            </w:pPr>
            <w:r w:rsidRPr="00F12F81">
              <w:t xml:space="preserve">Most companies make arrangements with a brokerage company for employees to exercise their options without requiring a cash payment. In these cases, </w:t>
            </w:r>
            <w:ins w:id="1139" w:author="Rick Tyler" w:date="2016-07-25T16:30:00Z">
              <w:r w:rsidR="00F33B46">
                <w:t xml:space="preserve">a loan is made for the purchase </w:t>
              </w:r>
            </w:ins>
            <w:ins w:id="1140" w:author="Rick Tyler" w:date="2016-07-25T16:31:00Z">
              <w:r w:rsidR="00F33B46">
                <w:t xml:space="preserve">of the shares </w:t>
              </w:r>
            </w:ins>
            <w:ins w:id="1141" w:author="Rick Tyler" w:date="2016-07-25T16:36:00Z">
              <w:r w:rsidR="00FF08F6">
                <w:t xml:space="preserve">(and payment of any tax liability, if desired) </w:t>
              </w:r>
            </w:ins>
            <w:ins w:id="1142" w:author="Rick Tyler" w:date="2016-07-25T16:30:00Z">
              <w:r w:rsidR="00F33B46">
                <w:t>and then some of the shares are immediately sold to pay off the loan</w:t>
              </w:r>
            </w:ins>
            <w:ins w:id="1143" w:author="Rick Tyler" w:date="2016-07-25T16:31:00Z">
              <w:r w:rsidR="00F33B46">
                <w:t xml:space="preserve">. The remaining shares are then received without any cash outlay from the optionee. </w:t>
              </w:r>
            </w:ins>
          </w:p>
          <w:p w14:paraId="3A157499" w14:textId="721DB4D5" w:rsidR="000B20C6" w:rsidRPr="009808CE" w:rsidRDefault="000B20C6" w:rsidP="00FF08F6">
            <w:pPr>
              <w:rPr>
                <w:rFonts w:eastAsia="Arial Unicode MS" w:cs="Arial Unicode MS"/>
              </w:rPr>
            </w:pPr>
            <w:del w:id="1144" w:author="Rick Tyler" w:date="2016-07-25T16:32:00Z">
              <w:r w:rsidRPr="00F12F81" w:rsidDel="00F33B46">
                <w:delText>the purchase and sale of the company stock are executed on the same day. On the settlement date, the optionee (owner of the option) receives the excess of the proceeds from the sale of the stock over the exercise price without needing any money to execute the transaction</w:delText>
              </w:r>
              <w:r w:rsidR="009315B1" w:rsidRPr="00F12F81" w:rsidDel="00F33B46">
                <w:delText>.</w:delText>
              </w:r>
              <w:r w:rsidR="009315B1" w:rsidDel="00F33B46">
                <w:delText xml:space="preserve"> </w:delText>
              </w:r>
            </w:del>
            <w:ins w:id="1145" w:author="Rick Tyler" w:date="2016-07-25T15:46:00Z">
              <w:r w:rsidR="00430537" w:rsidRPr="00430537">
                <w:rPr>
                  <w:b/>
                  <w:rPrChange w:id="1146" w:author="Rick Tyler" w:date="2016-07-25T15:47:00Z">
                    <w:rPr/>
                  </w:rPrChange>
                </w:rPr>
                <w:t>Note</w:t>
              </w:r>
            </w:ins>
            <w:ins w:id="1147" w:author="Rick Tyler" w:date="2016-07-25T15:50:00Z">
              <w:r w:rsidR="00003BEF">
                <w:rPr>
                  <w:b/>
                </w:rPr>
                <w:t xml:space="preserve"> Regarding ISOs</w:t>
              </w:r>
            </w:ins>
            <w:ins w:id="1148" w:author="Rick Tyler" w:date="2016-07-25T15:46:00Z">
              <w:r w:rsidR="00430537">
                <w:t>: This is a disqualifying distribution for ISOs, resulting in the forfeiture of its tax preference treatment</w:t>
              </w:r>
            </w:ins>
            <w:ins w:id="1149" w:author="Rick Tyler" w:date="2016-07-25T16:35:00Z">
              <w:r w:rsidR="00FF08F6">
                <w:t xml:space="preserve"> and generating compensation income on the sold shares.</w:t>
              </w:r>
            </w:ins>
            <w:ins w:id="1150" w:author="Rick Tyler" w:date="2016-07-25T15:46:00Z">
              <w:r w:rsidR="00430537">
                <w:t xml:space="preserve"> </w:t>
              </w:r>
            </w:ins>
            <w:del w:id="1151" w:author="Rick Tyler" w:date="2016-07-25T15:47:00Z">
              <w:r w:rsidRPr="004B325C" w:rsidDel="00430537">
                <w:delText>To the extent that the optionee sells some or all of the stock immediately upon exercising the option, the optionee will have taxable compensation income in the amount of the net sales proceeds because the holding period requirement has not been met.</w:delText>
              </w:r>
            </w:del>
          </w:p>
        </w:tc>
      </w:tr>
      <w:tr w:rsidR="000B20C6" w:rsidRPr="004B325C" w14:paraId="022861EA" w14:textId="77777777" w:rsidTr="004E6F8B">
        <w:tc>
          <w:tcPr>
            <w:tcW w:w="8748" w:type="dxa"/>
            <w:shd w:val="clear" w:color="auto" w:fill="6CA8CD"/>
            <w:tcMar>
              <w:top w:w="72" w:type="dxa"/>
              <w:left w:w="115" w:type="dxa"/>
              <w:bottom w:w="72" w:type="dxa"/>
              <w:right w:w="115" w:type="dxa"/>
            </w:tcMar>
          </w:tcPr>
          <w:p w14:paraId="40B88739" w14:textId="77777777" w:rsidR="000B20C6" w:rsidRPr="004B325C" w:rsidRDefault="000B20C6" w:rsidP="00127BC8">
            <w:pPr>
              <w:rPr>
                <w:b/>
                <w:color w:val="FFFFFF"/>
              </w:rPr>
            </w:pPr>
            <w:r w:rsidRPr="004B325C">
              <w:rPr>
                <w:b/>
                <w:color w:val="FFFFFF"/>
              </w:rPr>
              <w:t>Loan</w:t>
            </w:r>
          </w:p>
        </w:tc>
      </w:tr>
      <w:tr w:rsidR="000B20C6" w:rsidRPr="004B325C" w14:paraId="715335B2" w14:textId="77777777" w:rsidTr="004E6F8B">
        <w:tc>
          <w:tcPr>
            <w:tcW w:w="8748" w:type="dxa"/>
            <w:shd w:val="clear" w:color="auto" w:fill="FFFFFF"/>
            <w:tcMar>
              <w:top w:w="72" w:type="dxa"/>
              <w:left w:w="115" w:type="dxa"/>
              <w:bottom w:w="72" w:type="dxa"/>
              <w:right w:w="115" w:type="dxa"/>
            </w:tcMar>
          </w:tcPr>
          <w:p w14:paraId="6240F711" w14:textId="77777777" w:rsidR="000B20C6" w:rsidRPr="004B325C" w:rsidRDefault="000B20C6" w:rsidP="00127BC8">
            <w:pPr>
              <w:rPr>
                <w:b/>
                <w:bCs/>
              </w:rPr>
            </w:pPr>
            <w:r w:rsidRPr="004B325C">
              <w:t xml:space="preserve">Here, a loan is obtained to provide liquidity for purchasing the stock. If the stock has appreciated significantly, the loan can often be accomplished by purchasing the stock on margin, with the equity in the stock (excess of fair </w:t>
            </w:r>
            <w:r w:rsidR="00A074F1" w:rsidRPr="004B325C">
              <w:t>market</w:t>
            </w:r>
            <w:r w:rsidRPr="004B325C">
              <w:t xml:space="preserve"> value over the exercise price) sufficient to cover the equity requirements of the margin account. If the stock pays dividends, the dividend income will help offset the cost of the loan. As a result of the Sarbanes-Oxley Act, however, companies no longer can be the lender where the employee also is an executive officer (or director) of the company.</w:t>
            </w:r>
          </w:p>
        </w:tc>
      </w:tr>
      <w:tr w:rsidR="000B20C6" w:rsidRPr="004B325C" w14:paraId="4CD20F35" w14:textId="77777777" w:rsidTr="004E6F8B">
        <w:tc>
          <w:tcPr>
            <w:tcW w:w="8748" w:type="dxa"/>
            <w:shd w:val="clear" w:color="auto" w:fill="6CA8CD"/>
            <w:tcMar>
              <w:top w:w="72" w:type="dxa"/>
              <w:left w:w="115" w:type="dxa"/>
              <w:bottom w:w="72" w:type="dxa"/>
              <w:right w:w="115" w:type="dxa"/>
            </w:tcMar>
          </w:tcPr>
          <w:p w14:paraId="203FDB70" w14:textId="77777777" w:rsidR="000B20C6" w:rsidRPr="004B325C" w:rsidRDefault="000B20C6" w:rsidP="00127BC8">
            <w:pPr>
              <w:rPr>
                <w:b/>
                <w:color w:val="FFFFFF"/>
              </w:rPr>
            </w:pPr>
            <w:r w:rsidRPr="004B325C">
              <w:rPr>
                <w:b/>
                <w:color w:val="FFFFFF"/>
              </w:rPr>
              <w:t>Swap</w:t>
            </w:r>
          </w:p>
        </w:tc>
      </w:tr>
      <w:tr w:rsidR="000B20C6" w:rsidRPr="004B325C" w14:paraId="4E872FB1" w14:textId="77777777" w:rsidTr="004E6F8B">
        <w:tc>
          <w:tcPr>
            <w:tcW w:w="8748" w:type="dxa"/>
            <w:shd w:val="clear" w:color="auto" w:fill="FFFFFF"/>
            <w:tcMar>
              <w:top w:w="72" w:type="dxa"/>
              <w:left w:w="115" w:type="dxa"/>
              <w:bottom w:w="72" w:type="dxa"/>
              <w:right w:w="115" w:type="dxa"/>
            </w:tcMar>
          </w:tcPr>
          <w:p w14:paraId="56D28C66" w14:textId="6ECF9A51" w:rsidR="00896BBA" w:rsidRDefault="000B20C6" w:rsidP="00830C33">
            <w:pPr>
              <w:rPr>
                <w:ins w:id="1152" w:author="Rick Tyler" w:date="2016-07-25T15:57:00Z"/>
              </w:rPr>
            </w:pPr>
            <w:r w:rsidRPr="004B325C">
              <w:lastRenderedPageBreak/>
              <w:t xml:space="preserve">If the employer's plan permits it, this strategy makes use of IRC Section 1036, which states, "No gain or loss shall be recognized if common stock in a corporation is exchanged solely for common stock in the same corporation." </w:t>
            </w:r>
            <w:del w:id="1153" w:author="Rick Tyler" w:date="2016-07-25T15:55:00Z">
              <w:r w:rsidRPr="004B325C" w:rsidDel="00896BBA">
                <w:delText xml:space="preserve">This </w:delText>
              </w:r>
            </w:del>
            <w:del w:id="1154" w:author="Rick Tyler" w:date="2016-07-25T15:54:00Z">
              <w:r w:rsidRPr="004B325C" w:rsidDel="00896BBA">
                <w:delText xml:space="preserve">is </w:delText>
              </w:r>
            </w:del>
            <w:del w:id="1155" w:author="Rick Tyler" w:date="2016-07-25T15:55:00Z">
              <w:r w:rsidRPr="004B325C" w:rsidDel="00896BBA">
                <w:delText xml:space="preserve">an attractive alternative for anyone who currently owns the company stock, does not want to pay cash for the shares, and wants to defer taxes. </w:delText>
              </w:r>
            </w:del>
            <w:r w:rsidRPr="004B325C">
              <w:t xml:space="preserve">In this scenario, the shares owned outright are swapped with the company for those available through the option, without triggering a capital gains tax on the unrealized appreciation on the stock already owned. </w:t>
            </w:r>
            <w:ins w:id="1156" w:author="Rick Tyler" w:date="2016-07-25T16:00:00Z">
              <w:r w:rsidR="00483A94">
                <w:t xml:space="preserve">This eliminates the need for cash to </w:t>
              </w:r>
            </w:ins>
            <w:ins w:id="1157" w:author="Rick Tyler" w:date="2016-07-25T16:01:00Z">
              <w:r w:rsidR="00483A94">
                <w:t>exercise</w:t>
              </w:r>
            </w:ins>
            <w:ins w:id="1158" w:author="Rick Tyler" w:date="2016-07-25T16:00:00Z">
              <w:r w:rsidR="00483A94">
                <w:t xml:space="preserve"> </w:t>
              </w:r>
            </w:ins>
            <w:ins w:id="1159" w:author="Rick Tyler" w:date="2016-07-25T16:01:00Z">
              <w:r w:rsidR="00483A94">
                <w:t>the option; however</w:t>
              </w:r>
            </w:ins>
            <w:ins w:id="1160" w:author="Rick Tyler" w:date="2016-07-25T15:55:00Z">
              <w:r w:rsidR="00896BBA">
                <w:t xml:space="preserve">, cash is needed to pay any </w:t>
              </w:r>
            </w:ins>
            <w:ins w:id="1161" w:author="Rick Tyler" w:date="2016-07-25T15:56:00Z">
              <w:r w:rsidR="00896BBA">
                <w:t xml:space="preserve">required tax withholding if the optionee is an employee or to pay any income tax liability </w:t>
              </w:r>
            </w:ins>
            <w:ins w:id="1162" w:author="Rick Tyler" w:date="2016-07-25T15:57:00Z">
              <w:r w:rsidR="00896BBA">
                <w:t>due to AMT (in the case of ISOs).</w:t>
              </w:r>
            </w:ins>
          </w:p>
          <w:p w14:paraId="18D2ECB5" w14:textId="0D7AD041" w:rsidR="004B0870" w:rsidRDefault="00483A94">
            <w:pPr>
              <w:pStyle w:val="ListParagraph"/>
              <w:numPr>
                <w:ilvl w:val="0"/>
                <w:numId w:val="14"/>
              </w:numPr>
              <w:contextualSpacing w:val="0"/>
              <w:rPr>
                <w:ins w:id="1163" w:author="Rick Tyler" w:date="2016-07-25T16:06:00Z"/>
              </w:rPr>
              <w:pPrChange w:id="1164" w:author="Rick Tyler" w:date="2016-07-25T16:08:00Z">
                <w:pPr/>
              </w:pPrChange>
            </w:pPr>
            <w:ins w:id="1165" w:author="Rick Tyler" w:date="2016-07-25T16:03:00Z">
              <w:r w:rsidRPr="002861F9">
                <w:rPr>
                  <w:b/>
                  <w:rPrChange w:id="1166" w:author="Rick Tyler" w:date="2016-07-25T16:08:00Z">
                    <w:rPr/>
                  </w:rPrChange>
                </w:rPr>
                <w:t xml:space="preserve">Note </w:t>
              </w:r>
              <w:r w:rsidR="004B0870" w:rsidRPr="002861F9">
                <w:rPr>
                  <w:b/>
                  <w:rPrChange w:id="1167" w:author="Rick Tyler" w:date="2016-07-25T16:08:00Z">
                    <w:rPr/>
                  </w:rPrChange>
                </w:rPr>
                <w:t>Regarding NQSOs</w:t>
              </w:r>
              <w:r w:rsidR="004B0870">
                <w:t xml:space="preserve"> – Since </w:t>
              </w:r>
            </w:ins>
            <w:ins w:id="1168" w:author="Rick Tyler" w:date="2016-07-25T16:05:00Z">
              <w:r w:rsidR="004B0870">
                <w:t>holders of NQSOs</w:t>
              </w:r>
            </w:ins>
            <w:ins w:id="1169" w:author="Rick Tyler" w:date="2016-07-25T16:04:00Z">
              <w:r w:rsidR="004B0870">
                <w:t xml:space="preserve"> must recognize the spread as compensation income at the time of exercise, there is no advantage </w:t>
              </w:r>
            </w:ins>
            <w:ins w:id="1170" w:author="Rick Tyler" w:date="2016-07-25T16:05:00Z">
              <w:r w:rsidR="004B0870">
                <w:t xml:space="preserve">to this approach over the Cashless </w:t>
              </w:r>
            </w:ins>
            <w:ins w:id="1171" w:author="Rick Tyler" w:date="2016-07-25T16:06:00Z">
              <w:r w:rsidR="004B0870">
                <w:t>Exercise when it comes to NQSOs.</w:t>
              </w:r>
            </w:ins>
            <w:ins w:id="1172" w:author="Rick Tyler" w:date="2016-07-25T16:15:00Z">
              <w:r w:rsidR="00181F79">
                <w:t xml:space="preserve"> Nonetheless, it is possible to do a swap with NQSOs, but the Cashless Exercise is generally preferable because it also provides liquidity for the tax liability.</w:t>
              </w:r>
            </w:ins>
          </w:p>
          <w:p w14:paraId="319E54F2" w14:textId="3F87B053" w:rsidR="000B20C6" w:rsidRPr="004B325C" w:rsidRDefault="004B0870">
            <w:pPr>
              <w:pStyle w:val="ListParagraph"/>
              <w:numPr>
                <w:ilvl w:val="0"/>
                <w:numId w:val="14"/>
              </w:numPr>
              <w:contextualSpacing w:val="0"/>
              <w:pPrChange w:id="1173" w:author="Rick Tyler" w:date="2016-07-25T16:08:00Z">
                <w:pPr/>
              </w:pPrChange>
            </w:pPr>
            <w:ins w:id="1174" w:author="Rick Tyler" w:date="2016-07-25T16:06:00Z">
              <w:r w:rsidRPr="002861F9">
                <w:rPr>
                  <w:b/>
                  <w:rPrChange w:id="1175" w:author="Rick Tyler" w:date="2016-07-25T16:08:00Z">
                    <w:rPr/>
                  </w:rPrChange>
                </w:rPr>
                <w:t>Note Regarding ISOs</w:t>
              </w:r>
              <w:r>
                <w:t xml:space="preserve"> </w:t>
              </w:r>
            </w:ins>
            <w:ins w:id="1176" w:author="Rick Tyler" w:date="2016-07-25T16:07:00Z">
              <w:r>
                <w:t>–</w:t>
              </w:r>
            </w:ins>
            <w:ins w:id="1177" w:author="Rick Tyler" w:date="2016-07-25T16:06:00Z">
              <w:r>
                <w:t xml:space="preserve"> Since </w:t>
              </w:r>
            </w:ins>
            <w:ins w:id="1178" w:author="Rick Tyler" w:date="2016-07-25T16:07:00Z">
              <w:r>
                <w:t>exercise does not result in recognition of compensation income for ISOs, this approach is more advantageous for holders of ISOs.</w:t>
              </w:r>
            </w:ins>
            <w:del w:id="1179" w:author="Rick Tyler" w:date="2016-07-25T16:06:00Z">
              <w:r w:rsidR="000B20C6" w:rsidRPr="004B325C" w:rsidDel="004B0870">
                <w:delText>[Note:</w:delText>
              </w:r>
            </w:del>
            <w:r w:rsidR="000B20C6" w:rsidRPr="004B325C">
              <w:t xml:space="preserve">  </w:t>
            </w:r>
            <w:del w:id="1180" w:author="Rick Tyler" w:date="2016-07-25T16:08:00Z">
              <w:r w:rsidR="000B20C6" w:rsidRPr="004B325C" w:rsidDel="004B0870">
                <w:delText xml:space="preserve">If </w:delText>
              </w:r>
            </w:del>
            <w:ins w:id="1181" w:author="Rick Tyler" w:date="2016-07-25T16:08:00Z">
              <w:r>
                <w:t>However, if</w:t>
              </w:r>
              <w:r w:rsidRPr="004B325C">
                <w:t xml:space="preserve"> </w:t>
              </w:r>
            </w:ins>
            <w:r w:rsidR="000B20C6" w:rsidRPr="004B325C">
              <w:t>the shares being tendered were previously acquired via an ISO exercise, then those shares must be “mature” (held for at least one year from the date of exercise and two years from the date of grant</w:t>
            </w:r>
            <w:del w:id="1182" w:author="Rick Tyler" w:date="2016-07-25T15:25:00Z">
              <w:r w:rsidR="000B20C6" w:rsidRPr="004B325C" w:rsidDel="008D0C75">
                <w:delText xml:space="preserve"> </w:delText>
              </w:r>
            </w:del>
            <w:r w:rsidR="000B20C6" w:rsidRPr="004B325C">
              <w:t>) to defer gain recognition on tendered shares.</w:t>
            </w:r>
            <w:del w:id="1183" w:author="Rick Tyler" w:date="2016-07-25T16:08:00Z">
              <w:r w:rsidR="000B20C6" w:rsidRPr="004B325C" w:rsidDel="002861F9">
                <w:delText>]</w:delText>
              </w:r>
            </w:del>
            <w:r w:rsidR="000B20C6" w:rsidRPr="004B325C">
              <w:t xml:space="preserve">  </w:t>
            </w:r>
          </w:p>
          <w:p w14:paraId="222DA8F3" w14:textId="30AB9590" w:rsidR="006B79C6" w:rsidRDefault="002861F9" w:rsidP="00AB383E">
            <w:pPr>
              <w:pStyle w:val="CommentText"/>
            </w:pPr>
            <w:ins w:id="1184" w:author="Rick Tyler" w:date="2016-07-25T16:11:00Z">
              <w:r>
                <w:t xml:space="preserve">Once swapped, </w:t>
              </w:r>
              <w:r w:rsidRPr="004B325C">
                <w:t>NQSOs are assi</w:t>
              </w:r>
              <w:r>
                <w:t>gned a basis of FMV at exercise</w:t>
              </w:r>
              <w:r w:rsidRPr="004B325C">
                <w:t xml:space="preserve"> and start a new holding period for capital gains purposes</w:t>
              </w:r>
              <w:r>
                <w:t xml:space="preserve">. </w:t>
              </w:r>
              <w:r w:rsidRPr="004B325C">
                <w:t> </w:t>
              </w:r>
              <w:r>
                <w:t xml:space="preserve">With ISOs, however, </w:t>
              </w:r>
            </w:ins>
            <w:del w:id="1185" w:author="Rick Tyler" w:date="2016-07-25T16:11:00Z">
              <w:r w:rsidR="000B20C6" w:rsidRPr="004B325C" w:rsidDel="002861F9">
                <w:delText xml:space="preserve">Once swapped, </w:delText>
              </w:r>
            </w:del>
            <w:r w:rsidR="000B20C6" w:rsidRPr="004B325C">
              <w:t>a number of the optioned shares equal to the number exchanged are assigned the basis and holding period of the previously owned shares. The remaining exercised ISO shares are given a basis of $0</w:t>
            </w:r>
            <w:del w:id="1186" w:author="Rick Tyler" w:date="2016-07-25T16:12:00Z">
              <w:r w:rsidR="000B20C6" w:rsidRPr="004B325C" w:rsidDel="002861F9">
                <w:delText xml:space="preserve"> [this is only true for ISOs</w:delText>
              </w:r>
            </w:del>
            <w:r w:rsidR="000B20C6" w:rsidRPr="004B325C">
              <w:t xml:space="preserve">. </w:t>
            </w:r>
            <w:del w:id="1187" w:author="Rick Tyler" w:date="2016-07-25T16:11:00Z">
              <w:r w:rsidR="000B20C6" w:rsidRPr="004B325C" w:rsidDel="002861F9">
                <w:delText>NQSOs are assigned a basis of FMV at exercise] and start a new holding period for capital gains purposes</w:delText>
              </w:r>
              <w:r w:rsidR="009315B1" w:rsidDel="002861F9">
                <w:delText xml:space="preserve">. </w:delText>
              </w:r>
              <w:r w:rsidR="00AB383E" w:rsidRPr="004B325C" w:rsidDel="002861F9">
                <w:delText> </w:delText>
              </w:r>
            </w:del>
            <w:r w:rsidR="00AB383E" w:rsidRPr="004B325C">
              <w:rPr>
                <w:b/>
                <w:color w:val="FF0000"/>
              </w:rPr>
              <w:t>Click</w:t>
            </w:r>
            <w:r w:rsidR="00AB383E" w:rsidRPr="004B325C">
              <w:rPr>
                <w:color w:val="FF0000"/>
              </w:rPr>
              <w:t xml:space="preserve"> </w:t>
            </w:r>
            <w:r w:rsidR="00AB383E" w:rsidRPr="00F00E17">
              <w:rPr>
                <w:rStyle w:val="Hyperlink"/>
              </w:rPr>
              <w:t>here</w:t>
            </w:r>
            <w:r w:rsidR="00AB383E" w:rsidRPr="004B325C">
              <w:rPr>
                <w:color w:val="FF0000"/>
              </w:rPr>
              <w:t xml:space="preserve"> </w:t>
            </w:r>
            <w:r w:rsidR="00AB383E" w:rsidRPr="004B325C">
              <w:rPr>
                <w:b/>
                <w:color w:val="FF0000"/>
              </w:rPr>
              <w:t xml:space="preserve">to view </w:t>
            </w:r>
            <w:del w:id="1188" w:author="Rick Tyler" w:date="2016-07-25T16:12:00Z">
              <w:r w:rsidR="00AB383E" w:rsidRPr="004B325C" w:rsidDel="002861F9">
                <w:rPr>
                  <w:b/>
                  <w:color w:val="FF0000"/>
                </w:rPr>
                <w:delText xml:space="preserve">a </w:delText>
              </w:r>
            </w:del>
            <w:ins w:id="1189" w:author="Rick Tyler" w:date="2016-07-25T16:12:00Z">
              <w:r>
                <w:rPr>
                  <w:b/>
                  <w:color w:val="FF0000"/>
                </w:rPr>
                <w:t>an ISO</w:t>
              </w:r>
              <w:r w:rsidRPr="004B325C">
                <w:rPr>
                  <w:b/>
                  <w:color w:val="FF0000"/>
                </w:rPr>
                <w:t xml:space="preserve"> </w:t>
              </w:r>
            </w:ins>
            <w:r w:rsidR="00AB383E" w:rsidRPr="004B325C">
              <w:rPr>
                <w:b/>
                <w:bCs/>
                <w:color w:val="FF0000"/>
              </w:rPr>
              <w:t>swap example.</w:t>
            </w:r>
          </w:p>
          <w:p w14:paraId="4CB72E5F" w14:textId="77777777" w:rsidR="004E6F8B" w:rsidRDefault="004E6F8B" w:rsidP="004E6F8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4E6F8B" w:rsidRPr="008D3CA3" w14:paraId="66BE3696" w14:textId="77777777" w:rsidTr="004E6F8B">
              <w:tc>
                <w:tcPr>
                  <w:tcW w:w="9576" w:type="dxa"/>
                  <w:shd w:val="clear" w:color="auto" w:fill="D9D9D9"/>
                </w:tcPr>
                <w:p w14:paraId="2A7ABFEA" w14:textId="350A247E" w:rsidR="004E6F8B" w:rsidRPr="00EF13F7" w:rsidRDefault="002861F9" w:rsidP="004E6F8B">
                  <w:pPr>
                    <w:rPr>
                      <w:rStyle w:val="Strong"/>
                    </w:rPr>
                  </w:pPr>
                  <w:ins w:id="1190" w:author="Rick Tyler" w:date="2016-07-25T16:12:00Z">
                    <w:r>
                      <w:rPr>
                        <w:rStyle w:val="Strong"/>
                      </w:rPr>
                      <w:t xml:space="preserve">ISO Swap </w:t>
                    </w:r>
                  </w:ins>
                  <w:r w:rsidR="004E6F8B">
                    <w:rPr>
                      <w:rStyle w:val="Strong"/>
                    </w:rPr>
                    <w:t>Example – Meet Mr. Carol</w:t>
                  </w:r>
                </w:p>
                <w:p w14:paraId="42213FD6" w14:textId="77777777" w:rsidR="004E6F8B" w:rsidRPr="00017CF3" w:rsidRDefault="004E6F8B" w:rsidP="004E6F8B">
                  <w:r w:rsidRPr="00017CF3">
                    <w:t>Suppose Mr. Carol has an incentive stock o</w:t>
                  </w:r>
                  <w:r>
                    <w:t>ption to purchase 1,000 shares at</w:t>
                  </w:r>
                  <w:r w:rsidRPr="00017CF3">
                    <w:t xml:space="preserve"> $10 per share. Thus, he needs $10,000 to purchase the shares. The current market price is $20 per share. </w:t>
                  </w:r>
                </w:p>
                <w:p w14:paraId="109AC7B1" w14:textId="701772B1" w:rsidR="004E6F8B" w:rsidRPr="00017CF3" w:rsidRDefault="004E6F8B" w:rsidP="004E6F8B">
                  <w:r w:rsidRPr="00017CF3">
                    <w:t>Suppose he already owns 500 shares outright, which he has held for three years, with a basis of $5 per share. He could sell the 500 shares for $10,000</w:t>
                  </w:r>
                  <w:ins w:id="1191" w:author="Rick Tyler" w:date="2016-07-25T16:12:00Z">
                    <w:r w:rsidR="002861F9">
                      <w:t xml:space="preserve"> to raise the cash to exercise his option</w:t>
                    </w:r>
                  </w:ins>
                  <w:r w:rsidRPr="00017CF3">
                    <w:t xml:space="preserve">, but would have to pay a long-term capital gain tax on the $7,500 gain. Not only does this trigger a tax, but will leave him short of the required $10,000 he needs to make the purchase. </w:t>
                  </w:r>
                </w:p>
                <w:p w14:paraId="1CEB87B4" w14:textId="77777777" w:rsidR="004E6F8B" w:rsidRDefault="004E6F8B" w:rsidP="004E6F8B">
                  <w:r w:rsidRPr="00017CF3">
                    <w:t xml:space="preserve">Instead, he swaps his 500 shares, worth $10,000, for the 1,000 optioned shares. This is known as a tax-deferred exchange because no taxes are triggered by the exchange. </w:t>
                  </w:r>
                </w:p>
                <w:p w14:paraId="12C1B2ED" w14:textId="77777777" w:rsidR="004E6F8B" w:rsidRPr="00017CF3" w:rsidRDefault="004E6F8B" w:rsidP="004E6F8B">
                  <w:r w:rsidRPr="00017CF3">
                    <w:t xml:space="preserve">The Internal Revenue Code states that if property is acquired in such an exchange, the basis of the property will be the same as that of the property exchanged. Since the basis in his previously owned shares were $2,500 (500 x $5), the basis of the 1,000 exercised shares will also be $2,500. This basis will be allocated as follows: </w:t>
                  </w:r>
                </w:p>
                <w:p w14:paraId="2BF9D9DB" w14:textId="77777777" w:rsidR="004E6F8B" w:rsidRPr="00017CF3" w:rsidRDefault="004E6F8B" w:rsidP="00DF13A2">
                  <w:pPr>
                    <w:numPr>
                      <w:ilvl w:val="0"/>
                      <w:numId w:val="16"/>
                    </w:numPr>
                  </w:pPr>
                  <w:r w:rsidRPr="00017CF3">
                    <w:t>500 shares with a basis of $5 per share</w:t>
                  </w:r>
                </w:p>
                <w:p w14:paraId="2B278365" w14:textId="77777777" w:rsidR="004E6F8B" w:rsidRPr="00017CF3" w:rsidRDefault="004E6F8B" w:rsidP="00DF13A2">
                  <w:pPr>
                    <w:numPr>
                      <w:ilvl w:val="0"/>
                      <w:numId w:val="16"/>
                    </w:numPr>
                  </w:pPr>
                  <w:r w:rsidRPr="00017CF3">
                    <w:t>500 shares with a basis of $0</w:t>
                  </w:r>
                </w:p>
                <w:p w14:paraId="3C57547B" w14:textId="77777777" w:rsidR="004E6F8B" w:rsidRDefault="004E6F8B" w:rsidP="004E6F8B">
                  <w:pPr>
                    <w:rPr>
                      <w:ins w:id="1192" w:author="Rick Tyler" w:date="2016-07-25T16:17:00Z"/>
                    </w:rPr>
                  </w:pPr>
                  <w:r w:rsidRPr="00017CF3">
                    <w:t xml:space="preserve">In other words, the 1,000 shares are broken out so as to replicate the 500 shares, or the “swapped shares,” he originally owned. Those 500 shares with the $5 per share basis will also inherit his original holding period of 3 years, meaning they can be sold at any time, </w:t>
                  </w:r>
                  <w:r w:rsidRPr="00017CF3">
                    <w:lastRenderedPageBreak/>
                    <w:t xml:space="preserve">with appreciation treated as a long-term capital gain once the ISO holding period has been met. The remaining 500 shares will be treated as a new acquisition and their holding period for long-term gains will begin after their acquisition. </w:t>
                  </w:r>
                </w:p>
                <w:p w14:paraId="4E5F0B12" w14:textId="77777777" w:rsidR="00181F79" w:rsidRPr="00986DE0" w:rsidDel="00181F79" w:rsidRDefault="00181F79" w:rsidP="00181F79">
                  <w:pPr>
                    <w:rPr>
                      <w:del w:id="1193" w:author="Rick Tyler" w:date="2016-07-25T16:17:00Z"/>
                    </w:rPr>
                  </w:pPr>
                  <w:moveToRangeStart w:id="1194" w:author="Rick Tyler" w:date="2016-07-25T16:17:00Z" w:name="move457226755"/>
                  <w:moveTo w:id="1195" w:author="Rick Tyler" w:date="2016-07-25T16:17:00Z">
                    <w:r w:rsidRPr="00875010">
                      <w:t xml:space="preserve">Once exercised, by holding the </w:t>
                    </w:r>
                    <w:r>
                      <w:t>stock</w:t>
                    </w:r>
                    <w:r w:rsidRPr="00875010">
                      <w:t xml:space="preserve"> for a year and a day after exercise, it is possible to convert all appreciation into capital gains.</w:t>
                    </w:r>
                    <w:r w:rsidRPr="00875010">
                      <w:rPr>
                        <w:color w:val="000080"/>
                      </w:rPr>
                      <w:t xml:space="preserve"> </w:t>
                    </w:r>
                    <w:r w:rsidRPr="009701CD">
                      <w:t>The shares with a basis of $0 are called the “additional shares” and have a basis and holding period of 0.</w:t>
                    </w:r>
                  </w:moveTo>
                </w:p>
                <w:moveToRangeEnd w:id="1194"/>
                <w:p w14:paraId="25E8958E" w14:textId="77777777" w:rsidR="00181F79" w:rsidRPr="008D3CA3" w:rsidRDefault="00181F79" w:rsidP="004E6F8B"/>
              </w:tc>
            </w:tr>
          </w:tbl>
          <w:p w14:paraId="2A40F5B4" w14:textId="77777777" w:rsidR="004E6F8B" w:rsidRDefault="004E6F8B" w:rsidP="004E6F8B">
            <w:pPr>
              <w:spacing w:before="0" w:after="0"/>
            </w:pPr>
          </w:p>
          <w:p w14:paraId="191ED2BC" w14:textId="77777777" w:rsidR="004E6F8B" w:rsidRPr="00F00E17" w:rsidRDefault="004E6F8B" w:rsidP="004E6F8B">
            <w:pPr>
              <w:spacing w:before="0" w:after="0"/>
              <w:rPr>
                <w:vanish/>
              </w:rPr>
            </w:pPr>
          </w:p>
        </w:tc>
      </w:tr>
    </w:tbl>
    <w:p w14:paraId="333D7863" w14:textId="77777777" w:rsidR="000B20C6" w:rsidRDefault="000B20C6" w:rsidP="004E6F8B">
      <w:pPr>
        <w:spacing w:before="0" w:after="0"/>
      </w:pPr>
    </w:p>
    <w:p w14:paraId="584034B2" w14:textId="0A9DA09A" w:rsidR="000B20C6" w:rsidRPr="00986DE0" w:rsidDel="00181F79" w:rsidRDefault="000B20C6" w:rsidP="007D4120">
      <w:moveFromRangeStart w:id="1196" w:author="Rick Tyler" w:date="2016-07-25T16:17:00Z" w:name="move457226755"/>
      <w:moveFrom w:id="1197" w:author="Rick Tyler" w:date="2016-07-25T16:17:00Z">
        <w:r w:rsidRPr="00875010" w:rsidDel="00181F79">
          <w:t xml:space="preserve">Once exercised, by holding the </w:t>
        </w:r>
        <w:r w:rsidDel="00181F79">
          <w:t>stock</w:t>
        </w:r>
        <w:r w:rsidRPr="00875010" w:rsidDel="00181F79">
          <w:t xml:space="preserve"> for a year and a day after exercise, it is possible to convert all appreciation into capital gains.</w:t>
        </w:r>
        <w:r w:rsidRPr="00875010" w:rsidDel="00181F79">
          <w:rPr>
            <w:color w:val="000080"/>
          </w:rPr>
          <w:t xml:space="preserve"> </w:t>
        </w:r>
        <w:r w:rsidRPr="009701CD" w:rsidDel="00181F79">
          <w:t>The shares with a basis of $0 are called the “additional shares” and have a basis and holding period of 0.</w:t>
        </w:r>
      </w:moveFrom>
    </w:p>
    <w:moveFromRangeEnd w:id="1196"/>
    <w:p w14:paraId="32327C7D" w14:textId="77777777" w:rsidR="000B20C6" w:rsidRDefault="000B20C6" w:rsidP="006508F2">
      <w:pPr>
        <w:pStyle w:val="Heading2"/>
      </w:pPr>
      <w:r>
        <w:br w:type="page"/>
      </w:r>
      <w:r>
        <w:lastRenderedPageBreak/>
        <w:t>Exercise Considerations of Nonqualified Stock Options</w:t>
      </w:r>
    </w:p>
    <w:p w14:paraId="26D7022A" w14:textId="2A0AFEB3" w:rsidR="00EA0945" w:rsidRDefault="00EA0945" w:rsidP="006508F2">
      <w:pPr>
        <w:rPr>
          <w:ins w:id="1198" w:author="Rick Tyler" w:date="2016-07-25T16:21:00Z"/>
        </w:rPr>
      </w:pPr>
      <w:ins w:id="1199" w:author="Rick Tyler" w:date="2016-07-25T16:19:00Z">
        <w:r>
          <w:t xml:space="preserve">We have already discussed some of the </w:t>
        </w:r>
      </w:ins>
      <w:ins w:id="1200" w:author="Rick Tyler" w:date="2016-07-25T16:22:00Z">
        <w:r>
          <w:t xml:space="preserve">unique </w:t>
        </w:r>
      </w:ins>
      <w:ins w:id="1201" w:author="Rick Tyler" w:date="2016-07-25T16:19:00Z">
        <w:r>
          <w:t xml:space="preserve">considerations for exercise of ISOs, particularly as it pertains to managing the AMT exposure. With NQSOs, which trigger compensation income when exercised, there are also </w:t>
        </w:r>
      </w:ins>
      <w:ins w:id="1202" w:author="Rick Tyler" w:date="2016-07-25T16:23:00Z">
        <w:r w:rsidR="00F12F81">
          <w:t>unique considerations.</w:t>
        </w:r>
      </w:ins>
      <w:ins w:id="1203" w:author="Rick Tyler" w:date="2016-07-25T16:19:00Z">
        <w:r>
          <w:t xml:space="preserve"> </w:t>
        </w:r>
      </w:ins>
    </w:p>
    <w:p w14:paraId="55DE897F" w14:textId="217ABF2E" w:rsidR="000B20C6" w:rsidRDefault="000B20C6" w:rsidP="006508F2">
      <w:r w:rsidRPr="00875010">
        <w:t xml:space="preserve">There are differences in opinion regarding the best strategy for the exercise of nonqualified stock options. Many people say to exercise early and hold the stock. This way the spread that is taxed as ordinary </w:t>
      </w:r>
      <w:r>
        <w:t xml:space="preserve">compensation </w:t>
      </w:r>
      <w:r w:rsidRPr="00875010">
        <w:t>income upon exercise is typically small, and the appreciation over time will be subject to the lower capital gains rates. But others criticize this approach, pointing out that the underlying stock can decline in value after the exercise</w:t>
      </w:r>
      <w:r>
        <w:t xml:space="preserve"> and this eliminates the leverage in the option</w:t>
      </w:r>
      <w:r w:rsidRPr="00875010">
        <w:t>.</w:t>
      </w:r>
    </w:p>
    <w:p w14:paraId="554DAEEB" w14:textId="77777777" w:rsidR="000B20C6" w:rsidRPr="00875010" w:rsidRDefault="000B20C6" w:rsidP="006508F2"/>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952"/>
        <w:gridCol w:w="6638"/>
      </w:tblGrid>
      <w:tr w:rsidR="000B20C6" w:rsidRPr="00017CF3" w14:paraId="0DC163EB" w14:textId="77777777" w:rsidTr="004E6F8B">
        <w:tc>
          <w:tcPr>
            <w:tcW w:w="2695" w:type="dxa"/>
            <w:tcBorders>
              <w:top w:val="single" w:sz="6" w:space="0" w:color="auto"/>
            </w:tcBorders>
            <w:tcMar>
              <w:top w:w="72" w:type="dxa"/>
              <w:bottom w:w="72" w:type="dxa"/>
            </w:tcMar>
          </w:tcPr>
          <w:p w14:paraId="203C48C9" w14:textId="77777777" w:rsidR="000B20C6" w:rsidRPr="004E6F8B" w:rsidRDefault="000B20C6" w:rsidP="00A624F7">
            <w:pPr>
              <w:rPr>
                <w:b/>
              </w:rPr>
            </w:pPr>
            <w:r w:rsidRPr="004E6F8B">
              <w:rPr>
                <w:b/>
              </w:rPr>
              <w:t>Overview</w:t>
            </w:r>
          </w:p>
          <w:p w14:paraId="43C11193" w14:textId="77777777" w:rsidR="000B20C6" w:rsidRPr="004E6F8B" w:rsidRDefault="000B20C6" w:rsidP="00A624F7">
            <w:pPr>
              <w:rPr>
                <w:b/>
              </w:rPr>
            </w:pPr>
          </w:p>
        </w:tc>
        <w:tc>
          <w:tcPr>
            <w:tcW w:w="6060" w:type="dxa"/>
            <w:tcBorders>
              <w:top w:val="single" w:sz="6" w:space="0" w:color="auto"/>
            </w:tcBorders>
            <w:tcMar>
              <w:top w:w="72" w:type="dxa"/>
              <w:bottom w:w="72" w:type="dxa"/>
            </w:tcMar>
          </w:tcPr>
          <w:p w14:paraId="60CC03F9" w14:textId="5C1BF0C0" w:rsidR="000B20C6" w:rsidRPr="00AB383E" w:rsidRDefault="000B20C6" w:rsidP="00AB383E">
            <w:pPr>
              <w:pStyle w:val="CommentText"/>
              <w:rPr>
                <w:b/>
              </w:rPr>
            </w:pPr>
            <w:r w:rsidRPr="00017CF3">
              <w:rPr>
                <w:rFonts w:ascii="Arial" w:hAnsi="Arial"/>
              </w:rPr>
              <w:t>There are obviously risks associated with any approach, but before making the decision, there are a number of</w:t>
            </w:r>
            <w:r w:rsidRPr="00017CF3">
              <w:rPr>
                <w:rFonts w:ascii="Arial" w:hAnsi="Arial"/>
                <w:bCs/>
                <w:i/>
                <w:iCs/>
              </w:rPr>
              <w:t xml:space="preserve"> primary considerations</w:t>
            </w:r>
            <w:r w:rsidRPr="00017CF3">
              <w:rPr>
                <w:rFonts w:ascii="Arial" w:hAnsi="Arial"/>
              </w:rPr>
              <w:t xml:space="preserve"> to explore</w:t>
            </w:r>
            <w:r w:rsidR="009315B1">
              <w:rPr>
                <w:rFonts w:ascii="Arial" w:hAnsi="Arial"/>
              </w:rPr>
              <w:t xml:space="preserve">. </w:t>
            </w:r>
            <w:r w:rsidR="00AB383E" w:rsidRPr="004E6F8B">
              <w:rPr>
                <w:b/>
                <w:bCs/>
                <w:color w:val="FF0000"/>
              </w:rPr>
              <w:t>Click on each primary consideration to view more information.</w:t>
            </w:r>
          </w:p>
        </w:tc>
      </w:tr>
      <w:tr w:rsidR="000B20C6" w:rsidRPr="00017CF3" w14:paraId="0224DE3A" w14:textId="77777777" w:rsidTr="004E6F8B">
        <w:tc>
          <w:tcPr>
            <w:tcW w:w="2695" w:type="dxa"/>
            <w:shd w:val="clear" w:color="auto" w:fill="6CA8CD"/>
            <w:tcMar>
              <w:top w:w="72" w:type="dxa"/>
              <w:bottom w:w="72" w:type="dxa"/>
            </w:tcMar>
          </w:tcPr>
          <w:p w14:paraId="4F22D688" w14:textId="77777777" w:rsidR="000B20C6" w:rsidRPr="004E6F8B" w:rsidRDefault="000B20C6" w:rsidP="00A624F7">
            <w:pPr>
              <w:rPr>
                <w:b/>
              </w:rPr>
            </w:pPr>
            <w:r w:rsidRPr="004E6F8B">
              <w:rPr>
                <w:b/>
              </w:rPr>
              <w:t>Current Liquidity</w:t>
            </w:r>
          </w:p>
          <w:p w14:paraId="068D0709" w14:textId="77777777" w:rsidR="000B20C6" w:rsidRPr="004E6F8B" w:rsidRDefault="000B20C6" w:rsidP="00A624F7">
            <w:pPr>
              <w:rPr>
                <w:b/>
              </w:rPr>
            </w:pPr>
          </w:p>
        </w:tc>
        <w:tc>
          <w:tcPr>
            <w:tcW w:w="6060" w:type="dxa"/>
            <w:tcMar>
              <w:top w:w="72" w:type="dxa"/>
              <w:bottom w:w="72" w:type="dxa"/>
            </w:tcMar>
          </w:tcPr>
          <w:p w14:paraId="6B539FC3" w14:textId="4901C907" w:rsidR="000B20C6" w:rsidRPr="00017CF3" w:rsidRDefault="000B20C6" w:rsidP="00FF08F6">
            <w:pPr>
              <w:rPr>
                <w:rFonts w:eastAsia="Arial Unicode MS" w:cs="Arial Unicode MS"/>
              </w:rPr>
            </w:pPr>
            <w:r w:rsidRPr="00017CF3">
              <w:t xml:space="preserve">Does the </w:t>
            </w:r>
            <w:ins w:id="1204" w:author="Rick Tyler" w:date="2016-07-25T16:24:00Z">
              <w:r w:rsidR="00F12F81">
                <w:t xml:space="preserve">NQSO </w:t>
              </w:r>
            </w:ins>
            <w:r w:rsidRPr="00017CF3">
              <w:t>optionee have the liquidity required to pay the option price for the stock, as well as the taxes upon exercise of the option? If not, the only alternative may be a cashless exercise through the broker dealer</w:t>
            </w:r>
            <w:r w:rsidR="009315B1">
              <w:t xml:space="preserve">. </w:t>
            </w:r>
            <w:r w:rsidRPr="00017CF3">
              <w:t xml:space="preserve">With a cashless exercise, the brokerage firm loans the money to make the purchase and then immediately sells part of the stock after exercise to </w:t>
            </w:r>
            <w:del w:id="1205" w:author="Rick Tyler" w:date="2016-07-25T16:37:00Z">
              <w:r w:rsidRPr="00017CF3" w:rsidDel="00FF08F6">
                <w:delText xml:space="preserve">lower </w:delText>
              </w:r>
            </w:del>
            <w:ins w:id="1206" w:author="Rick Tyler" w:date="2016-07-25T16:37:00Z">
              <w:r w:rsidR="00FF08F6">
                <w:t>pay off</w:t>
              </w:r>
              <w:r w:rsidR="00FF08F6" w:rsidRPr="00017CF3">
                <w:t xml:space="preserve"> </w:t>
              </w:r>
            </w:ins>
            <w:r w:rsidRPr="00017CF3">
              <w:t>the loan. If</w:t>
            </w:r>
            <w:ins w:id="1207" w:author="Rick Tyler" w:date="2016-07-25T16:24:00Z">
              <w:r w:rsidR="00F12F81">
                <w:t>,</w:t>
              </w:r>
            </w:ins>
            <w:r w:rsidRPr="00017CF3">
              <w:t xml:space="preserve"> after the cashless exercise</w:t>
            </w:r>
            <w:ins w:id="1208" w:author="Rick Tyler" w:date="2016-07-25T16:24:00Z">
              <w:r w:rsidR="00F12F81">
                <w:t>,</w:t>
              </w:r>
            </w:ins>
            <w:r w:rsidRPr="00017CF3">
              <w:t xml:space="preserve"> the optionee holds the unsold shares, the optionee’s leverage in the position is significantly reduced</w:t>
            </w:r>
            <w:ins w:id="1209" w:author="Rick Tyler" w:date="2016-07-25T16:27:00Z">
              <w:r w:rsidR="00F12F81">
                <w:t>,</w:t>
              </w:r>
            </w:ins>
            <w:r w:rsidRPr="00017CF3">
              <w:t xml:space="preserve"> as a significant number of the shares were sold to pay the strike price and the withholding taxes.</w:t>
            </w:r>
          </w:p>
        </w:tc>
      </w:tr>
      <w:tr w:rsidR="000B20C6" w:rsidRPr="00017CF3" w14:paraId="097E7452" w14:textId="77777777" w:rsidTr="004E6F8B">
        <w:tc>
          <w:tcPr>
            <w:tcW w:w="2695" w:type="dxa"/>
            <w:shd w:val="clear" w:color="auto" w:fill="6CA8CD"/>
            <w:tcMar>
              <w:top w:w="72" w:type="dxa"/>
              <w:bottom w:w="72" w:type="dxa"/>
            </w:tcMar>
          </w:tcPr>
          <w:p w14:paraId="5B6DF737" w14:textId="77777777" w:rsidR="000B20C6" w:rsidRPr="004E6F8B" w:rsidRDefault="000B20C6" w:rsidP="00A624F7">
            <w:pPr>
              <w:rPr>
                <w:b/>
              </w:rPr>
            </w:pPr>
            <w:r w:rsidRPr="004E6F8B">
              <w:rPr>
                <w:b/>
              </w:rPr>
              <w:t>Outlook for the Stock</w:t>
            </w:r>
          </w:p>
          <w:p w14:paraId="24B1CFE7" w14:textId="77777777" w:rsidR="000B20C6" w:rsidRPr="004E6F8B" w:rsidRDefault="000B20C6" w:rsidP="00A624F7">
            <w:pPr>
              <w:rPr>
                <w:b/>
              </w:rPr>
            </w:pPr>
          </w:p>
        </w:tc>
        <w:tc>
          <w:tcPr>
            <w:tcW w:w="6060" w:type="dxa"/>
            <w:tcMar>
              <w:top w:w="72" w:type="dxa"/>
              <w:bottom w:w="72" w:type="dxa"/>
            </w:tcMar>
          </w:tcPr>
          <w:p w14:paraId="54819002" w14:textId="4E17B1C8" w:rsidR="000B20C6" w:rsidRPr="00017CF3" w:rsidRDefault="000B20C6" w:rsidP="008B706F">
            <w:bookmarkStart w:id="1210" w:name="OLE_LINK1"/>
            <w:bookmarkStart w:id="1211" w:name="OLE_LINK2"/>
            <w:r w:rsidRPr="00017CF3">
              <w:t xml:space="preserve">Does the optionee believe that the stock will continue to appreciate over the </w:t>
            </w:r>
            <w:bookmarkEnd w:id="1210"/>
            <w:bookmarkEnd w:id="1211"/>
            <w:r w:rsidRPr="00017CF3">
              <w:t xml:space="preserve">next 12 months? If the answer is yes, then there appears to be a sufficient window of opportunity in which to position the </w:t>
            </w:r>
            <w:ins w:id="1212" w:author="Rick Tyler" w:date="2016-07-25T16:38:00Z">
              <w:r w:rsidR="008B706F">
                <w:t xml:space="preserve">future appreciation </w:t>
              </w:r>
            </w:ins>
            <w:del w:id="1213" w:author="Rick Tyler" w:date="2016-07-25T16:38:00Z">
              <w:r w:rsidRPr="00017CF3" w:rsidDel="008B706F">
                <w:delText xml:space="preserve">spread </w:delText>
              </w:r>
            </w:del>
            <w:r w:rsidRPr="00017CF3">
              <w:t>to be taxed as a long-term capital gain. The risk that should be weighed against this is the possibility of a decline in the stock price and tying up capital in the shares.</w:t>
            </w:r>
          </w:p>
        </w:tc>
      </w:tr>
      <w:tr w:rsidR="000B20C6" w:rsidRPr="00017CF3" w14:paraId="2E0E3502" w14:textId="77777777" w:rsidTr="004E6F8B">
        <w:tc>
          <w:tcPr>
            <w:tcW w:w="2695" w:type="dxa"/>
            <w:shd w:val="clear" w:color="auto" w:fill="6CA8CD"/>
            <w:tcMar>
              <w:top w:w="72" w:type="dxa"/>
              <w:bottom w:w="72" w:type="dxa"/>
            </w:tcMar>
          </w:tcPr>
          <w:p w14:paraId="53412E3A" w14:textId="77777777" w:rsidR="000B20C6" w:rsidRPr="004E6F8B" w:rsidRDefault="000B20C6" w:rsidP="00A624F7">
            <w:pPr>
              <w:rPr>
                <w:b/>
              </w:rPr>
            </w:pPr>
            <w:r w:rsidRPr="004E6F8B">
              <w:rPr>
                <w:b/>
              </w:rPr>
              <w:t>Dividend Payment</w:t>
            </w:r>
          </w:p>
          <w:p w14:paraId="06974901" w14:textId="77777777" w:rsidR="000B20C6" w:rsidRPr="004E6F8B" w:rsidRDefault="000B20C6" w:rsidP="00A624F7">
            <w:pPr>
              <w:rPr>
                <w:b/>
              </w:rPr>
            </w:pPr>
          </w:p>
        </w:tc>
        <w:tc>
          <w:tcPr>
            <w:tcW w:w="6060" w:type="dxa"/>
            <w:tcMar>
              <w:top w:w="72" w:type="dxa"/>
              <w:bottom w:w="72" w:type="dxa"/>
            </w:tcMar>
          </w:tcPr>
          <w:p w14:paraId="74D86E59" w14:textId="77777777" w:rsidR="000B20C6" w:rsidRPr="00017CF3" w:rsidRDefault="000B20C6" w:rsidP="00A624F7">
            <w:r w:rsidRPr="00017CF3">
              <w:t>If the stock pays a dividend, the option holder will not receive it until the options are exercised and the underlying shares are held. If a significant portion of the stock’s return is in the form of dividends, it may be beneficial to exercise and hold the shares rather than the options.</w:t>
            </w:r>
          </w:p>
        </w:tc>
      </w:tr>
      <w:tr w:rsidR="000B20C6" w:rsidRPr="00017CF3" w14:paraId="0A700FE3" w14:textId="77777777" w:rsidTr="004E6F8B">
        <w:tc>
          <w:tcPr>
            <w:tcW w:w="2695" w:type="dxa"/>
            <w:tcBorders>
              <w:bottom w:val="single" w:sz="6" w:space="0" w:color="auto"/>
            </w:tcBorders>
            <w:shd w:val="clear" w:color="auto" w:fill="6CA8CD"/>
            <w:tcMar>
              <w:top w:w="72" w:type="dxa"/>
              <w:bottom w:w="72" w:type="dxa"/>
            </w:tcMar>
          </w:tcPr>
          <w:p w14:paraId="72145E1F" w14:textId="77777777" w:rsidR="000B20C6" w:rsidRPr="004E6F8B" w:rsidRDefault="000B20C6" w:rsidP="00A624F7">
            <w:pPr>
              <w:rPr>
                <w:b/>
              </w:rPr>
            </w:pPr>
            <w:r w:rsidRPr="004E6F8B">
              <w:rPr>
                <w:b/>
              </w:rPr>
              <w:t>Need for Diversification</w:t>
            </w:r>
          </w:p>
          <w:p w14:paraId="126BC7A5" w14:textId="77777777" w:rsidR="000B20C6" w:rsidRPr="004E6F8B" w:rsidRDefault="000B20C6" w:rsidP="00A624F7">
            <w:pPr>
              <w:rPr>
                <w:b/>
              </w:rPr>
            </w:pPr>
          </w:p>
        </w:tc>
        <w:tc>
          <w:tcPr>
            <w:tcW w:w="6060" w:type="dxa"/>
            <w:tcBorders>
              <w:bottom w:val="single" w:sz="6" w:space="0" w:color="auto"/>
            </w:tcBorders>
            <w:tcMar>
              <w:top w:w="72" w:type="dxa"/>
              <w:bottom w:w="72" w:type="dxa"/>
            </w:tcMar>
          </w:tcPr>
          <w:p w14:paraId="4BD6CC7F" w14:textId="77777777" w:rsidR="000B20C6" w:rsidRPr="00017CF3" w:rsidRDefault="000B20C6" w:rsidP="00A624F7">
            <w:pPr>
              <w:rPr>
                <w:rFonts w:eastAsia="Arial Unicode MS" w:cs="Arial Unicode MS"/>
              </w:rPr>
            </w:pPr>
            <w:r w:rsidRPr="00017CF3">
              <w:t xml:space="preserve">What percentage of the optionee's net worth is tied up in the underlying stock? If the percentage is high, then he or she may want to consider a strategy that helps diversify the risk of the concentration. </w:t>
            </w:r>
          </w:p>
        </w:tc>
      </w:tr>
    </w:tbl>
    <w:p w14:paraId="081E3296" w14:textId="77777777" w:rsidR="000B20C6" w:rsidRDefault="000B20C6">
      <w:pPr>
        <w:pStyle w:val="NormalWeb"/>
        <w:spacing w:before="0" w:beforeAutospacing="0" w:after="0" w:afterAutospacing="0"/>
      </w:pPr>
    </w:p>
    <w:p w14:paraId="09876409" w14:textId="77777777" w:rsidR="000B20C6" w:rsidRDefault="000B20C6" w:rsidP="00A624F7">
      <w:r w:rsidRPr="00875010">
        <w:lastRenderedPageBreak/>
        <w:t>Once these considerations are made, it then becomes possible to explore which of the following exercise strategies makes sense in a given situation</w:t>
      </w:r>
      <w:r>
        <w:t>.</w:t>
      </w:r>
    </w:p>
    <w:p w14:paraId="2A1561F2" w14:textId="77777777" w:rsidR="000B20C6" w:rsidRPr="00881645" w:rsidRDefault="00881645" w:rsidP="004E6F8B">
      <w:pPr>
        <w:rPr>
          <w:b/>
          <w:color w:val="FF0000"/>
        </w:rPr>
      </w:pPr>
      <w:r w:rsidRPr="00881645">
        <w:rPr>
          <w:b/>
          <w:color w:val="FF0000"/>
        </w:rPr>
        <w:t>Click each strategy to learn more.</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590"/>
      </w:tblGrid>
      <w:tr w:rsidR="000B20C6" w:rsidRPr="004B325C" w14:paraId="76F22416" w14:textId="77777777" w:rsidTr="00347D0E">
        <w:tc>
          <w:tcPr>
            <w:tcW w:w="8748" w:type="dxa"/>
            <w:shd w:val="clear" w:color="auto" w:fill="6CA8CD"/>
            <w:tcMar>
              <w:top w:w="72" w:type="dxa"/>
              <w:left w:w="115" w:type="dxa"/>
              <w:bottom w:w="72" w:type="dxa"/>
              <w:right w:w="115" w:type="dxa"/>
            </w:tcMar>
          </w:tcPr>
          <w:p w14:paraId="115B4EFE" w14:textId="77777777" w:rsidR="000B20C6" w:rsidRPr="00077237" w:rsidRDefault="000B20C6" w:rsidP="00A624F7">
            <w:pPr>
              <w:rPr>
                <w:rStyle w:val="Strong"/>
                <w:color w:val="FFFFFF"/>
              </w:rPr>
            </w:pPr>
            <w:r w:rsidRPr="00077237">
              <w:rPr>
                <w:rStyle w:val="Strong"/>
                <w:color w:val="FFFFFF"/>
              </w:rPr>
              <w:t>Possible Tax Advantages of Exercising and Holding the Stock</w:t>
            </w:r>
          </w:p>
        </w:tc>
      </w:tr>
      <w:tr w:rsidR="000B20C6" w:rsidRPr="004B325C" w14:paraId="5F229989" w14:textId="77777777" w:rsidTr="00347D0E">
        <w:tc>
          <w:tcPr>
            <w:tcW w:w="8748" w:type="dxa"/>
            <w:shd w:val="clear" w:color="auto" w:fill="FFFFFF"/>
            <w:tcMar>
              <w:top w:w="72" w:type="dxa"/>
              <w:left w:w="115" w:type="dxa"/>
              <w:bottom w:w="72" w:type="dxa"/>
              <w:right w:w="115" w:type="dxa"/>
            </w:tcMar>
          </w:tcPr>
          <w:p w14:paraId="425F5A93" w14:textId="215F14C8" w:rsidR="000B20C6" w:rsidRPr="004B325C" w:rsidRDefault="000B20C6" w:rsidP="008B706F">
            <w:r w:rsidRPr="004B325C">
              <w:t>If the optionee anticipates future appreciation in the stock, the optionee may desire to buy and hold the stock. Of course, this exercise, unlike that for ISOs, will generate a regular income tax and the optionee will need sufficient liquidity to pay that tax if no shares are to be sold. However, if the shares continue to appreciate, the realized gain at an ultimate sale would likely result in lower capital gains taxes (or a possible stepped up basis at death) versus a larger and larger portion taxed as compensation if exercise</w:t>
            </w:r>
            <w:ins w:id="1214" w:author="Rick Tyler" w:date="2016-07-25T16:40:00Z">
              <w:r w:rsidR="008B706F">
                <w:t xml:space="preserve"> is deferred into</w:t>
              </w:r>
            </w:ins>
            <w:del w:id="1215" w:author="Rick Tyler" w:date="2016-07-25T16:40:00Z">
              <w:r w:rsidRPr="004B325C" w:rsidDel="008B706F">
                <w:delText>d</w:delText>
              </w:r>
            </w:del>
            <w:r w:rsidRPr="004B325C">
              <w:t xml:space="preserve"> </w:t>
            </w:r>
            <w:del w:id="1216" w:author="Rick Tyler" w:date="2016-07-25T16:40:00Z">
              <w:r w:rsidRPr="004B325C" w:rsidDel="008B706F">
                <w:delText xml:space="preserve">in </w:delText>
              </w:r>
            </w:del>
            <w:r w:rsidRPr="004B325C">
              <w:t xml:space="preserve">the future. Also, if a stock swap is used to purchase the shares, the purchase can be accomplished with no cash outlay and converts all anticipated future appreciation into a capital gains transaction if/when sold as well as deferring the realization of the gain on the swapped shares (or a possible stepped up basis at death). </w:t>
            </w:r>
          </w:p>
        </w:tc>
      </w:tr>
      <w:tr w:rsidR="000B20C6" w:rsidRPr="004B325C" w14:paraId="4F0BAD5E" w14:textId="77777777" w:rsidTr="00347D0E">
        <w:tc>
          <w:tcPr>
            <w:tcW w:w="8748" w:type="dxa"/>
            <w:shd w:val="clear" w:color="auto" w:fill="6CA8CD"/>
            <w:tcMar>
              <w:top w:w="72" w:type="dxa"/>
              <w:left w:w="115" w:type="dxa"/>
              <w:bottom w:w="72" w:type="dxa"/>
              <w:right w:w="115" w:type="dxa"/>
            </w:tcMar>
          </w:tcPr>
          <w:p w14:paraId="4D68F855" w14:textId="77777777" w:rsidR="000B20C6" w:rsidRPr="00077237" w:rsidRDefault="000B20C6" w:rsidP="00A624F7">
            <w:pPr>
              <w:rPr>
                <w:rStyle w:val="Strong"/>
                <w:color w:val="FFFFFF"/>
              </w:rPr>
            </w:pPr>
            <w:r w:rsidRPr="00077237">
              <w:rPr>
                <w:rStyle w:val="Strong"/>
                <w:color w:val="FFFFFF"/>
              </w:rPr>
              <w:t>Why Not Continue to Hold the Options?</w:t>
            </w:r>
          </w:p>
        </w:tc>
      </w:tr>
      <w:tr w:rsidR="000B20C6" w:rsidRPr="004B325C" w14:paraId="38532150" w14:textId="77777777" w:rsidTr="00347D0E">
        <w:tc>
          <w:tcPr>
            <w:tcW w:w="8748" w:type="dxa"/>
            <w:shd w:val="clear" w:color="auto" w:fill="FFFFFF"/>
            <w:tcMar>
              <w:top w:w="72" w:type="dxa"/>
              <w:left w:w="115" w:type="dxa"/>
              <w:bottom w:w="72" w:type="dxa"/>
              <w:right w:w="115" w:type="dxa"/>
            </w:tcMar>
          </w:tcPr>
          <w:p w14:paraId="0E06DCD9" w14:textId="5F691D2C" w:rsidR="000B20C6" w:rsidRPr="004B325C" w:rsidRDefault="000B20C6" w:rsidP="00A624F7">
            <w:r w:rsidRPr="004B325C">
              <w:t>Continuing to hold onto an option once vested has both advantages and risks</w:t>
            </w:r>
            <w:r w:rsidR="009315B1">
              <w:t xml:space="preserve">. </w:t>
            </w:r>
            <w:r w:rsidRPr="004B325C">
              <w:t>The primary advantage is that the option holder has the benefit of a leveraged-type investment that requires no capital outlay</w:t>
            </w:r>
            <w:r w:rsidR="009315B1">
              <w:t xml:space="preserve">. </w:t>
            </w:r>
            <w:r w:rsidRPr="004B325C">
              <w:t xml:space="preserve">The primary disadvantage to consider is that if the underlying stock continues to appreciate, the option holder could potentially have a higher tax burden upon exercise than if exercised now and held for capital gains treatment on any future appreciation. </w:t>
            </w:r>
          </w:p>
        </w:tc>
      </w:tr>
    </w:tbl>
    <w:p w14:paraId="6831C18B" w14:textId="77777777" w:rsidR="000B20C6" w:rsidRPr="00C9041F" w:rsidRDefault="000B20C6" w:rsidP="00347D0E">
      <w:pPr>
        <w:spacing w:before="0" w:after="0"/>
      </w:pPr>
    </w:p>
    <w:p w14:paraId="57DAD646" w14:textId="77777777" w:rsidR="000B20C6" w:rsidRPr="00017CF3" w:rsidRDefault="000B20C6" w:rsidP="00F26724">
      <w:pPr>
        <w:pStyle w:val="Heading2"/>
      </w:pPr>
      <w:r>
        <w:rPr>
          <w:rStyle w:val="NormalWebChar"/>
          <w:rFonts w:ascii="Arial" w:hAnsi="Arial" w:cs="Arial"/>
          <w:color w:val="000080"/>
          <w:sz w:val="32"/>
        </w:rPr>
        <w:br w:type="page"/>
      </w:r>
      <w:r w:rsidRPr="00017CF3">
        <w:rPr>
          <w:rStyle w:val="NormalWebChar"/>
          <w:rFonts w:ascii="Arial" w:hAnsi="Arial" w:cs="Arial"/>
          <w:color w:val="000080"/>
          <w:sz w:val="28"/>
          <w:szCs w:val="28"/>
        </w:rPr>
        <w:lastRenderedPageBreak/>
        <w:t>Stock Appreciation Rights</w:t>
      </w:r>
    </w:p>
    <w:p w14:paraId="015B2109" w14:textId="58F445DC" w:rsidR="000B20C6" w:rsidRDefault="000B20C6" w:rsidP="00F26724">
      <w:r w:rsidRPr="008F6AEF">
        <w:t xml:space="preserve">While very similar to stock options, </w:t>
      </w:r>
      <w:r w:rsidRPr="008B706F">
        <w:rPr>
          <w:b/>
          <w:rPrChange w:id="1217" w:author="Rick Tyler" w:date="2016-07-25T16:43:00Z">
            <w:rPr/>
          </w:rPrChange>
        </w:rPr>
        <w:t xml:space="preserve">Stock Appreciation Rights </w:t>
      </w:r>
      <w:ins w:id="1218" w:author="Rick Tyler" w:date="2016-07-25T16:43:00Z">
        <w:r w:rsidR="008B706F" w:rsidRPr="008B706F">
          <w:rPr>
            <w:b/>
            <w:rPrChange w:id="1219" w:author="Rick Tyler" w:date="2016-07-25T16:43:00Z">
              <w:rPr/>
            </w:rPrChange>
          </w:rPr>
          <w:t>(SARs</w:t>
        </w:r>
      </w:ins>
      <w:ins w:id="1220" w:author="Rick Tyler" w:date="2016-07-25T16:54:00Z">
        <w:r w:rsidR="007B34DD">
          <w:rPr>
            <w:b/>
          </w:rPr>
          <w:t>)</w:t>
        </w:r>
      </w:ins>
      <w:ins w:id="1221" w:author="Rick Tyler" w:date="2016-07-25T16:43:00Z">
        <w:r w:rsidR="008B706F">
          <w:rPr>
            <w:b/>
          </w:rPr>
          <w:t xml:space="preserve"> </w:t>
        </w:r>
      </w:ins>
      <w:del w:id="1222" w:author="Rick Tyler" w:date="2016-07-25T16:43:00Z">
        <w:r w:rsidRPr="008F6AEF" w:rsidDel="008B706F">
          <w:delText xml:space="preserve">– also referred to as “SARs” – </w:delText>
        </w:r>
      </w:del>
      <w:r w:rsidRPr="008F6AEF">
        <w:t>are another form of option-based compensation</w:t>
      </w:r>
      <w:r w:rsidR="009315B1">
        <w:t xml:space="preserve">. </w:t>
      </w:r>
      <w:r w:rsidRPr="008F6AEF">
        <w:t>Stock Appreciation Rights</w:t>
      </w:r>
      <w:r>
        <w:t xml:space="preserve"> have been in existence for some time, but their use has historically been limited due to their accounting treatment, which required that, unlike ISOs and NQSOs, employers must expense the grants. However, when the </w:t>
      </w:r>
      <w:ins w:id="1223" w:author="Rick Tyler" w:date="2016-07-14T16:13:00Z">
        <w:r w:rsidR="005755D3">
          <w:t>Financial Accounting Standards Board (</w:t>
        </w:r>
      </w:ins>
      <w:r>
        <w:t>FASB</w:t>
      </w:r>
      <w:ins w:id="1224" w:author="Rick Tyler" w:date="2016-07-14T16:13:00Z">
        <w:r w:rsidR="005755D3">
          <w:t>)</w:t>
        </w:r>
      </w:ins>
      <w:r>
        <w:t xml:space="preserve"> mandated that corporations must also begin expensing ISOs and NQSOs, SARs’ popularity soared as they became equally attractive compensation strategies</w:t>
      </w:r>
      <w:r w:rsidR="009315B1">
        <w:t xml:space="preserve">. </w:t>
      </w:r>
    </w:p>
    <w:p w14:paraId="200F1570" w14:textId="77777777" w:rsidR="000B20C6" w:rsidRDefault="000B20C6" w:rsidP="00F26724">
      <w:r>
        <w:t>SARs are very similar in form to NQSO</w:t>
      </w:r>
      <w:del w:id="1225" w:author="Rick Tyler" w:date="2016-07-14T16:13:00Z">
        <w:r w:rsidDel="006C7963">
          <w:delText>’</w:delText>
        </w:r>
      </w:del>
      <w:r>
        <w:t>s in that they are:</w:t>
      </w:r>
    </w:p>
    <w:p w14:paraId="7DB621E2" w14:textId="41505DE6" w:rsidR="000B20C6" w:rsidRDefault="000B20C6" w:rsidP="00DF13A2">
      <w:pPr>
        <w:numPr>
          <w:ilvl w:val="0"/>
          <w:numId w:val="17"/>
        </w:numPr>
      </w:pPr>
      <w:r>
        <w:t>Granted to employees at a set price</w:t>
      </w:r>
      <w:ins w:id="1226" w:author="Rick Tyler" w:date="2016-07-25T16:44:00Z">
        <w:r w:rsidR="00E545D0">
          <w:t>.</w:t>
        </w:r>
      </w:ins>
    </w:p>
    <w:p w14:paraId="4F3EC948" w14:textId="78BA3C95" w:rsidR="000B20C6" w:rsidRDefault="000B20C6" w:rsidP="00DF13A2">
      <w:pPr>
        <w:numPr>
          <w:ilvl w:val="0"/>
          <w:numId w:val="17"/>
        </w:numPr>
      </w:pPr>
      <w:r>
        <w:t>Usually subject to a specific vesting schedule set forth under the terms of the company plan, which may be time or performance based</w:t>
      </w:r>
      <w:ins w:id="1227" w:author="Rick Tyler" w:date="2016-07-25T16:44:00Z">
        <w:r w:rsidR="00E545D0">
          <w:t>.</w:t>
        </w:r>
      </w:ins>
    </w:p>
    <w:p w14:paraId="36BCC039" w14:textId="6605486A" w:rsidR="000B20C6" w:rsidRDefault="000B20C6" w:rsidP="00DF13A2">
      <w:pPr>
        <w:numPr>
          <w:ilvl w:val="0"/>
          <w:numId w:val="17"/>
        </w:numPr>
      </w:pPr>
      <w:r>
        <w:t>Have a defined expiration date</w:t>
      </w:r>
      <w:ins w:id="1228" w:author="Rick Tyler" w:date="2016-07-25T16:44:00Z">
        <w:r w:rsidR="00E545D0">
          <w:t>.</w:t>
        </w:r>
      </w:ins>
      <w:r>
        <w:t xml:space="preserve">  </w:t>
      </w:r>
    </w:p>
    <w:p w14:paraId="02272839" w14:textId="075E8C25" w:rsidR="000B20C6" w:rsidRDefault="000B20C6" w:rsidP="00851492">
      <w:r>
        <w:t>Once the SARs vest, the employee can exercise them and receive either cash for the amount that the SAR has appreciated above the strike price or, in some cases, for a stock equivalent to that same amount. Whether the SARs are stock or cash settled will be determined by the plan</w:t>
      </w:r>
      <w:r w:rsidR="009315B1">
        <w:t xml:space="preserve">. </w:t>
      </w:r>
    </w:p>
    <w:p w14:paraId="333EBA32" w14:textId="4ABD75A0" w:rsidR="000B20C6" w:rsidRDefault="000B20C6" w:rsidP="00851492">
      <w:r>
        <w:t>The advantage to the employee of SARs over NQSOs lies in the fact that</w:t>
      </w:r>
      <w:r w:rsidRPr="00473DAA">
        <w:t xml:space="preserve"> </w:t>
      </w:r>
      <w:r>
        <w:t>the employee does not have to actually pay to exercise, making the exercise process far easier and less complex financially for the option holder</w:t>
      </w:r>
      <w:r w:rsidR="009315B1">
        <w:t xml:space="preserve">. </w:t>
      </w:r>
      <w:r>
        <w:t xml:space="preserve">From a tax perspective, SARs are similar to NQSOs in that the difference between the exercise price and the FMV is taxed as compensation upon exercise. </w:t>
      </w:r>
    </w:p>
    <w:p w14:paraId="0879DF72" w14:textId="77777777" w:rsidR="000B20C6" w:rsidRDefault="000B20C6" w:rsidP="00AB383E">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184"/>
        <w:gridCol w:w="7406"/>
      </w:tblGrid>
      <w:tr w:rsidR="000B20C6" w:rsidRPr="004B325C" w14:paraId="179B6577" w14:textId="77777777" w:rsidTr="009622AE">
        <w:tc>
          <w:tcPr>
            <w:tcW w:w="2070" w:type="dxa"/>
            <w:tcBorders>
              <w:top w:val="single" w:sz="6" w:space="0" w:color="auto"/>
            </w:tcBorders>
            <w:tcMar>
              <w:top w:w="72" w:type="dxa"/>
              <w:bottom w:w="72" w:type="dxa"/>
            </w:tcMar>
          </w:tcPr>
          <w:p w14:paraId="467DC346" w14:textId="77777777" w:rsidR="000B20C6" w:rsidRPr="009622AE" w:rsidRDefault="009622AE" w:rsidP="00851492">
            <w:pPr>
              <w:rPr>
                <w:b/>
              </w:rPr>
            </w:pPr>
            <w:r>
              <w:rPr>
                <w:b/>
              </w:rPr>
              <w:t>Overview</w:t>
            </w:r>
          </w:p>
        </w:tc>
        <w:tc>
          <w:tcPr>
            <w:tcW w:w="7020" w:type="dxa"/>
            <w:tcBorders>
              <w:top w:val="single" w:sz="6" w:space="0" w:color="auto"/>
            </w:tcBorders>
            <w:tcMar>
              <w:top w:w="72" w:type="dxa"/>
              <w:bottom w:w="72" w:type="dxa"/>
            </w:tcMar>
          </w:tcPr>
          <w:p w14:paraId="61B92A5F" w14:textId="77777777" w:rsidR="000B20C6" w:rsidRPr="004B325C" w:rsidRDefault="000B20C6" w:rsidP="00851492">
            <w:r w:rsidRPr="004B325C">
              <w:t>The stages in the life of the grant are listed on the left</w:t>
            </w:r>
            <w:r w:rsidR="009622AE">
              <w:t xml:space="preserve">. </w:t>
            </w:r>
            <w:r w:rsidR="00AB383E" w:rsidRPr="009622AE">
              <w:rPr>
                <w:b/>
                <w:color w:val="FF0000"/>
              </w:rPr>
              <w:t>Click each stage to learn more</w:t>
            </w:r>
          </w:p>
        </w:tc>
      </w:tr>
      <w:tr w:rsidR="000B20C6" w:rsidRPr="004B325C" w14:paraId="749518D7" w14:textId="77777777" w:rsidTr="009622AE">
        <w:tc>
          <w:tcPr>
            <w:tcW w:w="2070" w:type="dxa"/>
            <w:shd w:val="clear" w:color="auto" w:fill="6CA8CD"/>
            <w:tcMar>
              <w:top w:w="72" w:type="dxa"/>
              <w:bottom w:w="72" w:type="dxa"/>
            </w:tcMar>
          </w:tcPr>
          <w:p w14:paraId="3F904FBC" w14:textId="77777777" w:rsidR="000B20C6" w:rsidRPr="009622AE" w:rsidRDefault="000B20C6" w:rsidP="00851492">
            <w:pPr>
              <w:rPr>
                <w:b/>
              </w:rPr>
            </w:pPr>
            <w:r w:rsidRPr="009622AE">
              <w:rPr>
                <w:b/>
              </w:rPr>
              <w:t>Grant</w:t>
            </w:r>
          </w:p>
        </w:tc>
        <w:tc>
          <w:tcPr>
            <w:tcW w:w="7020" w:type="dxa"/>
            <w:tcMar>
              <w:top w:w="72" w:type="dxa"/>
              <w:bottom w:w="72" w:type="dxa"/>
            </w:tcMar>
          </w:tcPr>
          <w:p w14:paraId="5EDA1C67" w14:textId="77777777" w:rsidR="007B34DD" w:rsidRPr="00B71ACB" w:rsidRDefault="000B20C6" w:rsidP="00851492">
            <w:pPr>
              <w:rPr>
                <w:ins w:id="1229" w:author="Rick Tyler" w:date="2016-07-25T16:57:00Z"/>
                <w:rPrChange w:id="1230" w:author="Rick Tyler" w:date="2016-07-25T17:03:00Z">
                  <w:rPr>
                    <w:ins w:id="1231" w:author="Rick Tyler" w:date="2016-07-25T16:57:00Z"/>
                    <w:highlight w:val="yellow"/>
                  </w:rPr>
                </w:rPrChange>
              </w:rPr>
            </w:pPr>
            <w:r w:rsidRPr="00B71ACB">
              <w:t>SARs are granted to the employee</w:t>
            </w:r>
            <w:r w:rsidR="009315B1" w:rsidRPr="00B71ACB">
              <w:rPr>
                <w:rPrChange w:id="1232" w:author="Rick Tyler" w:date="2016-07-25T17:03:00Z">
                  <w:rPr>
                    <w:highlight w:val="yellow"/>
                  </w:rPr>
                </w:rPrChange>
              </w:rPr>
              <w:t xml:space="preserve">. </w:t>
            </w:r>
            <w:r w:rsidRPr="00B71ACB">
              <w:t>The grant can be either</w:t>
            </w:r>
          </w:p>
          <w:p w14:paraId="6FB3F3BB" w14:textId="2F7104CE" w:rsidR="007B34DD" w:rsidRPr="00B71ACB" w:rsidRDefault="007B34DD">
            <w:pPr>
              <w:pStyle w:val="ListParagraph"/>
              <w:numPr>
                <w:ilvl w:val="0"/>
                <w:numId w:val="32"/>
              </w:numPr>
              <w:contextualSpacing w:val="0"/>
              <w:rPr>
                <w:ins w:id="1233" w:author="Rick Tyler" w:date="2016-07-25T16:56:00Z"/>
                <w:rPrChange w:id="1234" w:author="Rick Tyler" w:date="2016-07-25T17:03:00Z">
                  <w:rPr>
                    <w:ins w:id="1235" w:author="Rick Tyler" w:date="2016-07-25T16:56:00Z"/>
                    <w:highlight w:val="yellow"/>
                  </w:rPr>
                </w:rPrChange>
              </w:rPr>
              <w:pPrChange w:id="1236" w:author="Rick Tyler" w:date="2016-07-25T17:00:00Z">
                <w:pPr/>
              </w:pPrChange>
            </w:pPr>
            <w:ins w:id="1237" w:author="Rick Tyler" w:date="2016-07-25T16:57:00Z">
              <w:r w:rsidRPr="00B71ACB">
                <w:rPr>
                  <w:rPrChange w:id="1238" w:author="Rick Tyler" w:date="2016-07-25T17:03:00Z">
                    <w:rPr>
                      <w:highlight w:val="yellow"/>
                    </w:rPr>
                  </w:rPrChange>
                </w:rPr>
                <w:t xml:space="preserve">A </w:t>
              </w:r>
            </w:ins>
            <w:del w:id="1239" w:author="Rick Tyler" w:date="2016-07-25T16:57:00Z">
              <w:r w:rsidR="000B20C6" w:rsidRPr="00B71ACB" w:rsidDel="007B34DD">
                <w:rPr>
                  <w:b/>
                  <w:i/>
                  <w:rPrChange w:id="1240" w:author="Rick Tyler" w:date="2016-07-25T17:03:00Z">
                    <w:rPr/>
                  </w:rPrChange>
                </w:rPr>
                <w:delText xml:space="preserve"> “</w:delText>
              </w:r>
            </w:del>
            <w:r w:rsidR="000B20C6" w:rsidRPr="00B71ACB">
              <w:rPr>
                <w:b/>
                <w:i/>
                <w:rPrChange w:id="1241" w:author="Rick Tyler" w:date="2016-07-25T17:03:00Z">
                  <w:rPr/>
                </w:rPrChange>
              </w:rPr>
              <w:t>Stand-</w:t>
            </w:r>
            <w:ins w:id="1242" w:author="Rick Tyler" w:date="2016-07-25T16:57:00Z">
              <w:r w:rsidRPr="00B71ACB">
                <w:rPr>
                  <w:b/>
                  <w:i/>
                  <w:rPrChange w:id="1243" w:author="Rick Tyler" w:date="2016-07-25T17:03:00Z">
                    <w:rPr>
                      <w:b/>
                      <w:i/>
                      <w:highlight w:val="yellow"/>
                    </w:rPr>
                  </w:rPrChange>
                </w:rPr>
                <w:t>A</w:t>
              </w:r>
            </w:ins>
            <w:del w:id="1244" w:author="Rick Tyler" w:date="2016-07-25T16:57:00Z">
              <w:r w:rsidR="000B20C6" w:rsidRPr="00B71ACB" w:rsidDel="007B34DD">
                <w:rPr>
                  <w:b/>
                  <w:i/>
                  <w:rPrChange w:id="1245" w:author="Rick Tyler" w:date="2016-07-25T17:03:00Z">
                    <w:rPr/>
                  </w:rPrChange>
                </w:rPr>
                <w:delText>a</w:delText>
              </w:r>
            </w:del>
            <w:r w:rsidR="000B20C6" w:rsidRPr="00B71ACB">
              <w:rPr>
                <w:b/>
                <w:i/>
                <w:rPrChange w:id="1246" w:author="Rick Tyler" w:date="2016-07-25T17:03:00Z">
                  <w:rPr/>
                </w:rPrChange>
              </w:rPr>
              <w:t>lone SAR</w:t>
            </w:r>
            <w:ins w:id="1247" w:author="Rick Tyler" w:date="2016-07-25T16:58:00Z">
              <w:r w:rsidR="00B71ACB" w:rsidRPr="00B71ACB">
                <w:rPr>
                  <w:b/>
                  <w:i/>
                  <w:rPrChange w:id="1248" w:author="Rick Tyler" w:date="2016-07-25T17:03:00Z">
                    <w:rPr>
                      <w:b/>
                      <w:i/>
                      <w:highlight w:val="yellow"/>
                    </w:rPr>
                  </w:rPrChange>
                </w:rPr>
                <w:t xml:space="preserve"> </w:t>
              </w:r>
              <w:r w:rsidR="00B71ACB" w:rsidRPr="00B71ACB">
                <w:rPr>
                  <w:rPrChange w:id="1249" w:author="Rick Tyler" w:date="2016-07-25T17:03:00Z">
                    <w:rPr>
                      <w:b/>
                      <w:highlight w:val="yellow"/>
                    </w:rPr>
                  </w:rPrChange>
                </w:rPr>
                <w:t xml:space="preserve">is issued independent of any stock options. Thus, </w:t>
              </w:r>
            </w:ins>
            <w:ins w:id="1250" w:author="Rick Tyler" w:date="2016-07-25T16:59:00Z">
              <w:r w:rsidR="00B71ACB" w:rsidRPr="00B71ACB">
                <w:rPr>
                  <w:rPrChange w:id="1251" w:author="Rick Tyler" w:date="2016-07-25T17:03:00Z">
                    <w:rPr>
                      <w:highlight w:val="yellow"/>
                    </w:rPr>
                  </w:rPrChange>
                </w:rPr>
                <w:t>it</w:t>
              </w:r>
            </w:ins>
            <w:ins w:id="1252" w:author="Rick Tyler" w:date="2016-07-25T16:58:00Z">
              <w:r w:rsidR="00B71ACB" w:rsidRPr="00B71ACB">
                <w:rPr>
                  <w:rPrChange w:id="1253" w:author="Rick Tyler" w:date="2016-07-25T17:03:00Z">
                    <w:rPr>
                      <w:b/>
                      <w:highlight w:val="yellow"/>
                    </w:rPr>
                  </w:rPrChange>
                </w:rPr>
                <w:t xml:space="preserve"> can only be exercised for cash</w:t>
              </w:r>
            </w:ins>
            <w:ins w:id="1254" w:author="Rick Tyler" w:date="2016-07-25T16:59:00Z">
              <w:r w:rsidR="00B71ACB" w:rsidRPr="00B71ACB">
                <w:rPr>
                  <w:rPrChange w:id="1255" w:author="Rick Tyler" w:date="2016-07-25T17:03:00Z">
                    <w:rPr>
                      <w:b/>
                      <w:highlight w:val="yellow"/>
                    </w:rPr>
                  </w:rPrChange>
                </w:rPr>
                <w:t>.</w:t>
              </w:r>
            </w:ins>
            <w:del w:id="1256" w:author="Rick Tyler" w:date="2016-07-25T16:57:00Z">
              <w:r w:rsidR="000B20C6" w:rsidRPr="00B71ACB" w:rsidDel="007B34DD">
                <w:delText>s</w:delText>
              </w:r>
            </w:del>
            <w:del w:id="1257" w:author="Rick Tyler" w:date="2016-07-25T16:59:00Z">
              <w:r w:rsidR="000B20C6" w:rsidRPr="00B71ACB" w:rsidDel="00B71ACB">
                <w:delText>,</w:delText>
              </w:r>
            </w:del>
            <w:del w:id="1258" w:author="Rick Tyler" w:date="2016-07-25T16:57:00Z">
              <w:r w:rsidR="000B20C6" w:rsidRPr="00B71ACB" w:rsidDel="007B34DD">
                <w:delText>”</w:delText>
              </w:r>
            </w:del>
            <w:del w:id="1259" w:author="Rick Tyler" w:date="2016-07-25T16:59:00Z">
              <w:r w:rsidR="000B20C6" w:rsidRPr="00B71ACB" w:rsidDel="00B71ACB">
                <w:delText xml:space="preserve"> which are exercisable only for cash, or “Tandem SARs</w:delText>
              </w:r>
            </w:del>
            <w:del w:id="1260" w:author="Rick Tyler" w:date="2016-07-25T16:48:00Z">
              <w:r w:rsidR="000B20C6" w:rsidRPr="00B71ACB" w:rsidDel="003C7812">
                <w:delText>,</w:delText>
              </w:r>
            </w:del>
            <w:del w:id="1261" w:author="Rick Tyler" w:date="2016-07-25T16:59:00Z">
              <w:r w:rsidR="000B20C6" w:rsidRPr="00B71ACB" w:rsidDel="00B71ACB">
                <w:delText>”</w:delText>
              </w:r>
            </w:del>
          </w:p>
          <w:p w14:paraId="1E4FC068" w14:textId="0A46F66A" w:rsidR="000B20C6" w:rsidRPr="004B325C" w:rsidRDefault="000B20C6">
            <w:pPr>
              <w:pStyle w:val="ListParagraph"/>
              <w:numPr>
                <w:ilvl w:val="0"/>
                <w:numId w:val="31"/>
              </w:numPr>
              <w:contextualSpacing w:val="0"/>
              <w:pPrChange w:id="1262" w:author="Rick Tyler" w:date="2016-07-25T17:02:00Z">
                <w:pPr/>
              </w:pPrChange>
            </w:pPr>
            <w:del w:id="1263" w:author="Rick Tyler" w:date="2016-07-25T16:56:00Z">
              <w:r w:rsidRPr="00B71ACB" w:rsidDel="007B34DD">
                <w:delText xml:space="preserve">   </w:delText>
              </w:r>
            </w:del>
            <w:r w:rsidRPr="00B71ACB">
              <w:t xml:space="preserve">A </w:t>
            </w:r>
            <w:r w:rsidRPr="00B71ACB">
              <w:rPr>
                <w:b/>
                <w:i/>
                <w:rPrChange w:id="1264" w:author="Rick Tyler" w:date="2016-07-25T17:03:00Z">
                  <w:rPr/>
                </w:rPrChange>
              </w:rPr>
              <w:t>Tandem SAR</w:t>
            </w:r>
            <w:r w:rsidRPr="00B71ACB">
              <w:t xml:space="preserve"> is granted in conjunction with a Nonqualified Stock Option or an Incentive Stock Option</w:t>
            </w:r>
            <w:ins w:id="1265" w:author="Rick Tyler" w:date="2016-07-25T17:00:00Z">
              <w:r w:rsidR="00B71ACB" w:rsidRPr="00B71ACB">
                <w:rPr>
                  <w:rPrChange w:id="1266" w:author="Rick Tyler" w:date="2016-07-25T17:03:00Z">
                    <w:rPr>
                      <w:highlight w:val="yellow"/>
                    </w:rPr>
                  </w:rPrChange>
                </w:rPr>
                <w:t xml:space="preserve">. This allows the owner to either exercise it for cash (like a Stand-Alone SAR) or exercise it to receive shares of stock. </w:t>
              </w:r>
            </w:ins>
            <w:del w:id="1267" w:author="Rick Tyler" w:date="2016-07-25T17:02:00Z">
              <w:r w:rsidRPr="00B71ACB" w:rsidDel="00B71ACB">
                <w:delText xml:space="preserve"> and provides the optionee with a choice</w:delText>
              </w:r>
              <w:r w:rsidR="009315B1" w:rsidRPr="00B71ACB" w:rsidDel="00B71ACB">
                <w:rPr>
                  <w:rPrChange w:id="1268" w:author="Rick Tyler" w:date="2016-07-25T17:03:00Z">
                    <w:rPr>
                      <w:highlight w:val="yellow"/>
                    </w:rPr>
                  </w:rPrChange>
                </w:rPr>
                <w:delText xml:space="preserve">. </w:delText>
              </w:r>
              <w:r w:rsidRPr="00B71ACB" w:rsidDel="00B71ACB">
                <w:delText>When exercising, the employee can choose to exercise and receive a stock option, or exercise as a SAR</w:delText>
              </w:r>
              <w:r w:rsidR="009315B1" w:rsidRPr="00B71ACB" w:rsidDel="00B71ACB">
                <w:rPr>
                  <w:rPrChange w:id="1269" w:author="Rick Tyler" w:date="2016-07-25T17:03:00Z">
                    <w:rPr>
                      <w:highlight w:val="yellow"/>
                    </w:rPr>
                  </w:rPrChange>
                </w:rPr>
                <w:delText xml:space="preserve">. </w:delText>
              </w:r>
            </w:del>
            <w:r w:rsidRPr="00B71ACB">
              <w:t>The choice of one eliminates the right to exercise the other. A partial exercise would only result in a partial elimination.</w:t>
            </w:r>
          </w:p>
        </w:tc>
      </w:tr>
      <w:tr w:rsidR="000B20C6" w:rsidRPr="004B325C" w14:paraId="73BEE3CE" w14:textId="77777777" w:rsidTr="009622AE">
        <w:tc>
          <w:tcPr>
            <w:tcW w:w="2070" w:type="dxa"/>
            <w:shd w:val="clear" w:color="auto" w:fill="6CA8CD"/>
            <w:tcMar>
              <w:top w:w="72" w:type="dxa"/>
              <w:bottom w:w="72" w:type="dxa"/>
            </w:tcMar>
          </w:tcPr>
          <w:p w14:paraId="16E6DFC0" w14:textId="084D3BC5" w:rsidR="000B20C6" w:rsidRPr="009622AE" w:rsidRDefault="000B20C6" w:rsidP="00851492">
            <w:pPr>
              <w:rPr>
                <w:b/>
              </w:rPr>
            </w:pPr>
            <w:r w:rsidRPr="009622AE">
              <w:rPr>
                <w:b/>
              </w:rPr>
              <w:t xml:space="preserve">Vest </w:t>
            </w:r>
          </w:p>
        </w:tc>
        <w:tc>
          <w:tcPr>
            <w:tcW w:w="7020" w:type="dxa"/>
            <w:tcMar>
              <w:top w:w="72" w:type="dxa"/>
              <w:bottom w:w="72" w:type="dxa"/>
            </w:tcMar>
          </w:tcPr>
          <w:p w14:paraId="3222951A" w14:textId="152A0786" w:rsidR="000B20C6" w:rsidRPr="004B325C" w:rsidRDefault="000B20C6" w:rsidP="00851492">
            <w:r w:rsidRPr="004B325C">
              <w:t>Upon vesting, the employee can exercise the SAR at any time prior to its expiration</w:t>
            </w:r>
            <w:r w:rsidR="009315B1">
              <w:t xml:space="preserve">. </w:t>
            </w:r>
          </w:p>
        </w:tc>
      </w:tr>
      <w:tr w:rsidR="000B20C6" w:rsidRPr="004B325C" w14:paraId="1B513E81" w14:textId="77777777" w:rsidTr="009622AE">
        <w:tc>
          <w:tcPr>
            <w:tcW w:w="2070" w:type="dxa"/>
            <w:tcBorders>
              <w:bottom w:val="single" w:sz="6" w:space="0" w:color="auto"/>
            </w:tcBorders>
            <w:shd w:val="clear" w:color="auto" w:fill="6CA8CD"/>
            <w:tcMar>
              <w:top w:w="72" w:type="dxa"/>
              <w:bottom w:w="72" w:type="dxa"/>
            </w:tcMar>
          </w:tcPr>
          <w:p w14:paraId="7D363C1C" w14:textId="77777777" w:rsidR="000B20C6" w:rsidRPr="009622AE" w:rsidRDefault="000B20C6" w:rsidP="00851492">
            <w:pPr>
              <w:rPr>
                <w:b/>
              </w:rPr>
            </w:pPr>
            <w:r w:rsidRPr="009622AE">
              <w:rPr>
                <w:b/>
              </w:rPr>
              <w:lastRenderedPageBreak/>
              <w:t>Exercise</w:t>
            </w:r>
          </w:p>
        </w:tc>
        <w:tc>
          <w:tcPr>
            <w:tcW w:w="7020" w:type="dxa"/>
            <w:tcBorders>
              <w:bottom w:val="single" w:sz="6" w:space="0" w:color="auto"/>
            </w:tcBorders>
            <w:tcMar>
              <w:top w:w="72" w:type="dxa"/>
              <w:bottom w:w="72" w:type="dxa"/>
            </w:tcMar>
          </w:tcPr>
          <w:p w14:paraId="24ACFC21" w14:textId="35950AF1" w:rsidR="000B20C6" w:rsidRPr="004B325C" w:rsidRDefault="000B20C6" w:rsidP="00851492">
            <w:r w:rsidRPr="004B325C">
              <w:t>The exercise of a SAR will result in the delivery of cash or stock to the employee, the value of which will be based on the difference between the strike of the SAR when granted and the current FMV of the stock</w:t>
            </w:r>
            <w:ins w:id="1270" w:author="Rick Tyler" w:date="2016-07-14T16:20:00Z">
              <w:r w:rsidR="00670FEE">
                <w:t xml:space="preserve"> when exercised</w:t>
              </w:r>
            </w:ins>
            <w:r w:rsidR="009315B1">
              <w:t xml:space="preserve">. </w:t>
            </w:r>
            <w:r w:rsidRPr="004B325C">
              <w:t>The spread between the exercise price and FMV is taxed as compensation.</w:t>
            </w:r>
          </w:p>
        </w:tc>
      </w:tr>
    </w:tbl>
    <w:p w14:paraId="16D79D67" w14:textId="77777777" w:rsidR="000B20C6" w:rsidRDefault="000B20C6" w:rsidP="009622AE">
      <w:pPr>
        <w:spacing w:before="0" w:after="0"/>
      </w:pPr>
    </w:p>
    <w:p w14:paraId="68BE3748" w14:textId="77777777" w:rsidR="000B20C6" w:rsidRPr="00503B3F" w:rsidRDefault="006B79C6" w:rsidP="00077237">
      <w:pPr>
        <w:pStyle w:val="Heading2"/>
      </w:pPr>
      <w:r>
        <w:rPr>
          <w:bCs/>
          <w:i/>
          <w:color w:val="auto"/>
          <w:sz w:val="20"/>
          <w:szCs w:val="20"/>
        </w:rPr>
        <w:br w:type="page"/>
      </w:r>
      <w:r w:rsidR="000B20C6">
        <w:lastRenderedPageBreak/>
        <w:t>Understanding the Mechanics of Exercising SARs</w:t>
      </w:r>
    </w:p>
    <w:p w14:paraId="645BAE34" w14:textId="7CA69589" w:rsidR="000B20C6" w:rsidRDefault="000B20C6" w:rsidP="00077237">
      <w:r>
        <w:t>As previously discussed, there are two forms of exercise with SARs, each outlined further below</w:t>
      </w:r>
      <w:r w:rsidR="009315B1">
        <w:t xml:space="preserve">. </w:t>
      </w:r>
      <w:r>
        <w:t>Below is the scenario we will use to look at the options available under a SARs grant</w:t>
      </w:r>
      <w:r w:rsidR="009315B1">
        <w:t xml:space="preserve">. </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9622AE" w:rsidRPr="008D3CA3" w14:paraId="7DDF27BD" w14:textId="77777777" w:rsidTr="009622AE">
        <w:tc>
          <w:tcPr>
            <w:tcW w:w="9576" w:type="dxa"/>
            <w:shd w:val="clear" w:color="auto" w:fill="DBD9B9"/>
          </w:tcPr>
          <w:p w14:paraId="2C36F40F" w14:textId="77777777" w:rsidR="009622AE" w:rsidRPr="00077237" w:rsidRDefault="009622AE" w:rsidP="009622AE">
            <w:pPr>
              <w:rPr>
                <w:rStyle w:val="Strong"/>
              </w:rPr>
            </w:pPr>
            <w:r w:rsidRPr="00077237">
              <w:rPr>
                <w:rStyle w:val="Strong"/>
              </w:rPr>
              <w:t>SARs Example</w:t>
            </w:r>
          </w:p>
          <w:p w14:paraId="533D9DE4" w14:textId="7ABBCE15" w:rsidR="009622AE" w:rsidRPr="008D3CA3" w:rsidRDefault="009622AE" w:rsidP="009622AE">
            <w:r>
              <w:t>An individual receives 10,000 SARs with a strike price of $10. The vesting period is 3 years on the grant</w:t>
            </w:r>
            <w:r w:rsidR="009315B1">
              <w:t xml:space="preserve">. </w:t>
            </w:r>
            <w:r>
              <w:t>Five years later, the stock is trading at $20 and the individual decides to exercise the SARs.</w:t>
            </w:r>
          </w:p>
        </w:tc>
      </w:tr>
    </w:tbl>
    <w:p w14:paraId="75047DC9" w14:textId="77777777" w:rsidR="004548D8" w:rsidRPr="009622AE" w:rsidRDefault="00AE2499" w:rsidP="004548D8">
      <w:pPr>
        <w:pStyle w:val="CommentText"/>
        <w:rPr>
          <w:b/>
          <w:color w:val="FF0000"/>
        </w:rPr>
      </w:pPr>
      <w:r>
        <w:rPr>
          <w:noProof/>
        </w:rPr>
        <w:drawing>
          <wp:inline distT="0" distB="0" distL="0" distR="0" wp14:anchorId="5024F0A9" wp14:editId="34315DC2">
            <wp:extent cx="302260" cy="302260"/>
            <wp:effectExtent l="0" t="0" r="2540" b="2540"/>
            <wp:docPr id="14"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004548D8" w:rsidRPr="009622AE">
        <w:rPr>
          <w:b/>
          <w:color w:val="FF0000"/>
        </w:rPr>
        <w:t>Click the icon to view Option #1.</w:t>
      </w:r>
    </w:p>
    <w:p w14:paraId="485A793C" w14:textId="77777777" w:rsidR="009622AE" w:rsidRPr="009622AE" w:rsidRDefault="009622AE" w:rsidP="009622AE"/>
    <w:tbl>
      <w:tblPr>
        <w:tblW w:w="0" w:type="auto"/>
        <w:tblInd w:w="-7"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0B20C6" w:rsidRPr="004B325C" w14:paraId="457E1785" w14:textId="77777777" w:rsidTr="009622AE">
        <w:tc>
          <w:tcPr>
            <w:tcW w:w="9576" w:type="dxa"/>
            <w:shd w:val="clear" w:color="auto" w:fill="DBD9B9"/>
            <w:tcMar>
              <w:top w:w="72" w:type="dxa"/>
              <w:left w:w="115" w:type="dxa"/>
              <w:bottom w:w="72" w:type="dxa"/>
              <w:right w:w="115" w:type="dxa"/>
            </w:tcMar>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115" w:type="dxa"/>
                <w:bottom w:w="43" w:type="dxa"/>
                <w:right w:w="115" w:type="dxa"/>
              </w:tblCellMar>
              <w:tblLook w:val="00A0" w:firstRow="1" w:lastRow="0" w:firstColumn="1" w:lastColumn="0" w:noHBand="0" w:noVBand="0"/>
            </w:tblPr>
            <w:tblGrid>
              <w:gridCol w:w="9331"/>
            </w:tblGrid>
            <w:tr w:rsidR="00341549" w:rsidRPr="00891DA1" w14:paraId="1402BC5E" w14:textId="77777777" w:rsidTr="00341549">
              <w:tc>
                <w:tcPr>
                  <w:tcW w:w="9331" w:type="dxa"/>
                  <w:tcBorders>
                    <w:top w:val="single" w:sz="4" w:space="0" w:color="FFFFFF"/>
                    <w:left w:val="single" w:sz="4" w:space="0" w:color="FFFFFF"/>
                    <w:bottom w:val="single" w:sz="4" w:space="0" w:color="FFFFFF"/>
                    <w:right w:val="single" w:sz="4" w:space="0" w:color="FFFFFF"/>
                  </w:tcBorders>
                  <w:shd w:val="clear" w:color="auto" w:fill="BFBA84"/>
                </w:tcPr>
                <w:p w14:paraId="51E9DE51" w14:textId="77777777" w:rsidR="00341549" w:rsidRPr="00E124D3" w:rsidRDefault="00165E51" w:rsidP="003724C9">
                  <w:pPr>
                    <w:rPr>
                      <w:rStyle w:val="Strong"/>
                    </w:rPr>
                  </w:pPr>
                  <w:r w:rsidRPr="00E124D3">
                    <w:rPr>
                      <w:rStyle w:val="Strong"/>
                    </w:rPr>
                    <w:t>Option #1:  Cash payout</w:t>
                  </w:r>
                </w:p>
              </w:tc>
            </w:tr>
            <w:tr w:rsidR="00341549" w:rsidRPr="00891DA1" w14:paraId="1D25C9E8" w14:textId="77777777" w:rsidTr="00341549">
              <w:tc>
                <w:tcPr>
                  <w:tcW w:w="9331" w:type="dxa"/>
                  <w:tcBorders>
                    <w:top w:val="single" w:sz="4" w:space="0" w:color="FFFFFF"/>
                    <w:left w:val="single" w:sz="4" w:space="0" w:color="FFFFFF"/>
                    <w:bottom w:val="single" w:sz="4" w:space="0" w:color="FFFFFF"/>
                    <w:right w:val="single" w:sz="4" w:space="0" w:color="FFFFFF"/>
                  </w:tcBorders>
                  <w:shd w:val="clear" w:color="auto" w:fill="E7E6CF"/>
                </w:tcPr>
                <w:p w14:paraId="48012E0D" w14:textId="77777777" w:rsidR="00165E51" w:rsidRPr="004B325C" w:rsidRDefault="00165E51" w:rsidP="00DF13A2">
                  <w:pPr>
                    <w:numPr>
                      <w:ilvl w:val="0"/>
                      <w:numId w:val="18"/>
                    </w:numPr>
                  </w:pPr>
                  <w:r w:rsidRPr="003724C9">
                    <w:rPr>
                      <w:rStyle w:val="Strong"/>
                    </w:rPr>
                    <w:t>Grant:</w:t>
                  </w:r>
                  <w:r w:rsidRPr="004B325C">
                    <w:t xml:space="preserve">  The employee receives 10,000 SARs with a strike price of $10. </w:t>
                  </w:r>
                </w:p>
                <w:p w14:paraId="705082A2" w14:textId="0BBD28FB" w:rsidR="00165E51" w:rsidRPr="004B325C" w:rsidRDefault="00165E51" w:rsidP="00DF13A2">
                  <w:pPr>
                    <w:numPr>
                      <w:ilvl w:val="0"/>
                      <w:numId w:val="18"/>
                    </w:numPr>
                  </w:pPr>
                  <w:r w:rsidRPr="003724C9">
                    <w:rPr>
                      <w:rStyle w:val="Strong"/>
                    </w:rPr>
                    <w:t>Vest:</w:t>
                  </w:r>
                  <w:r w:rsidRPr="004B325C">
                    <w:t xml:space="preserve">  The vesting period is 3 years</w:t>
                  </w:r>
                  <w:r w:rsidR="009315B1">
                    <w:t xml:space="preserve">. </w:t>
                  </w:r>
                  <w:r w:rsidRPr="004B325C">
                    <w:t>Given the employee has held the SARs for 5 years, the employee is fully vested and can elect to take the appreciation at any time</w:t>
                  </w:r>
                  <w:r w:rsidR="009315B1">
                    <w:t xml:space="preserve">. </w:t>
                  </w:r>
                </w:p>
                <w:p w14:paraId="5BB07FDB" w14:textId="1C54D677" w:rsidR="00341549" w:rsidRPr="00D75A11" w:rsidRDefault="00165E51" w:rsidP="00DF13A2">
                  <w:pPr>
                    <w:numPr>
                      <w:ilvl w:val="0"/>
                      <w:numId w:val="18"/>
                    </w:numPr>
                    <w:rPr>
                      <w:color w:val="262824"/>
                      <w:sz w:val="16"/>
                      <w:szCs w:val="16"/>
                    </w:rPr>
                  </w:pPr>
                  <w:r w:rsidRPr="003724C9">
                    <w:rPr>
                      <w:rStyle w:val="Strong"/>
                    </w:rPr>
                    <w:t>Exercise:</w:t>
                  </w:r>
                  <w:r w:rsidRPr="004B325C">
                    <w:t xml:space="preserve">  Given that the stock is trading at $20 at exercise, the employee will receive $100,000 cash (i.e., $200,000 FMV - $100,000 exercise cost) minus tax withholding</w:t>
                  </w:r>
                  <w:r w:rsidR="009315B1">
                    <w:t xml:space="preserve">. </w:t>
                  </w:r>
                </w:p>
              </w:tc>
            </w:tr>
          </w:tbl>
          <w:p w14:paraId="4DBF787C" w14:textId="77777777" w:rsidR="000B20C6" w:rsidRPr="004B325C" w:rsidRDefault="000B20C6" w:rsidP="00165E51">
            <w:pPr>
              <w:ind w:left="720"/>
            </w:pPr>
          </w:p>
        </w:tc>
      </w:tr>
    </w:tbl>
    <w:p w14:paraId="1159276E" w14:textId="77777777" w:rsidR="009622AE" w:rsidRDefault="009622AE" w:rsidP="009622AE">
      <w:pPr>
        <w:spacing w:before="0" w:after="0"/>
      </w:pPr>
    </w:p>
    <w:p w14:paraId="244A5FD5" w14:textId="77777777" w:rsidR="004548D8" w:rsidRDefault="00AE2499" w:rsidP="009622AE">
      <w:pPr>
        <w:spacing w:before="0" w:after="0"/>
        <w:rPr>
          <w:b/>
          <w:color w:val="FF0000"/>
        </w:rPr>
      </w:pPr>
      <w:r>
        <w:rPr>
          <w:noProof/>
        </w:rPr>
        <w:drawing>
          <wp:inline distT="0" distB="0" distL="0" distR="0" wp14:anchorId="64E6B790" wp14:editId="021CF239">
            <wp:extent cx="302260" cy="302260"/>
            <wp:effectExtent l="0" t="0" r="2540" b="2540"/>
            <wp:docPr id="16" name="Picture 1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mentationIcon_32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004548D8" w:rsidRPr="009622AE">
        <w:rPr>
          <w:b/>
          <w:color w:val="FF0000"/>
        </w:rPr>
        <w:t>Click the icon to view Option #2.</w:t>
      </w:r>
    </w:p>
    <w:p w14:paraId="544B430C" w14:textId="77777777" w:rsidR="004548D8" w:rsidRPr="00550671" w:rsidRDefault="004548D8" w:rsidP="009622AE">
      <w:pPr>
        <w:spacing w:before="0" w:after="0"/>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0B20C6" w:rsidRPr="004B325C" w14:paraId="1BEBBB38" w14:textId="77777777" w:rsidTr="00127BC8">
        <w:tc>
          <w:tcPr>
            <w:tcW w:w="9576" w:type="dxa"/>
            <w:shd w:val="clear" w:color="auto" w:fill="DBD9B9"/>
            <w:tcMar>
              <w:top w:w="72" w:type="dxa"/>
              <w:left w:w="115" w:type="dxa"/>
              <w:bottom w:w="72" w:type="dxa"/>
              <w:right w:w="115" w:type="dxa"/>
            </w:tcMar>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115" w:type="dxa"/>
                <w:bottom w:w="43" w:type="dxa"/>
                <w:right w:w="115" w:type="dxa"/>
              </w:tblCellMar>
              <w:tblLook w:val="00A0" w:firstRow="1" w:lastRow="0" w:firstColumn="1" w:lastColumn="0" w:noHBand="0" w:noVBand="0"/>
            </w:tblPr>
            <w:tblGrid>
              <w:gridCol w:w="9331"/>
            </w:tblGrid>
            <w:tr w:rsidR="00165E51" w:rsidRPr="00891DA1" w14:paraId="5A0F0E63" w14:textId="77777777" w:rsidTr="005D1605">
              <w:tc>
                <w:tcPr>
                  <w:tcW w:w="9331" w:type="dxa"/>
                  <w:tcBorders>
                    <w:top w:val="single" w:sz="4" w:space="0" w:color="FFFFFF"/>
                    <w:left w:val="single" w:sz="4" w:space="0" w:color="FFFFFF"/>
                    <w:bottom w:val="single" w:sz="4" w:space="0" w:color="FFFFFF"/>
                    <w:right w:val="single" w:sz="4" w:space="0" w:color="FFFFFF"/>
                  </w:tcBorders>
                  <w:shd w:val="clear" w:color="auto" w:fill="BFBA84"/>
                </w:tcPr>
                <w:p w14:paraId="665806F0" w14:textId="77777777" w:rsidR="00165E51" w:rsidRPr="00E124D3" w:rsidRDefault="00165E51" w:rsidP="003724C9">
                  <w:pPr>
                    <w:rPr>
                      <w:rStyle w:val="Strong"/>
                    </w:rPr>
                  </w:pPr>
                  <w:r w:rsidRPr="00E124D3">
                    <w:rPr>
                      <w:rStyle w:val="Strong"/>
                    </w:rPr>
                    <w:t>Option #2:  Tandem SARs</w:t>
                  </w:r>
                </w:p>
              </w:tc>
            </w:tr>
            <w:tr w:rsidR="00165E51" w:rsidRPr="00891DA1" w14:paraId="582CC64E" w14:textId="77777777" w:rsidTr="005D1605">
              <w:tc>
                <w:tcPr>
                  <w:tcW w:w="9331" w:type="dxa"/>
                  <w:tcBorders>
                    <w:top w:val="single" w:sz="4" w:space="0" w:color="FFFFFF"/>
                    <w:left w:val="single" w:sz="4" w:space="0" w:color="FFFFFF"/>
                    <w:bottom w:val="single" w:sz="4" w:space="0" w:color="FFFFFF"/>
                    <w:right w:val="single" w:sz="4" w:space="0" w:color="FFFFFF"/>
                  </w:tcBorders>
                  <w:shd w:val="clear" w:color="auto" w:fill="E7E6CF"/>
                </w:tcPr>
                <w:p w14:paraId="0EA7C6B5" w14:textId="77777777" w:rsidR="00165E51" w:rsidRPr="004B325C" w:rsidRDefault="00165E51" w:rsidP="00DF13A2">
                  <w:pPr>
                    <w:numPr>
                      <w:ilvl w:val="0"/>
                      <w:numId w:val="19"/>
                    </w:numPr>
                  </w:pPr>
                  <w:r w:rsidRPr="003724C9">
                    <w:rPr>
                      <w:rStyle w:val="Strong"/>
                    </w:rPr>
                    <w:t>Grant:</w:t>
                  </w:r>
                  <w:r w:rsidRPr="004B325C">
                    <w:t xml:space="preserve">  The employee receives 10,000 SARs with a strike price of $10. </w:t>
                  </w:r>
                </w:p>
                <w:p w14:paraId="557EBFF4" w14:textId="77777777" w:rsidR="00165E51" w:rsidRPr="004B325C" w:rsidRDefault="00165E51" w:rsidP="00DF13A2">
                  <w:pPr>
                    <w:numPr>
                      <w:ilvl w:val="0"/>
                      <w:numId w:val="19"/>
                    </w:numPr>
                  </w:pPr>
                  <w:r w:rsidRPr="003724C9">
                    <w:rPr>
                      <w:rStyle w:val="Strong"/>
                    </w:rPr>
                    <w:t>Vest:</w:t>
                  </w:r>
                  <w:r w:rsidRPr="004B325C">
                    <w:t xml:space="preserve">  The vesting period is 3 years.</w:t>
                  </w:r>
                </w:p>
                <w:p w14:paraId="7A96E84D" w14:textId="71BE154F" w:rsidR="00165E51" w:rsidRPr="004B325C" w:rsidRDefault="00165E51" w:rsidP="00DF13A2">
                  <w:pPr>
                    <w:numPr>
                      <w:ilvl w:val="0"/>
                      <w:numId w:val="19"/>
                    </w:numPr>
                  </w:pPr>
                  <w:r w:rsidRPr="003724C9">
                    <w:rPr>
                      <w:rStyle w:val="Strong"/>
                    </w:rPr>
                    <w:t>Exercise</w:t>
                  </w:r>
                  <w:r w:rsidRPr="004B325C">
                    <w:t xml:space="preserve">:  Five years after grant, the stock is trading at $20 and the employee decides to exercise the SARs. The employee will receive 5,000 shares of stock [i.e., ($200,000 FMV - $100,000 exercise cost) ÷ $20 share price], provided tax withholding is paid in cash by the employee. Alternatively, under most plans, </w:t>
                  </w:r>
                  <w:del w:id="1271" w:author="Rick Tyler" w:date="2016-07-14T16:24:00Z">
                    <w:r w:rsidRPr="004B325C" w:rsidDel="004008A3">
                      <w:delText xml:space="preserve">additional shares can be deducted </w:delText>
                    </w:r>
                  </w:del>
                  <w:ins w:id="1272" w:author="Rick Tyler" w:date="2016-07-14T16:24:00Z">
                    <w:r w:rsidR="004008A3">
                      <w:t>there will be a reduction in the number of shares received</w:t>
                    </w:r>
                  </w:ins>
                  <w:ins w:id="1273" w:author="Rick Tyler" w:date="2016-07-15T15:03:00Z">
                    <w:r w:rsidR="000F4F2F">
                      <w:t xml:space="preserve"> by the employee</w:t>
                    </w:r>
                  </w:ins>
                  <w:ins w:id="1274" w:author="Rick Tyler" w:date="2016-07-14T16:24:00Z">
                    <w:r w:rsidR="004008A3">
                      <w:t xml:space="preserve"> </w:t>
                    </w:r>
                  </w:ins>
                  <w:r w:rsidRPr="004B325C">
                    <w:t>to cover the cost of taxes.</w:t>
                  </w:r>
                </w:p>
                <w:p w14:paraId="0A5ACB0F" w14:textId="2879EFFC" w:rsidR="00165E51" w:rsidRPr="00D75A11" w:rsidRDefault="00165E51" w:rsidP="00DF13A2">
                  <w:pPr>
                    <w:numPr>
                      <w:ilvl w:val="0"/>
                      <w:numId w:val="19"/>
                    </w:numPr>
                    <w:rPr>
                      <w:color w:val="262824"/>
                      <w:sz w:val="16"/>
                      <w:szCs w:val="16"/>
                    </w:rPr>
                  </w:pPr>
                  <w:r w:rsidRPr="003724C9">
                    <w:rPr>
                      <w:rStyle w:val="Strong"/>
                    </w:rPr>
                    <w:t>Sale:</w:t>
                  </w:r>
                  <w:r w:rsidRPr="004B325C">
                    <w:t xml:space="preserve">  The employee now holds outright the shares received from the SARs grant</w:t>
                  </w:r>
                  <w:r w:rsidR="009315B1">
                    <w:t xml:space="preserve">. </w:t>
                  </w:r>
                  <w:r w:rsidRPr="004B325C">
                    <w:t>Upon ultimate sale of the stock, the tax impact</w:t>
                  </w:r>
                  <w:ins w:id="1275" w:author="Rick Tyler" w:date="2016-07-15T15:04:00Z">
                    <w:r w:rsidR="000F4F2F">
                      <w:t xml:space="preserve"> of the sale</w:t>
                    </w:r>
                  </w:ins>
                  <w:r w:rsidRPr="004B325C">
                    <w:t xml:space="preserve"> will be either short-term or long-term gains treatment depending on how long the stock is held from the date of exercise</w:t>
                  </w:r>
                  <w:r w:rsidR="009315B1">
                    <w:t xml:space="preserve">. </w:t>
                  </w:r>
                </w:p>
              </w:tc>
            </w:tr>
          </w:tbl>
          <w:p w14:paraId="48C07F98" w14:textId="77777777" w:rsidR="000B20C6" w:rsidRPr="004B325C" w:rsidRDefault="000B20C6" w:rsidP="00165E51"/>
        </w:tc>
      </w:tr>
    </w:tbl>
    <w:p w14:paraId="3D7A1462" w14:textId="77777777" w:rsidR="000B20C6" w:rsidRPr="008F6DC4" w:rsidRDefault="000B20C6" w:rsidP="009622AE">
      <w:pPr>
        <w:spacing w:before="0" w:after="0"/>
      </w:pPr>
    </w:p>
    <w:p w14:paraId="0F6CC08E" w14:textId="77777777" w:rsidR="000B20C6" w:rsidRPr="00DB60DD" w:rsidRDefault="000B20C6" w:rsidP="00D431AE">
      <w:pPr>
        <w:pStyle w:val="Heading2"/>
      </w:pPr>
      <w:r w:rsidRPr="00DB60DD">
        <w:br w:type="page"/>
      </w:r>
      <w:r w:rsidRPr="00DB60DD">
        <w:lastRenderedPageBreak/>
        <w:t xml:space="preserve">Other </w:t>
      </w:r>
      <w:r>
        <w:t>F</w:t>
      </w:r>
      <w:r w:rsidRPr="00DB60DD">
        <w:t>orms of Equity</w:t>
      </w:r>
      <w:r>
        <w:t>-B</w:t>
      </w:r>
      <w:r w:rsidRPr="00DB60DD">
        <w:t>ased Compensation</w:t>
      </w:r>
    </w:p>
    <w:p w14:paraId="5A23CFF7" w14:textId="77777777" w:rsidR="000B20C6" w:rsidRDefault="000B20C6" w:rsidP="00D431AE">
      <w:r>
        <w:t xml:space="preserve">With the previous detailed understanding of compensatory stock options completed, we now turn to some of the other forms of equity-based compensation strategies that are commonly </w:t>
      </w:r>
      <w:del w:id="1276" w:author="Rick Tyler" w:date="2016-07-14T16:43:00Z">
        <w:r w:rsidDel="00E305C5">
          <w:delText>used in the marketplace</w:delText>
        </w:r>
      </w:del>
      <w:ins w:id="1277" w:author="Rick Tyler" w:date="2016-07-14T16:43:00Z">
        <w:r w:rsidR="00E305C5">
          <w:t>awarded</w:t>
        </w:r>
      </w:ins>
      <w:ins w:id="1278" w:author="Rick Tyler" w:date="2016-07-14T16:42:00Z">
        <w:r w:rsidR="00E305C5">
          <w:t>:</w:t>
        </w:r>
      </w:ins>
      <w:del w:id="1279" w:author="Rick Tyler" w:date="2016-07-14T16:42:00Z">
        <w:r w:rsidDel="00E305C5">
          <w:delText>.</w:delText>
        </w:r>
      </w:del>
      <w:r>
        <w:t xml:space="preserve">  </w:t>
      </w:r>
    </w:p>
    <w:p w14:paraId="2AEE2267" w14:textId="2BC917A9" w:rsidR="000B20C6" w:rsidRDefault="000B20C6" w:rsidP="00DF13A2">
      <w:pPr>
        <w:numPr>
          <w:ilvl w:val="0"/>
          <w:numId w:val="20"/>
        </w:numPr>
      </w:pPr>
      <w:r>
        <w:t xml:space="preserve">Restricted Stock </w:t>
      </w:r>
      <w:del w:id="1280" w:author="Rick Tyler" w:date="2016-07-14T16:43:00Z">
        <w:r w:rsidDel="00E305C5">
          <w:delText xml:space="preserve">Awards </w:delText>
        </w:r>
      </w:del>
      <w:r>
        <w:t>(RS)</w:t>
      </w:r>
    </w:p>
    <w:p w14:paraId="0CAAA3EF" w14:textId="77777777" w:rsidR="000B20C6" w:rsidRPr="00E81E66" w:rsidRDefault="000B20C6" w:rsidP="00DF13A2">
      <w:pPr>
        <w:numPr>
          <w:ilvl w:val="0"/>
          <w:numId w:val="20"/>
        </w:numPr>
        <w:rPr>
          <w:u w:val="single"/>
        </w:rPr>
      </w:pPr>
      <w:r>
        <w:t xml:space="preserve">Restricted Stock </w:t>
      </w:r>
      <w:r w:rsidRPr="00F800DD">
        <w:t>Units (RSUs)</w:t>
      </w:r>
    </w:p>
    <w:p w14:paraId="095FCB7D" w14:textId="77777777" w:rsidR="000B20C6" w:rsidRDefault="000B20C6" w:rsidP="00DF13A2">
      <w:pPr>
        <w:numPr>
          <w:ilvl w:val="0"/>
          <w:numId w:val="20"/>
        </w:numPr>
        <w:rPr>
          <w:u w:val="single"/>
        </w:rPr>
      </w:pPr>
      <w:r>
        <w:t>Performance Shares</w:t>
      </w:r>
    </w:p>
    <w:p w14:paraId="3B0E2EB6" w14:textId="77777777" w:rsidR="000B20C6" w:rsidRDefault="000B20C6" w:rsidP="00D431AE">
      <w:r>
        <w:t xml:space="preserve">While in some respects similar to stock options, there are unique differences in terms of the structure of these various compensation strategies and very significant tax implications that you should be aware of as a financial professional. </w:t>
      </w:r>
    </w:p>
    <w:p w14:paraId="1F725AA6" w14:textId="77777777" w:rsidR="000F4F2F" w:rsidRDefault="000B20C6" w:rsidP="00396690">
      <w:pPr>
        <w:rPr>
          <w:ins w:id="1281" w:author="Rick Tyler" w:date="2016-07-15T15:06:00Z"/>
        </w:rPr>
      </w:pPr>
      <w:r>
        <w:t xml:space="preserve">Grants of Restricted Stock, </w:t>
      </w:r>
      <w:del w:id="1282" w:author="Rick Tyler" w:date="2016-07-14T16:41:00Z">
        <w:r w:rsidDel="00E305C5">
          <w:delText>RSUs</w:delText>
        </w:r>
      </w:del>
      <w:ins w:id="1283" w:author="Rick Tyler" w:date="2016-07-14T16:41:00Z">
        <w:r w:rsidR="00E305C5">
          <w:t>Restricted Stock Units</w:t>
        </w:r>
      </w:ins>
      <w:r>
        <w:t xml:space="preserve">, and Performance Shares involve a grant as well as a vesting schedule or vesting condition. </w:t>
      </w:r>
    </w:p>
    <w:p w14:paraId="351725B4" w14:textId="77777777" w:rsidR="000F4F2F" w:rsidRDefault="000B20C6">
      <w:pPr>
        <w:pStyle w:val="ListParagraph"/>
        <w:numPr>
          <w:ilvl w:val="0"/>
          <w:numId w:val="26"/>
        </w:numPr>
        <w:contextualSpacing w:val="0"/>
        <w:rPr>
          <w:ins w:id="1284" w:author="Rick Tyler" w:date="2016-07-15T15:07:00Z"/>
        </w:rPr>
        <w:pPrChange w:id="1285" w:author="Rick Tyler" w:date="2016-07-15T15:08:00Z">
          <w:pPr/>
        </w:pPrChange>
      </w:pPr>
      <w:r>
        <w:t xml:space="preserve">For </w:t>
      </w:r>
      <w:del w:id="1286" w:author="Rick Tyler" w:date="2016-07-15T15:06:00Z">
        <w:r w:rsidRPr="00FD6472" w:rsidDel="000F4F2F">
          <w:rPr>
            <w:b/>
            <w:rPrChange w:id="1287" w:author="Rick Tyler" w:date="2016-07-15T15:10:00Z">
              <w:rPr/>
            </w:rPrChange>
          </w:rPr>
          <w:delText>RS</w:delText>
        </w:r>
      </w:del>
      <w:ins w:id="1288" w:author="Rick Tyler" w:date="2016-07-15T15:06:00Z">
        <w:r w:rsidR="000F4F2F" w:rsidRPr="00FD6472">
          <w:rPr>
            <w:b/>
            <w:rPrChange w:id="1289" w:author="Rick Tyler" w:date="2016-07-15T15:10:00Z">
              <w:rPr/>
            </w:rPrChange>
          </w:rPr>
          <w:t>Restricted Stock</w:t>
        </w:r>
      </w:ins>
      <w:r>
        <w:t>, the vesting schedule is time-based, similar to ISOs and NQSOs.</w:t>
      </w:r>
    </w:p>
    <w:p w14:paraId="2A22CDB7" w14:textId="73E45BA8" w:rsidR="000B20C6" w:rsidRDefault="000B20C6">
      <w:pPr>
        <w:pStyle w:val="ListParagraph"/>
        <w:numPr>
          <w:ilvl w:val="0"/>
          <w:numId w:val="26"/>
        </w:numPr>
        <w:contextualSpacing w:val="0"/>
        <w:rPr>
          <w:ins w:id="1290" w:author="Rick Tyler" w:date="2016-07-15T15:08:00Z"/>
        </w:rPr>
        <w:pPrChange w:id="1291" w:author="Rick Tyler" w:date="2016-07-15T15:08:00Z">
          <w:pPr/>
        </w:pPrChange>
      </w:pPr>
      <w:del w:id="1292" w:author="Rick Tyler" w:date="2016-07-15T15:07:00Z">
        <w:r w:rsidRPr="00FD6472" w:rsidDel="000F4F2F">
          <w:rPr>
            <w:b/>
            <w:rPrChange w:id="1293" w:author="Rick Tyler" w:date="2016-07-15T15:10:00Z">
              <w:rPr/>
            </w:rPrChange>
          </w:rPr>
          <w:delText xml:space="preserve"> </w:delText>
        </w:r>
      </w:del>
      <w:del w:id="1294" w:author="Rick Tyler" w:date="2016-07-15T15:08:00Z">
        <w:r w:rsidRPr="00FD6472" w:rsidDel="000F4F2F">
          <w:rPr>
            <w:b/>
            <w:rPrChange w:id="1295" w:author="Rick Tyler" w:date="2016-07-15T15:10:00Z">
              <w:rPr/>
            </w:rPrChange>
          </w:rPr>
          <w:delText xml:space="preserve">Performance shares are essentially the same as </w:delText>
        </w:r>
      </w:del>
      <w:del w:id="1296" w:author="Rick Tyler" w:date="2016-07-15T15:07:00Z">
        <w:r w:rsidRPr="00FD6472" w:rsidDel="000F4F2F">
          <w:rPr>
            <w:b/>
            <w:rPrChange w:id="1297" w:author="Rick Tyler" w:date="2016-07-15T15:10:00Z">
              <w:rPr/>
            </w:rPrChange>
          </w:rPr>
          <w:delText xml:space="preserve">RS </w:delText>
        </w:r>
      </w:del>
      <w:del w:id="1298" w:author="Rick Tyler" w:date="2016-07-15T15:08:00Z">
        <w:r w:rsidRPr="00FD6472" w:rsidDel="000F4F2F">
          <w:rPr>
            <w:b/>
            <w:rPrChange w:id="1299" w:author="Rick Tyler" w:date="2016-07-15T15:10:00Z">
              <w:rPr/>
            </w:rPrChange>
          </w:rPr>
          <w:delText xml:space="preserve">except the timing of their vesting or the quantity of shares vesting, which is based on some type of performance criteria.  RSUs </w:delText>
        </w:r>
      </w:del>
      <w:ins w:id="1300" w:author="Rick Tyler" w:date="2016-07-15T15:08:00Z">
        <w:r w:rsidR="000F4F2F" w:rsidRPr="00FD6472">
          <w:rPr>
            <w:b/>
            <w:rPrChange w:id="1301" w:author="Rick Tyler" w:date="2016-07-15T15:10:00Z">
              <w:rPr/>
            </w:rPrChange>
          </w:rPr>
          <w:t>Restricted Stock Units</w:t>
        </w:r>
        <w:r w:rsidR="000F4F2F">
          <w:t xml:space="preserve"> </w:t>
        </w:r>
      </w:ins>
      <w:r>
        <w:t>most often are time-based, but some can be subject to performance criteria as well.</w:t>
      </w:r>
    </w:p>
    <w:p w14:paraId="1A9D44DA" w14:textId="54E84B96" w:rsidR="000F4F2F" w:rsidRDefault="00FD6472">
      <w:pPr>
        <w:pStyle w:val="ListParagraph"/>
        <w:numPr>
          <w:ilvl w:val="0"/>
          <w:numId w:val="26"/>
        </w:numPr>
        <w:contextualSpacing w:val="0"/>
        <w:pPrChange w:id="1302" w:author="Rick Tyler" w:date="2016-07-15T15:08:00Z">
          <w:pPr/>
        </w:pPrChange>
      </w:pPr>
      <w:ins w:id="1303" w:author="Rick Tyler" w:date="2016-07-15T15:08:00Z">
        <w:r w:rsidRPr="00FD6472">
          <w:rPr>
            <w:b/>
            <w:rPrChange w:id="1304" w:author="Rick Tyler" w:date="2016-07-15T15:11:00Z">
              <w:rPr/>
            </w:rPrChange>
          </w:rPr>
          <w:t>Performance S</w:t>
        </w:r>
        <w:r w:rsidR="000F4F2F" w:rsidRPr="00FD6472">
          <w:rPr>
            <w:b/>
            <w:rPrChange w:id="1305" w:author="Rick Tyler" w:date="2016-07-15T15:11:00Z">
              <w:rPr/>
            </w:rPrChange>
          </w:rPr>
          <w:t>hares</w:t>
        </w:r>
        <w:r w:rsidR="000F4F2F">
          <w:t xml:space="preserve"> are essentially the same as Restricted Stock except for the timing of their vesting or the quantity of shares vesting, which is based on some type of performance criteria</w:t>
        </w:r>
      </w:ins>
      <w:r w:rsidR="009315B1">
        <w:t xml:space="preserve">. </w:t>
      </w:r>
    </w:p>
    <w:p w14:paraId="143AB7E8" w14:textId="5A14B955" w:rsidR="000B20C6" w:rsidRDefault="000B20C6" w:rsidP="00396690">
      <w:r>
        <w:t>On the following pages, we will take a closer look at these compensation strategies</w:t>
      </w:r>
      <w:r w:rsidR="009315B1">
        <w:t xml:space="preserve">. </w:t>
      </w:r>
      <w:r w:rsidRPr="00F800DD">
        <w:t>As you study these types of equity</w:t>
      </w:r>
      <w:r>
        <w:t>-</w:t>
      </w:r>
      <w:r w:rsidRPr="00F800DD">
        <w:t>based compensation strategies, make sure you understand the structure of the awards, the vesting and exercise strategies related to each, as well as the tax implications and strategies that should be discussed with clients receiving these forms of compensation.</w:t>
      </w:r>
    </w:p>
    <w:p w14:paraId="2BADEB44" w14:textId="77777777" w:rsidR="000B20C6" w:rsidRDefault="00467EF1" w:rsidP="00396690">
      <w:pPr>
        <w:pStyle w:val="Heading2"/>
      </w:pPr>
      <w:r>
        <w:rPr>
          <w:bCs/>
          <w:i/>
          <w:color w:val="auto"/>
          <w:sz w:val="20"/>
          <w:szCs w:val="20"/>
        </w:rPr>
        <w:br w:type="page"/>
      </w:r>
      <w:r w:rsidR="000B20C6">
        <w:lastRenderedPageBreak/>
        <w:t>Grants of Restricted Stock</w:t>
      </w:r>
    </w:p>
    <w:p w14:paraId="4A275B15" w14:textId="78335503" w:rsidR="000B20C6" w:rsidRPr="00396690" w:rsidRDefault="000B20C6" w:rsidP="00396690">
      <w:r w:rsidRPr="00396690">
        <w:t xml:space="preserve">Grants of </w:t>
      </w:r>
      <w:r w:rsidRPr="00396690">
        <w:rPr>
          <w:rStyle w:val="Strong"/>
        </w:rPr>
        <w:t>Restricted Stock (RS),</w:t>
      </w:r>
      <w:r w:rsidRPr="00396690">
        <w:t xml:space="preserve"> sometimes referred to as </w:t>
      </w:r>
      <w:r w:rsidRPr="00396690">
        <w:rPr>
          <w:rStyle w:val="Strong"/>
        </w:rPr>
        <w:t>Restricted Stock Awards,</w:t>
      </w:r>
      <w:r w:rsidRPr="00396690">
        <w:t xml:space="preserve"> involve an employer granting </w:t>
      </w:r>
      <w:ins w:id="1306" w:author="Rick Tyler" w:date="2016-07-15T15:12:00Z">
        <w:r w:rsidR="00FD6472">
          <w:t xml:space="preserve">company stock to </w:t>
        </w:r>
      </w:ins>
      <w:r w:rsidRPr="00396690">
        <w:t xml:space="preserve">employees </w:t>
      </w:r>
      <w:del w:id="1307" w:author="Rick Tyler" w:date="2016-07-15T15:12:00Z">
        <w:r w:rsidRPr="00396690" w:rsidDel="00FD6472">
          <w:delText xml:space="preserve">company stock </w:delText>
        </w:r>
      </w:del>
      <w:r w:rsidRPr="00396690">
        <w:t>that is governed by a vesting period during which there are specific restrictions limiting the resale of the stock awarded and which generally provide for forfeiture in the event that the employee quits working for the employer prior to vesting</w:t>
      </w:r>
      <w:r w:rsidR="009315B1">
        <w:t xml:space="preserve">. </w:t>
      </w:r>
      <w:r w:rsidRPr="00396690">
        <w:t xml:space="preserve">Vesting periods for Restricted Stock Awards </w:t>
      </w:r>
      <w:r w:rsidRPr="00FD6472">
        <w:rPr>
          <w:highlight w:val="yellow"/>
          <w:rPrChange w:id="1308" w:author="Rick Tyler" w:date="2016-07-15T15:14:00Z">
            <w:rPr/>
          </w:rPrChange>
        </w:rPr>
        <w:t>may be</w:t>
      </w:r>
      <w:r w:rsidRPr="00396690">
        <w:t xml:space="preserve"> time-based (i.e., after a stated period from the grant date)</w:t>
      </w:r>
      <w:r w:rsidR="009315B1">
        <w:t xml:space="preserve">. </w:t>
      </w:r>
      <w:r w:rsidRPr="00173F0F">
        <w:rPr>
          <w:highlight w:val="yellow"/>
          <w:rPrChange w:id="1309" w:author="Rick Tyler" w:date="2016-07-15T15:15:00Z">
            <w:rPr/>
          </w:rPrChange>
        </w:rPr>
        <w:t>When a Restricted Stock Award vests, the employee receives the shares of company stock without restriction</w:t>
      </w:r>
      <w:r w:rsidR="009315B1">
        <w:rPr>
          <w:highlight w:val="yellow"/>
        </w:rPr>
        <w:t xml:space="preserve">. </w:t>
      </w:r>
    </w:p>
    <w:p w14:paraId="62DE0420" w14:textId="68522C34" w:rsidR="000B20C6" w:rsidRDefault="000B20C6" w:rsidP="00396690">
      <w:r>
        <w:t>Because the shares are subject to a substantial risk of forfeiture, the employee has no immediate tax burden</w:t>
      </w:r>
      <w:ins w:id="1310" w:author="Rick Tyler" w:date="2016-07-15T15:15:00Z">
        <w:r w:rsidR="00173F0F">
          <w:t xml:space="preserve"> when receiving the award</w:t>
        </w:r>
      </w:ins>
      <w:r w:rsidR="009315B1">
        <w:t xml:space="preserve">. </w:t>
      </w:r>
      <w:r w:rsidRPr="00173F0F">
        <w:rPr>
          <w:highlight w:val="yellow"/>
          <w:rPrChange w:id="1311" w:author="Rick Tyler" w:date="2016-07-15T15:17:00Z">
            <w:rPr/>
          </w:rPrChange>
        </w:rPr>
        <w:t>Once the vesting requirements are met, which are most typically based on maintaining employment with the company</w:t>
      </w:r>
      <w:ins w:id="1312" w:author="Rick Tyler" w:date="2016-07-15T15:17:00Z">
        <w:r w:rsidR="00173F0F">
          <w:t xml:space="preserve"> for the required timespan</w:t>
        </w:r>
      </w:ins>
      <w:r>
        <w:t>, the employee owns the shares outright and can dispose of them at his or her discretion</w:t>
      </w:r>
      <w:r w:rsidR="009315B1">
        <w:t xml:space="preserve">. </w:t>
      </w:r>
      <w:del w:id="1313" w:author="Rick Tyler" w:date="2016-07-15T15:16:00Z">
        <w:r w:rsidDel="00173F0F">
          <w:delText xml:space="preserve">As </w:delText>
        </w:r>
      </w:del>
      <w:ins w:id="1314" w:author="Rick Tyler" w:date="2016-07-15T15:16:00Z">
        <w:r w:rsidR="00173F0F">
          <w:t xml:space="preserve">Since the employee owns </w:t>
        </w:r>
      </w:ins>
      <w:r>
        <w:t xml:space="preserve">the shares </w:t>
      </w:r>
      <w:del w:id="1315" w:author="Rick Tyler" w:date="2016-07-15T15:16:00Z">
        <w:r w:rsidDel="00173F0F">
          <w:delText xml:space="preserve">are owned </w:delText>
        </w:r>
      </w:del>
      <w:r>
        <w:t>free and clear</w:t>
      </w:r>
      <w:ins w:id="1316" w:author="Rick Tyler" w:date="2016-07-15T15:16:00Z">
        <w:r w:rsidR="00173F0F">
          <w:t xml:space="preserve"> upon vesting</w:t>
        </w:r>
      </w:ins>
      <w:ins w:id="1317" w:author="Rick Tyler" w:date="2016-07-15T15:17:00Z">
        <w:r w:rsidR="00173F0F">
          <w:t xml:space="preserve"> and is free to hold or sel the shares</w:t>
        </w:r>
      </w:ins>
      <w:r>
        <w:t>, vesting triggers a taxable event. The employee must pay tax on the FMV of the securities at the time the grant vests.</w:t>
      </w:r>
    </w:p>
    <w:p w14:paraId="7A51351C" w14:textId="77777777" w:rsidR="000B20C6" w:rsidRPr="008F6DC4" w:rsidRDefault="000B20C6" w:rsidP="009622AE">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184"/>
        <w:gridCol w:w="7406"/>
        <w:tblGridChange w:id="1318">
          <w:tblGrid>
            <w:gridCol w:w="2184"/>
            <w:gridCol w:w="7406"/>
          </w:tblGrid>
        </w:tblGridChange>
      </w:tblGrid>
      <w:tr w:rsidR="000B20C6" w:rsidRPr="004B325C" w14:paraId="67BF2D9D" w14:textId="77777777" w:rsidTr="009622AE">
        <w:tc>
          <w:tcPr>
            <w:tcW w:w="2070" w:type="dxa"/>
            <w:tcBorders>
              <w:top w:val="single" w:sz="6" w:space="0" w:color="auto"/>
            </w:tcBorders>
            <w:tcMar>
              <w:top w:w="72" w:type="dxa"/>
              <w:bottom w:w="72" w:type="dxa"/>
            </w:tcMar>
          </w:tcPr>
          <w:p w14:paraId="186F6C2F" w14:textId="77777777" w:rsidR="000B20C6" w:rsidRPr="009622AE" w:rsidRDefault="009622AE" w:rsidP="00396690">
            <w:pPr>
              <w:rPr>
                <w:b/>
              </w:rPr>
            </w:pPr>
            <w:r>
              <w:rPr>
                <w:b/>
              </w:rPr>
              <w:t>Overview</w:t>
            </w:r>
          </w:p>
        </w:tc>
        <w:tc>
          <w:tcPr>
            <w:tcW w:w="7020" w:type="dxa"/>
            <w:tcBorders>
              <w:top w:val="single" w:sz="6" w:space="0" w:color="auto"/>
            </w:tcBorders>
            <w:tcMar>
              <w:top w:w="72" w:type="dxa"/>
              <w:bottom w:w="72" w:type="dxa"/>
            </w:tcMar>
          </w:tcPr>
          <w:p w14:paraId="0596080A" w14:textId="3786368B" w:rsidR="000B20C6" w:rsidRPr="004B325C" w:rsidRDefault="000B20C6" w:rsidP="00D86593">
            <w:r w:rsidRPr="004B325C">
              <w:t>For clarity, let’s examine the key stages of Restricted Stock Awards in the same framework we have used in the life of a stock option</w:t>
            </w:r>
            <w:r w:rsidR="009315B1">
              <w:t xml:space="preserve">. </w:t>
            </w:r>
            <w:r w:rsidR="004548D8" w:rsidRPr="009622AE">
              <w:rPr>
                <w:b/>
                <w:color w:val="FF0000"/>
              </w:rPr>
              <w:t>Click each stage to learn more</w:t>
            </w:r>
            <w:r w:rsidR="004548D8">
              <w:rPr>
                <w:b/>
                <w:color w:val="FF0000"/>
              </w:rPr>
              <w:t>.</w:t>
            </w:r>
          </w:p>
        </w:tc>
      </w:tr>
      <w:tr w:rsidR="000B20C6" w:rsidRPr="004B325C" w14:paraId="00CC053C" w14:textId="77777777" w:rsidTr="009622AE">
        <w:tc>
          <w:tcPr>
            <w:tcW w:w="2070" w:type="dxa"/>
            <w:shd w:val="clear" w:color="auto" w:fill="6CA8CD"/>
            <w:tcMar>
              <w:top w:w="72" w:type="dxa"/>
              <w:bottom w:w="72" w:type="dxa"/>
            </w:tcMar>
          </w:tcPr>
          <w:p w14:paraId="2C45D2E7" w14:textId="77777777" w:rsidR="000B20C6" w:rsidRPr="009622AE" w:rsidRDefault="000B20C6" w:rsidP="00396690">
            <w:pPr>
              <w:rPr>
                <w:b/>
              </w:rPr>
            </w:pPr>
            <w:r w:rsidRPr="009622AE">
              <w:rPr>
                <w:b/>
              </w:rPr>
              <w:t>Grant</w:t>
            </w:r>
          </w:p>
        </w:tc>
        <w:tc>
          <w:tcPr>
            <w:tcW w:w="7020" w:type="dxa"/>
            <w:tcMar>
              <w:top w:w="72" w:type="dxa"/>
              <w:bottom w:w="72" w:type="dxa"/>
            </w:tcMar>
          </w:tcPr>
          <w:p w14:paraId="0DB8ACDB" w14:textId="1A3FD093" w:rsidR="000B20C6" w:rsidRPr="004B325C" w:rsidRDefault="000B20C6" w:rsidP="00396690">
            <w:r w:rsidRPr="004B325C">
              <w:t xml:space="preserve">The grant is offered and accepted by the employee, </w:t>
            </w:r>
            <w:ins w:id="1319" w:author="Rick Tyler" w:date="2016-07-26T17:18:00Z">
              <w:r w:rsidR="00AD2225">
                <w:t xml:space="preserve">who may be required to pay the employer a purchase price on the grant, </w:t>
              </w:r>
            </w:ins>
            <w:r w:rsidRPr="004B325C">
              <w:t xml:space="preserve">with restrictions on resale until the grant vests. </w:t>
            </w:r>
            <w:ins w:id="1320" w:author="Rick Tyler" w:date="2016-07-15T15:19:00Z">
              <w:r w:rsidR="00FC7FAC">
                <w:t>Due to risk of forfeiture (e.g., if the employee leaves the company prior to vesting), the grant is not a taxable event.</w:t>
              </w:r>
            </w:ins>
            <w:del w:id="1321" w:author="Rick Tyler" w:date="2016-07-15T15:19:00Z">
              <w:r w:rsidRPr="004B325C" w:rsidDel="00FC7FAC">
                <w:delText xml:space="preserve"> </w:delText>
              </w:r>
            </w:del>
          </w:p>
        </w:tc>
      </w:tr>
      <w:tr w:rsidR="000B20C6" w:rsidRPr="004B325C" w14:paraId="3A14DFA2" w14:textId="77777777" w:rsidTr="009622AE">
        <w:tc>
          <w:tcPr>
            <w:tcW w:w="2070" w:type="dxa"/>
            <w:shd w:val="clear" w:color="auto" w:fill="6CA8CD"/>
            <w:tcMar>
              <w:top w:w="72" w:type="dxa"/>
              <w:bottom w:w="72" w:type="dxa"/>
            </w:tcMar>
          </w:tcPr>
          <w:p w14:paraId="2DF180B3" w14:textId="77777777" w:rsidR="000B20C6" w:rsidRPr="009622AE" w:rsidRDefault="000B20C6" w:rsidP="00396690">
            <w:pPr>
              <w:rPr>
                <w:b/>
              </w:rPr>
            </w:pPr>
            <w:r w:rsidRPr="009622AE">
              <w:rPr>
                <w:b/>
              </w:rPr>
              <w:t xml:space="preserve">Vest </w:t>
            </w:r>
          </w:p>
        </w:tc>
        <w:tc>
          <w:tcPr>
            <w:tcW w:w="7020" w:type="dxa"/>
            <w:tcMar>
              <w:top w:w="72" w:type="dxa"/>
              <w:bottom w:w="72" w:type="dxa"/>
            </w:tcMar>
          </w:tcPr>
          <w:p w14:paraId="24E32BD2" w14:textId="5F297728" w:rsidR="000B20C6" w:rsidRPr="004B325C" w:rsidRDefault="00FC7FAC" w:rsidP="001E3BB2">
            <w:ins w:id="1322" w:author="Rick Tyler" w:date="2016-07-15T15:20:00Z">
              <w:r w:rsidRPr="002969B9">
                <w:rPr>
                  <w:highlight w:val="yellow"/>
                  <w:rPrChange w:id="1323" w:author="Rick Tyler" w:date="2016-07-26T17:27:00Z">
                    <w:rPr/>
                  </w:rPrChange>
                </w:rPr>
                <w:t xml:space="preserve">The risk of forfeiture lapses upon vesting, thereby triggering a taxable </w:t>
              </w:r>
            </w:ins>
            <w:del w:id="1324" w:author="Rick Tyler" w:date="2016-07-15T15:20:00Z">
              <w:r w:rsidR="000B20C6" w:rsidRPr="002969B9" w:rsidDel="00FC7FAC">
                <w:rPr>
                  <w:highlight w:val="yellow"/>
                  <w:rPrChange w:id="1325" w:author="Rick Tyler" w:date="2016-07-26T17:27:00Z">
                    <w:rPr/>
                  </w:rPrChange>
                </w:rPr>
                <w:delText>Vesting</w:delText>
              </w:r>
            </w:del>
            <w:ins w:id="1326" w:author="Rick Tyler" w:date="2016-07-15T15:21:00Z">
              <w:r w:rsidRPr="002969B9">
                <w:rPr>
                  <w:highlight w:val="yellow"/>
                  <w:rPrChange w:id="1327" w:author="Rick Tyler" w:date="2016-07-26T17:27:00Z">
                    <w:rPr/>
                  </w:rPrChange>
                </w:rPr>
                <w:t xml:space="preserve">event. </w:t>
              </w:r>
            </w:ins>
            <w:del w:id="1328" w:author="Rick Tyler" w:date="2016-07-15T15:20:00Z">
              <w:r w:rsidR="000B20C6" w:rsidRPr="002969B9" w:rsidDel="00FC7FAC">
                <w:rPr>
                  <w:highlight w:val="yellow"/>
                  <w:rPrChange w:id="1329" w:author="Rick Tyler" w:date="2016-07-26T17:27:00Z">
                    <w:rPr/>
                  </w:rPrChange>
                </w:rPr>
                <w:delText xml:space="preserve"> is a taxable event. </w:delText>
              </w:r>
            </w:del>
            <w:del w:id="1330" w:author="Rick Tyler" w:date="2016-07-15T15:21:00Z">
              <w:r w:rsidR="000B20C6" w:rsidRPr="002969B9" w:rsidDel="00FC7FAC">
                <w:rPr>
                  <w:highlight w:val="yellow"/>
                  <w:rPrChange w:id="1331" w:author="Rick Tyler" w:date="2016-07-26T17:27:00Z">
                    <w:rPr/>
                  </w:rPrChange>
                </w:rPr>
                <w:delText xml:space="preserve"> </w:delText>
              </w:r>
            </w:del>
            <w:r w:rsidR="000B20C6" w:rsidRPr="002969B9">
              <w:rPr>
                <w:highlight w:val="yellow"/>
                <w:rPrChange w:id="1332" w:author="Rick Tyler" w:date="2016-07-26T17:27:00Z">
                  <w:rPr/>
                </w:rPrChange>
              </w:rPr>
              <w:t xml:space="preserve">The tax is based on the </w:t>
            </w:r>
            <w:del w:id="1333" w:author="Rick Tyler" w:date="2016-07-15T15:21:00Z">
              <w:r w:rsidR="000B20C6" w:rsidRPr="002969B9" w:rsidDel="00FC7FAC">
                <w:rPr>
                  <w:highlight w:val="yellow"/>
                  <w:rPrChange w:id="1334" w:author="Rick Tyler" w:date="2016-07-26T17:27:00Z">
                    <w:rPr/>
                  </w:rPrChange>
                </w:rPr>
                <w:delText xml:space="preserve">FMV </w:delText>
              </w:r>
            </w:del>
            <w:ins w:id="1335" w:author="Rick Tyler" w:date="2016-07-15T15:21:00Z">
              <w:r w:rsidRPr="002969B9">
                <w:rPr>
                  <w:highlight w:val="yellow"/>
                  <w:rPrChange w:id="1336" w:author="Rick Tyler" w:date="2016-07-26T17:27:00Z">
                    <w:rPr/>
                  </w:rPrChange>
                </w:rPr>
                <w:t xml:space="preserve">fair market value (FMV) </w:t>
              </w:r>
            </w:ins>
            <w:r w:rsidR="000B20C6" w:rsidRPr="002969B9">
              <w:rPr>
                <w:highlight w:val="yellow"/>
                <w:rPrChange w:id="1337" w:author="Rick Tyler" w:date="2016-07-26T17:27:00Z">
                  <w:rPr/>
                </w:rPrChange>
              </w:rPr>
              <w:t>of the securities (</w:t>
            </w:r>
            <w:del w:id="1338" w:author="Rick Tyler" w:date="2016-07-26T17:20:00Z">
              <w:r w:rsidR="000B20C6" w:rsidRPr="002969B9" w:rsidDel="00AD2225">
                <w:rPr>
                  <w:highlight w:val="yellow"/>
                  <w:rPrChange w:id="1339" w:author="Rick Tyler" w:date="2016-07-26T17:27:00Z">
                    <w:rPr/>
                  </w:rPrChange>
                </w:rPr>
                <w:delText>taxed as ordinary income</w:delText>
              </w:r>
            </w:del>
            <w:ins w:id="1340" w:author="Rick Tyler" w:date="2016-07-26T17:20:00Z">
              <w:r w:rsidR="00AD2225" w:rsidRPr="002969B9">
                <w:rPr>
                  <w:highlight w:val="yellow"/>
                  <w:rPrChange w:id="1341" w:author="Rick Tyler" w:date="2016-07-26T17:27:00Z">
                    <w:rPr/>
                  </w:rPrChange>
                </w:rPr>
                <w:t>less the amount initially paid for the grant, if applicable</w:t>
              </w:r>
            </w:ins>
            <w:r w:rsidR="000B20C6" w:rsidRPr="002969B9">
              <w:rPr>
                <w:highlight w:val="yellow"/>
                <w:rPrChange w:id="1342" w:author="Rick Tyler" w:date="2016-07-26T17:27:00Z">
                  <w:rPr/>
                </w:rPrChange>
              </w:rPr>
              <w:t>) at the time the grant vests</w:t>
            </w:r>
            <w:del w:id="1343" w:author="Rick Tyler" w:date="2016-07-15T15:21:00Z">
              <w:r w:rsidR="000B20C6" w:rsidRPr="002969B9" w:rsidDel="00FC7FAC">
                <w:rPr>
                  <w:highlight w:val="yellow"/>
                  <w:rPrChange w:id="1344" w:author="Rick Tyler" w:date="2016-07-26T17:27:00Z">
                    <w:rPr/>
                  </w:rPrChange>
                </w:rPr>
                <w:delText xml:space="preserve"> and the substantial risk of forfeiture lapses</w:delText>
              </w:r>
            </w:del>
            <w:r w:rsidR="000B20C6" w:rsidRPr="002969B9">
              <w:rPr>
                <w:highlight w:val="yellow"/>
                <w:rPrChange w:id="1345" w:author="Rick Tyler" w:date="2016-07-26T17:27:00Z">
                  <w:rPr/>
                </w:rPrChange>
              </w:rPr>
              <w:t xml:space="preserve">. </w:t>
            </w:r>
            <w:del w:id="1346" w:author="Rick Tyler" w:date="2016-07-15T15:22:00Z">
              <w:r w:rsidR="000B20C6" w:rsidRPr="002969B9" w:rsidDel="00FC7FAC">
                <w:rPr>
                  <w:highlight w:val="yellow"/>
                  <w:rPrChange w:id="1347" w:author="Rick Tyler" w:date="2016-07-26T17:27:00Z">
                    <w:rPr/>
                  </w:rPrChange>
                </w:rPr>
                <w:delText>If the shares are held, the basis becomes the FMV at when the shares vested.</w:delText>
              </w:r>
            </w:del>
            <w:ins w:id="1348" w:author="Rick Tyler" w:date="2016-07-15T15:22:00Z">
              <w:r w:rsidR="00241F70" w:rsidRPr="002969B9">
                <w:rPr>
                  <w:highlight w:val="yellow"/>
                  <w:rPrChange w:id="1349" w:author="Rick Tyler" w:date="2016-07-26T17:27:00Z">
                    <w:rPr/>
                  </w:rPrChange>
                </w:rPr>
                <w:t xml:space="preserve">This same FMV </w:t>
              </w:r>
              <w:r w:rsidRPr="002969B9">
                <w:rPr>
                  <w:highlight w:val="yellow"/>
                  <w:rPrChange w:id="1350" w:author="Rick Tyler" w:date="2016-07-26T17:27:00Z">
                    <w:rPr/>
                  </w:rPrChange>
                </w:rPr>
                <w:t>will be the tax basis of the shares if they are held.</w:t>
              </w:r>
            </w:ins>
          </w:p>
        </w:tc>
      </w:tr>
      <w:tr w:rsidR="000B20C6" w:rsidRPr="004B325C" w14:paraId="5D1101D5" w14:textId="77777777" w:rsidTr="00FC7FAC">
        <w:tblPrEx>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ExChange w:id="1351" w:author="Rick Tyler" w:date="2016-07-15T15:23:00Z">
            <w:tblPrEx>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Ex>
          </w:tblPrExChange>
        </w:tblPrEx>
        <w:trPr>
          <w:trHeight w:val="1092"/>
        </w:trPr>
        <w:tc>
          <w:tcPr>
            <w:tcW w:w="2070" w:type="dxa"/>
            <w:shd w:val="clear" w:color="auto" w:fill="6CA8CD"/>
            <w:tcMar>
              <w:top w:w="72" w:type="dxa"/>
              <w:bottom w:w="72" w:type="dxa"/>
            </w:tcMar>
            <w:tcPrChange w:id="1352" w:author="Rick Tyler" w:date="2016-07-15T15:23:00Z">
              <w:tcPr>
                <w:tcW w:w="2070" w:type="dxa"/>
                <w:shd w:val="clear" w:color="auto" w:fill="6CA8CD"/>
                <w:tcMar>
                  <w:top w:w="72" w:type="dxa"/>
                  <w:bottom w:w="72" w:type="dxa"/>
                </w:tcMar>
              </w:tcPr>
            </w:tcPrChange>
          </w:tcPr>
          <w:p w14:paraId="4DD41EDB" w14:textId="77777777" w:rsidR="000B20C6" w:rsidRPr="009622AE" w:rsidRDefault="000B20C6" w:rsidP="00396690">
            <w:pPr>
              <w:rPr>
                <w:b/>
              </w:rPr>
            </w:pPr>
            <w:r w:rsidRPr="009622AE">
              <w:rPr>
                <w:b/>
              </w:rPr>
              <w:t>Exercise</w:t>
            </w:r>
          </w:p>
        </w:tc>
        <w:tc>
          <w:tcPr>
            <w:tcW w:w="7020" w:type="dxa"/>
            <w:tcMar>
              <w:top w:w="72" w:type="dxa"/>
              <w:bottom w:w="72" w:type="dxa"/>
            </w:tcMar>
            <w:tcPrChange w:id="1353" w:author="Rick Tyler" w:date="2016-07-15T15:23:00Z">
              <w:tcPr>
                <w:tcW w:w="7020" w:type="dxa"/>
                <w:tcMar>
                  <w:top w:w="72" w:type="dxa"/>
                  <w:bottom w:w="72" w:type="dxa"/>
                </w:tcMar>
              </w:tcPr>
            </w:tcPrChange>
          </w:tcPr>
          <w:p w14:paraId="5DB0A75A" w14:textId="77777777" w:rsidR="000B20C6" w:rsidRPr="004B325C" w:rsidRDefault="000B20C6" w:rsidP="00396690">
            <w:r w:rsidRPr="004B325C">
              <w:t>There is no “exercise” with Restricted Stock awards, as the award is made in stock and not as an option to purchase the stock at a given price.</w:t>
            </w:r>
          </w:p>
        </w:tc>
      </w:tr>
      <w:tr w:rsidR="000B20C6" w:rsidRPr="004B325C" w14:paraId="2DD18C2A" w14:textId="77777777" w:rsidTr="009622AE">
        <w:tc>
          <w:tcPr>
            <w:tcW w:w="2070" w:type="dxa"/>
            <w:tcBorders>
              <w:bottom w:val="single" w:sz="6" w:space="0" w:color="auto"/>
            </w:tcBorders>
            <w:shd w:val="clear" w:color="auto" w:fill="6CA8CD"/>
            <w:tcMar>
              <w:top w:w="72" w:type="dxa"/>
              <w:bottom w:w="72" w:type="dxa"/>
            </w:tcMar>
          </w:tcPr>
          <w:p w14:paraId="708035EC" w14:textId="77777777" w:rsidR="000B20C6" w:rsidRPr="009622AE" w:rsidRDefault="000B20C6" w:rsidP="00396690">
            <w:pPr>
              <w:rPr>
                <w:b/>
              </w:rPr>
            </w:pPr>
            <w:r w:rsidRPr="009622AE">
              <w:rPr>
                <w:b/>
              </w:rPr>
              <w:t>Sale</w:t>
            </w:r>
          </w:p>
        </w:tc>
        <w:tc>
          <w:tcPr>
            <w:tcW w:w="7020" w:type="dxa"/>
            <w:tcBorders>
              <w:bottom w:val="single" w:sz="6" w:space="0" w:color="auto"/>
            </w:tcBorders>
            <w:tcMar>
              <w:top w:w="72" w:type="dxa"/>
              <w:bottom w:w="72" w:type="dxa"/>
            </w:tcMar>
          </w:tcPr>
          <w:p w14:paraId="01A18E02" w14:textId="09A58D81" w:rsidR="000B20C6" w:rsidRPr="004B325C" w:rsidRDefault="000B20C6" w:rsidP="00396690">
            <w:r w:rsidRPr="004B325C">
              <w:t>The employee can sell the stock award at any time following the vesting</w:t>
            </w:r>
            <w:r w:rsidR="009315B1">
              <w:t xml:space="preserve">. </w:t>
            </w:r>
            <w:r w:rsidRPr="00D27A90">
              <w:rPr>
                <w:highlight w:val="yellow"/>
                <w:rPrChange w:id="1354" w:author="Rick Tyler" w:date="2016-07-15T15:43:00Z">
                  <w:rPr/>
                </w:rPrChange>
              </w:rPr>
              <w:t>Even if a participant wishes to hold the shares after vesting, a portion of the vested shares will be sold to pay the taxes and the participant will hold the balance of the shares.</w:t>
            </w:r>
            <w:r w:rsidRPr="004B325C">
              <w:t xml:space="preserve"> Should the securities be held for one year and a day from the time of vesting until sale, the incremental value above FMV at vesting would be taxed as a long-term capital gain</w:t>
            </w:r>
            <w:r w:rsidR="009315B1">
              <w:t xml:space="preserve">. </w:t>
            </w:r>
            <w:r w:rsidRPr="004B325C">
              <w:t>Otherwise, it would be taxed as a short-term capital gain</w:t>
            </w:r>
            <w:r w:rsidR="009315B1">
              <w:t xml:space="preserve">. </w:t>
            </w:r>
            <w:r w:rsidRPr="004B325C">
              <w:t>The same logic would apply to a decline in the value of the shares; resulting in long- or short-term capital losses.</w:t>
            </w:r>
          </w:p>
        </w:tc>
      </w:tr>
    </w:tbl>
    <w:p w14:paraId="5AFAEBE4" w14:textId="77777777" w:rsidR="000B20C6" w:rsidRDefault="00467EF1" w:rsidP="00B542B0">
      <w:pPr>
        <w:pStyle w:val="Heading2"/>
      </w:pPr>
      <w:r>
        <w:rPr>
          <w:bCs/>
          <w:i/>
          <w:color w:val="auto"/>
          <w:sz w:val="20"/>
          <w:szCs w:val="20"/>
        </w:rPr>
        <w:br w:type="page"/>
      </w:r>
      <w:r w:rsidR="000B20C6">
        <w:lastRenderedPageBreak/>
        <w:t>Section 83(b) Election for Restricted Stock</w:t>
      </w:r>
    </w:p>
    <w:p w14:paraId="67387DDA" w14:textId="5E862DDB" w:rsidR="000B20C6" w:rsidRDefault="000B20C6" w:rsidP="00B542B0">
      <w:r>
        <w:t>When an employee receives a grant of Restricted Stock, there are restrictions on the ability to freely resell those securities</w:t>
      </w:r>
      <w:r w:rsidR="009315B1">
        <w:t xml:space="preserve">. </w:t>
      </w:r>
      <w:r>
        <w:t>Therefore, no tax on this compensation is due at that time</w:t>
      </w:r>
      <w:r w:rsidR="009315B1">
        <w:t xml:space="preserve">. </w:t>
      </w:r>
      <w:r>
        <w:t>This ability to defer recognition of income is typically beneficial; however, it can also be costly</w:t>
      </w:r>
      <w:r w:rsidR="009315B1">
        <w:t xml:space="preserve">. </w:t>
      </w:r>
      <w:r>
        <w:t>If, for example, the stock rises in value from the time of the grant to the time the shares vest and are freely sellable, the client will pay ordinary income tax on the total amount of the stock at the time of vesting</w:t>
      </w:r>
      <w:r w:rsidR="009315B1">
        <w:t xml:space="preserve">. </w:t>
      </w:r>
      <w:r>
        <w:t>The result is a higher tax bill than if the grant would have been taxed immediately</w:t>
      </w:r>
      <w:ins w:id="1355" w:author="Rick Tyler" w:date="2016-07-15T15:44:00Z">
        <w:r w:rsidR="00433F3B">
          <w:t xml:space="preserve"> upon the grant</w:t>
        </w:r>
      </w:ins>
      <w:r>
        <w:t>, with appreciation subsequently taxed as a capital gain</w:t>
      </w:r>
      <w:r w:rsidR="009315B1">
        <w:t xml:space="preserve">. </w:t>
      </w:r>
    </w:p>
    <w:p w14:paraId="7D410BA1" w14:textId="7411B39F" w:rsidR="000B20C6" w:rsidRPr="00EC4CFB" w:rsidRDefault="000B20C6" w:rsidP="00B542B0">
      <w:r>
        <w:t>In situations like this, the client does have an alternative</w:t>
      </w:r>
      <w:r w:rsidR="009315B1">
        <w:t xml:space="preserve">. </w:t>
      </w:r>
      <w:r>
        <w:t>The client can make what is known as an 83(b) election within 30 days of the time of the grant by informing the IRS of the intent to have the shares taxed at ordinary income rates at the grant date rather than at the vesting date of the Restricted Stock</w:t>
      </w:r>
      <w:r w:rsidR="009315B1">
        <w:t xml:space="preserve">. </w:t>
      </w:r>
      <w:r>
        <w:t xml:space="preserve"> </w:t>
      </w:r>
    </w:p>
    <w:p w14:paraId="43680DDC" w14:textId="3D086073" w:rsidR="000B20C6" w:rsidRDefault="000B20C6" w:rsidP="00B542B0">
      <w:r>
        <w:t xml:space="preserve">Of course, </w:t>
      </w:r>
      <w:r w:rsidRPr="00EC4CFB">
        <w:t xml:space="preserve">this election is not without risks. </w:t>
      </w:r>
      <w:r>
        <w:t>For example, it</w:t>
      </w:r>
      <w:r w:rsidRPr="00EC4CFB">
        <w:t xml:space="preserve"> is possible that the stock will decline in value while the restriction</w:t>
      </w:r>
      <w:r>
        <w:t>s</w:t>
      </w:r>
      <w:r w:rsidRPr="00EC4CFB">
        <w:t xml:space="preserve"> </w:t>
      </w:r>
      <w:r>
        <w:t>are</w:t>
      </w:r>
      <w:r w:rsidRPr="00EC4CFB">
        <w:t xml:space="preserve"> in place</w:t>
      </w:r>
      <w:r w:rsidR="009315B1">
        <w:t xml:space="preserve">. </w:t>
      </w:r>
      <w:r>
        <w:t>Furthermore, if</w:t>
      </w:r>
      <w:r w:rsidRPr="00EC4CFB">
        <w:t xml:space="preserve"> after making the election the property is actually forfeited</w:t>
      </w:r>
      <w:r>
        <w:t xml:space="preserve"> (e.g., because the employee separates from service)</w:t>
      </w:r>
      <w:r w:rsidRPr="00EC4CFB">
        <w:t>, the statute does not allow any deduction for the amount that was included in income as a result of the 83(b) election</w:t>
      </w:r>
      <w:r>
        <w:t>, although it is still possible to recognize a capital loss</w:t>
      </w:r>
      <w:r w:rsidRPr="00EC4CFB">
        <w:t xml:space="preserve">. For these reasons, the 83(b) election is usually made when </w:t>
      </w:r>
      <w:r>
        <w:t>there is a strong expectation for appreciation of the stock (</w:t>
      </w:r>
      <w:del w:id="1356" w:author="Rick Tyler" w:date="2016-07-15T15:46:00Z">
        <w:r w:rsidDel="00433F3B">
          <w:delText>i.e., IPO</w:delText>
        </w:r>
      </w:del>
      <w:ins w:id="1357" w:author="Rick Tyler" w:date="2016-07-15T15:46:00Z">
        <w:r w:rsidR="00433F3B">
          <w:t>e.g,, when the grant is part of an Initial Public Offering (IPO)</w:t>
        </w:r>
      </w:ins>
      <w:r>
        <w:t>) or the value of the stock is very low at grant, therefore resulting in a smaller tax bill.</w:t>
      </w:r>
      <w:r w:rsidRPr="00EC4CFB">
        <w:t xml:space="preserve"> </w:t>
      </w:r>
    </w:p>
    <w:p w14:paraId="09E879D5" w14:textId="77777777" w:rsidR="000B20C6" w:rsidRDefault="000B20C6" w:rsidP="005F16F3">
      <w:pPr>
        <w:spacing w:before="0" w:after="0"/>
      </w:pPr>
    </w:p>
    <w:p w14:paraId="369689BD" w14:textId="77777777" w:rsidR="000B20C6" w:rsidRPr="005619E0" w:rsidRDefault="000B20C6" w:rsidP="00F00E17">
      <w:pPr>
        <w:pStyle w:val="Heading2"/>
      </w:pPr>
      <w:r>
        <w:br w:type="page"/>
      </w:r>
      <w:r w:rsidRPr="005619E0">
        <w:lastRenderedPageBreak/>
        <w:t>Example of an 83(b) Election</w:t>
      </w:r>
    </w:p>
    <w:p w14:paraId="482EFBB0" w14:textId="77777777" w:rsidR="000B20C6" w:rsidRDefault="000B20C6" w:rsidP="00445832">
      <w:pPr>
        <w:tabs>
          <w:tab w:val="left" w:pos="5535"/>
        </w:tabs>
      </w:pPr>
      <w:r>
        <w:t>For clarification, here is an example of an 83(b) election.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5F16F3" w:rsidRPr="008D3CA3" w14:paraId="38CE8EAD" w14:textId="77777777" w:rsidTr="00DF13A2">
        <w:tc>
          <w:tcPr>
            <w:tcW w:w="9576" w:type="dxa"/>
            <w:shd w:val="clear" w:color="auto" w:fill="DBD9B9"/>
          </w:tcPr>
          <w:p w14:paraId="4D7A7B95" w14:textId="77777777" w:rsidR="005F16F3" w:rsidRPr="00F00E17" w:rsidRDefault="005F16F3" w:rsidP="005F16F3">
            <w:pPr>
              <w:rPr>
                <w:rStyle w:val="Strong"/>
              </w:rPr>
            </w:pPr>
            <w:r w:rsidRPr="00F00E17">
              <w:rPr>
                <w:rStyle w:val="Strong"/>
              </w:rPr>
              <w:t>83(b) Election Example</w:t>
            </w:r>
          </w:p>
          <w:p w14:paraId="6EE3EB80" w14:textId="77777777" w:rsidR="005F16F3" w:rsidRPr="008D3CA3" w:rsidRDefault="005F16F3" w:rsidP="005F16F3">
            <w:r>
              <w:t>A Restricted Stock Award of 10,000 shares is issued when the stock is trading at $5. The individual makes an 83(b) election on 10,000 shares and pays $17,500 in taxes ($50,000 FMV x 35% tax rate). This also begins the clock for capital gains purposes. Two years later, when the stock vests, the stock is trading at $20. Had the individual not made the 83(b) election, $70,000 in taxes ($200,000 FMV x 35% tax rate) would have been due. Instead, the individual sells the shares at $20 and pays long-term capital gains of $22,500 ($150,000 taxable gain x 15% LTCG). In the scenario where the 83(b) election was made, the total taxes paid are $30,000 less than if the election had not been made.</w:t>
            </w:r>
          </w:p>
        </w:tc>
      </w:tr>
    </w:tbl>
    <w:p w14:paraId="67446261" w14:textId="77777777" w:rsidR="00467EF1" w:rsidRDefault="000B20C6" w:rsidP="00F00E17">
      <w:r>
        <w:t xml:space="preserve">An additional benefit of this election is the treatment of dividends. Without the election, any dividend income paid during the vesting period is taxed at ordinary income rates. If the election is made, preferential dividend rates may apply. </w:t>
      </w:r>
    </w:p>
    <w:p w14:paraId="457F13C8" w14:textId="443C9000" w:rsidR="00467EF1" w:rsidRDefault="000B20C6" w:rsidP="00F00E17">
      <w:r>
        <w:t xml:space="preserve">Despite the benefits, it is again important to keep in mind that there are risks associated with this election. As previously mentioned, the election cannot be reversed. If the stock price declines or the award is forfeited, the individual may end up </w:t>
      </w:r>
      <w:del w:id="1358" w:author="Rick Tyler" w:date="2016-07-26T17:36:00Z">
        <w:r w:rsidDel="00B87E9E">
          <w:delText xml:space="preserve">paying </w:delText>
        </w:r>
      </w:del>
      <w:ins w:id="1359" w:author="Rick Tyler" w:date="2016-07-26T17:36:00Z">
        <w:r w:rsidR="00B87E9E">
          <w:t xml:space="preserve">having paid </w:t>
        </w:r>
      </w:ins>
      <w:r>
        <w:t>more in taxes than would have been due otherwise. Additionally, if liquidity is an issue, deferral of all taxes until vesting means that the taxable event will take place at a time when shares can generally be sold to pay the taxes</w:t>
      </w:r>
      <w:r w:rsidR="009315B1">
        <w:t xml:space="preserve">. </w:t>
      </w:r>
      <w:r>
        <w:t>If, however, the election is made prior to vesting, then the shares are not available for sale and the individual will have to finance the payment of the taxes through some other means.</w:t>
      </w:r>
    </w:p>
    <w:p w14:paraId="3726B2C1" w14:textId="2DF60968" w:rsidR="000B20C6" w:rsidRDefault="000B20C6" w:rsidP="00F00E17">
      <w:r>
        <w:t xml:space="preserve">Another important point is this election can only be made on actual shares. Hence, this </w:t>
      </w:r>
      <w:ins w:id="1360" w:author="Rick Tyler" w:date="2016-07-15T15:57:00Z">
        <w:r w:rsidR="00FF4866">
          <w:t xml:space="preserve">83(b) election </w:t>
        </w:r>
      </w:ins>
      <w:r>
        <w:t xml:space="preserve">strategy is irrelevant for Restricted Stock Units and for some types of Performance Shares. </w:t>
      </w:r>
    </w:p>
    <w:p w14:paraId="62A45A72" w14:textId="77777777" w:rsidR="000B20C6" w:rsidRPr="00445832" w:rsidRDefault="00467EF1" w:rsidP="00F00E17">
      <w:pPr>
        <w:pStyle w:val="Heading2"/>
      </w:pPr>
      <w:r>
        <w:rPr>
          <w:rStyle w:val="NormalWebChar"/>
          <w:bCs/>
          <w:i/>
          <w:iCs w:val="0"/>
        </w:rPr>
        <w:br w:type="page"/>
      </w:r>
      <w:r w:rsidR="000B20C6" w:rsidRPr="007C34C4">
        <w:lastRenderedPageBreak/>
        <w:t>Restricted Stock Units (RSUs)</w:t>
      </w:r>
    </w:p>
    <w:p w14:paraId="562EBA6E" w14:textId="2D34DFF7" w:rsidR="000B20C6" w:rsidRPr="00445832" w:rsidRDefault="000B20C6" w:rsidP="00F00E17">
      <w:r>
        <w:t>Another form of equity-based compensation similar to Restricted Stock Awards is the granting of Restricted Stock Units</w:t>
      </w:r>
      <w:r w:rsidR="009315B1">
        <w:t xml:space="preserve">. </w:t>
      </w:r>
      <w:r>
        <w:t xml:space="preserve">While almost the same form of compensation as Restricted Stock, the difference is </w:t>
      </w:r>
      <w:ins w:id="1361" w:author="Rick Tyler" w:date="2016-07-18T17:20:00Z">
        <w:r w:rsidR="007C34C4">
          <w:t xml:space="preserve">that </w:t>
        </w:r>
      </w:ins>
      <w:r>
        <w:t xml:space="preserve">the grant is not actual </w:t>
      </w:r>
      <w:ins w:id="1362" w:author="Rick Tyler" w:date="2016-07-18T17:22:00Z">
        <w:r w:rsidR="00F2772A">
          <w:t xml:space="preserve">shares of </w:t>
        </w:r>
      </w:ins>
      <w:r>
        <w:t>stock, but rather</w:t>
      </w:r>
      <w:del w:id="1363" w:author="Rick Tyler" w:date="2016-07-18T17:20:00Z">
        <w:r w:rsidDel="007C34C4">
          <w:delText>,</w:delText>
        </w:r>
      </w:del>
      <w:del w:id="1364" w:author="Rick Tyler" w:date="2016-07-18T17:22:00Z">
        <w:r w:rsidDel="00F2772A">
          <w:delText xml:space="preserve"> </w:delText>
        </w:r>
        <w:r w:rsidRPr="007C34C4" w:rsidDel="00F2772A">
          <w:rPr>
            <w:highlight w:val="yellow"/>
            <w:rPrChange w:id="1365" w:author="Rick Tyler" w:date="2016-07-18T17:21:00Z">
              <w:rPr/>
            </w:rPrChange>
          </w:rPr>
          <w:delText>a</w:delText>
        </w:r>
      </w:del>
      <w:r w:rsidRPr="007C34C4">
        <w:rPr>
          <w:highlight w:val="yellow"/>
          <w:rPrChange w:id="1366" w:author="Rick Tyler" w:date="2016-07-18T17:21:00Z">
            <w:rPr/>
          </w:rPrChange>
        </w:rPr>
        <w:t xml:space="preserve"> “unit”</w:t>
      </w:r>
      <w:r>
        <w:t xml:space="preserve"> that represents a certain amount of company stock</w:t>
      </w:r>
      <w:r w:rsidR="009315B1">
        <w:t xml:space="preserve">. </w:t>
      </w:r>
      <w:r>
        <w:t xml:space="preserve">Upon vesting, the employee receives either stock or cash as defined by the plan. In some plans, the employee </w:t>
      </w:r>
      <w:ins w:id="1367" w:author="Rick Tyler" w:date="2016-07-18T17:21:00Z">
        <w:r w:rsidR="007C34C4">
          <w:t xml:space="preserve">has the option of choosing </w:t>
        </w:r>
      </w:ins>
      <w:del w:id="1368" w:author="Rick Tyler" w:date="2016-07-18T17:21:00Z">
        <w:r w:rsidDel="007C34C4">
          <w:delText xml:space="preserve">can choose </w:delText>
        </w:r>
      </w:del>
      <w:r>
        <w:t>stock or cash.</w:t>
      </w:r>
    </w:p>
    <w:p w14:paraId="59B2E0D5" w14:textId="0F55498B" w:rsidR="000B20C6" w:rsidRDefault="000B20C6" w:rsidP="00F00E17">
      <w:r>
        <w:t>The value of RSUs is tied directly to the price of the company’s stock</w:t>
      </w:r>
      <w:r w:rsidR="009315B1">
        <w:t xml:space="preserve">. </w:t>
      </w:r>
      <w:r>
        <w:t>In the case of a dividend-paying stock, the RSU has no dividend rights</w:t>
      </w:r>
      <w:r w:rsidR="009315B1">
        <w:t xml:space="preserve">. </w:t>
      </w:r>
      <w:r>
        <w:t xml:space="preserve">However, if the company decides it would like to pay a dividend on RSUs, the company has the ability to issue </w:t>
      </w:r>
      <w:r w:rsidRPr="00351EE8">
        <w:rPr>
          <w:b/>
          <w:i/>
        </w:rPr>
        <w:t>Dividend Equivalent Unit</w:t>
      </w:r>
      <w:r>
        <w:rPr>
          <w:b/>
          <w:i/>
        </w:rPr>
        <w:t>s</w:t>
      </w:r>
      <w:r w:rsidRPr="00351EE8">
        <w:rPr>
          <w:b/>
          <w:i/>
        </w:rPr>
        <w:t xml:space="preserve"> (DEU</w:t>
      </w:r>
      <w:ins w:id="1369" w:author="Rick Tyler" w:date="2016-07-18T17:23:00Z">
        <w:r w:rsidR="00F2772A">
          <w:rPr>
            <w:b/>
            <w:i/>
          </w:rPr>
          <w:t>s</w:t>
        </w:r>
      </w:ins>
      <w:r w:rsidRPr="00351EE8">
        <w:rPr>
          <w:b/>
          <w:i/>
        </w:rPr>
        <w:t>)</w:t>
      </w:r>
      <w:r>
        <w:rPr>
          <w:b/>
          <w:i/>
        </w:rPr>
        <w:t>,</w:t>
      </w:r>
      <w:r>
        <w:t xml:space="preserve"> which allows the company to distribute additional RSUs equal to the amount of the dividend paid. </w:t>
      </w:r>
    </w:p>
    <w:p w14:paraId="3E68212C" w14:textId="4A535DA5" w:rsidR="000B20C6" w:rsidRDefault="000B20C6" w:rsidP="00F00E17">
      <w:pPr>
        <w:rPr>
          <w:ins w:id="1370" w:author="Rick Tyler" w:date="2016-07-18T17:25:00Z"/>
        </w:rPr>
      </w:pPr>
      <w:r w:rsidRPr="00445832">
        <w:t>Unlike stock options, there is no exercise with RSUs. Upon vesting, the individual simply receives shares</w:t>
      </w:r>
      <w:r>
        <w:t xml:space="preserve"> or cash</w:t>
      </w:r>
      <w:ins w:id="1371" w:author="Rick Tyler" w:date="2016-07-18T17:24:00Z">
        <w:r w:rsidR="00F2772A">
          <w:t>,</w:t>
        </w:r>
      </w:ins>
      <w:r w:rsidRPr="00445832">
        <w:t xml:space="preserve"> and will have a taxable event at that time</w:t>
      </w:r>
      <w:r w:rsidR="009315B1">
        <w:t xml:space="preserve">. </w:t>
      </w:r>
      <w:r w:rsidRPr="00445832">
        <w:t>The tax due will be calculated on the FMV at vesting and is taxed as ordinary income</w:t>
      </w:r>
      <w:r w:rsidR="009315B1">
        <w:t xml:space="preserve">. </w:t>
      </w:r>
      <w:r w:rsidRPr="00445832">
        <w:t xml:space="preserve"> The vesting schedule for RSUs may either be time-based (i.e., at the end of a specific period of time) or performance-based (e.g., based upon achievement of corporate goals)</w:t>
      </w:r>
      <w:r w:rsidR="009315B1">
        <w:t xml:space="preserve">. </w:t>
      </w:r>
      <w:r w:rsidRPr="00445832">
        <w:t>Once vested, the person generally receives shares of the company or the cash equivalent (depending upon the rules of the plan), although some plans may allow or require deferment until a later date</w:t>
      </w:r>
      <w:r w:rsidR="009315B1">
        <w:t xml:space="preserve">. </w:t>
      </w:r>
    </w:p>
    <w:p w14:paraId="589E49D1" w14:textId="77777777" w:rsidR="00F2772A" w:rsidRDefault="00F2772A" w:rsidP="00F00E17">
      <w:pPr>
        <w:rPr>
          <w:ins w:id="1372" w:author="Rick Tyler" w:date="2016-07-18T17:25:00Z"/>
        </w:rPr>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184"/>
        <w:gridCol w:w="7406"/>
      </w:tblGrid>
      <w:tr w:rsidR="00F2772A" w:rsidRPr="004B325C" w14:paraId="7D78BA73" w14:textId="77777777" w:rsidTr="00AE796F">
        <w:trPr>
          <w:ins w:id="1373" w:author="Rick Tyler" w:date="2016-07-18T17:25:00Z"/>
        </w:trPr>
        <w:tc>
          <w:tcPr>
            <w:tcW w:w="2070" w:type="dxa"/>
            <w:tcBorders>
              <w:top w:val="single" w:sz="6" w:space="0" w:color="auto"/>
            </w:tcBorders>
            <w:tcMar>
              <w:top w:w="72" w:type="dxa"/>
              <w:bottom w:w="72" w:type="dxa"/>
            </w:tcMar>
          </w:tcPr>
          <w:p w14:paraId="705F59E4" w14:textId="77777777" w:rsidR="00F2772A" w:rsidRPr="009622AE" w:rsidRDefault="00F2772A" w:rsidP="00AE796F">
            <w:pPr>
              <w:rPr>
                <w:ins w:id="1374" w:author="Rick Tyler" w:date="2016-07-18T17:25:00Z"/>
                <w:b/>
              </w:rPr>
            </w:pPr>
            <w:ins w:id="1375" w:author="Rick Tyler" w:date="2016-07-18T17:25:00Z">
              <w:r>
                <w:rPr>
                  <w:b/>
                </w:rPr>
                <w:t>Overview</w:t>
              </w:r>
            </w:ins>
          </w:p>
        </w:tc>
        <w:tc>
          <w:tcPr>
            <w:tcW w:w="7020" w:type="dxa"/>
            <w:tcBorders>
              <w:top w:val="single" w:sz="6" w:space="0" w:color="auto"/>
            </w:tcBorders>
            <w:tcMar>
              <w:top w:w="72" w:type="dxa"/>
              <w:bottom w:w="72" w:type="dxa"/>
            </w:tcMar>
          </w:tcPr>
          <w:p w14:paraId="150860DD" w14:textId="0B800740" w:rsidR="00F2772A" w:rsidRPr="004B325C" w:rsidRDefault="00F2772A" w:rsidP="00F2772A">
            <w:pPr>
              <w:rPr>
                <w:ins w:id="1376" w:author="Rick Tyler" w:date="2016-07-18T17:25:00Z"/>
              </w:rPr>
            </w:pPr>
            <w:ins w:id="1377" w:author="Rick Tyler" w:date="2016-07-18T17:25:00Z">
              <w:r w:rsidRPr="004B325C">
                <w:t xml:space="preserve">For clarity, let’s examine the key stages of Restricted Stock </w:t>
              </w:r>
              <w:r>
                <w:t>Units</w:t>
              </w:r>
              <w:r w:rsidRPr="004B325C">
                <w:t xml:space="preserve"> in the same framework we have used </w:t>
              </w:r>
            </w:ins>
            <w:ins w:id="1378" w:author="Rick Tyler" w:date="2016-07-18T17:26:00Z">
              <w:r>
                <w:t>previously</w:t>
              </w:r>
            </w:ins>
            <w:r w:rsidR="009315B1">
              <w:t xml:space="preserve">. </w:t>
            </w:r>
            <w:ins w:id="1379" w:author="Rick Tyler" w:date="2016-07-18T17:25:00Z">
              <w:r w:rsidRPr="009622AE">
                <w:rPr>
                  <w:b/>
                  <w:color w:val="FF0000"/>
                </w:rPr>
                <w:t>Click each stage to learn more</w:t>
              </w:r>
              <w:r>
                <w:rPr>
                  <w:b/>
                  <w:color w:val="FF0000"/>
                </w:rPr>
                <w:t>.</w:t>
              </w:r>
            </w:ins>
          </w:p>
        </w:tc>
      </w:tr>
      <w:tr w:rsidR="00F2772A" w:rsidRPr="004B325C" w14:paraId="3ABC23AC" w14:textId="77777777" w:rsidTr="00AE796F">
        <w:trPr>
          <w:ins w:id="1380" w:author="Rick Tyler" w:date="2016-07-18T17:25:00Z"/>
        </w:trPr>
        <w:tc>
          <w:tcPr>
            <w:tcW w:w="2070" w:type="dxa"/>
            <w:shd w:val="clear" w:color="auto" w:fill="6CA8CD"/>
            <w:tcMar>
              <w:top w:w="72" w:type="dxa"/>
              <w:bottom w:w="72" w:type="dxa"/>
            </w:tcMar>
          </w:tcPr>
          <w:p w14:paraId="1B95C883" w14:textId="77777777" w:rsidR="00F2772A" w:rsidRPr="009622AE" w:rsidRDefault="00F2772A" w:rsidP="00AE796F">
            <w:pPr>
              <w:rPr>
                <w:ins w:id="1381" w:author="Rick Tyler" w:date="2016-07-18T17:25:00Z"/>
                <w:b/>
              </w:rPr>
            </w:pPr>
            <w:ins w:id="1382" w:author="Rick Tyler" w:date="2016-07-18T17:25:00Z">
              <w:r w:rsidRPr="009622AE">
                <w:rPr>
                  <w:b/>
                </w:rPr>
                <w:t>Grant</w:t>
              </w:r>
            </w:ins>
          </w:p>
        </w:tc>
        <w:tc>
          <w:tcPr>
            <w:tcW w:w="7020" w:type="dxa"/>
            <w:tcMar>
              <w:top w:w="72" w:type="dxa"/>
              <w:bottom w:w="72" w:type="dxa"/>
            </w:tcMar>
          </w:tcPr>
          <w:p w14:paraId="5C3A1172" w14:textId="1FEBB19D" w:rsidR="00F2772A" w:rsidRPr="004B325C" w:rsidRDefault="00F2772A" w:rsidP="00AE796F">
            <w:pPr>
              <w:rPr>
                <w:ins w:id="1383" w:author="Rick Tyler" w:date="2016-07-18T17:25:00Z"/>
              </w:rPr>
            </w:pPr>
          </w:p>
        </w:tc>
      </w:tr>
      <w:tr w:rsidR="00F2772A" w:rsidRPr="004B325C" w14:paraId="0E0294F2" w14:textId="77777777" w:rsidTr="00AE796F">
        <w:trPr>
          <w:ins w:id="1384" w:author="Rick Tyler" w:date="2016-07-18T17:25:00Z"/>
        </w:trPr>
        <w:tc>
          <w:tcPr>
            <w:tcW w:w="2070" w:type="dxa"/>
            <w:shd w:val="clear" w:color="auto" w:fill="6CA8CD"/>
            <w:tcMar>
              <w:top w:w="72" w:type="dxa"/>
              <w:bottom w:w="72" w:type="dxa"/>
            </w:tcMar>
          </w:tcPr>
          <w:p w14:paraId="5EB14E7B" w14:textId="77777777" w:rsidR="00F2772A" w:rsidRPr="009622AE" w:rsidRDefault="00F2772A" w:rsidP="00AE796F">
            <w:pPr>
              <w:rPr>
                <w:ins w:id="1385" w:author="Rick Tyler" w:date="2016-07-18T17:25:00Z"/>
                <w:b/>
              </w:rPr>
            </w:pPr>
            <w:ins w:id="1386" w:author="Rick Tyler" w:date="2016-07-18T17:25:00Z">
              <w:r w:rsidRPr="009622AE">
                <w:rPr>
                  <w:b/>
                </w:rPr>
                <w:t xml:space="preserve">Vest </w:t>
              </w:r>
            </w:ins>
          </w:p>
        </w:tc>
        <w:tc>
          <w:tcPr>
            <w:tcW w:w="7020" w:type="dxa"/>
            <w:tcMar>
              <w:top w:w="72" w:type="dxa"/>
              <w:bottom w:w="72" w:type="dxa"/>
            </w:tcMar>
          </w:tcPr>
          <w:p w14:paraId="531CAC15" w14:textId="73A616D9" w:rsidR="00F2772A" w:rsidRPr="004B325C" w:rsidRDefault="00F2772A" w:rsidP="00AE796F">
            <w:pPr>
              <w:rPr>
                <w:ins w:id="1387" w:author="Rick Tyler" w:date="2016-07-18T17:25:00Z"/>
              </w:rPr>
            </w:pPr>
          </w:p>
        </w:tc>
      </w:tr>
      <w:tr w:rsidR="00F2772A" w:rsidRPr="004B325C" w14:paraId="51F1E9E2" w14:textId="77777777" w:rsidTr="00AE796F">
        <w:trPr>
          <w:trHeight w:val="1092"/>
          <w:ins w:id="1388" w:author="Rick Tyler" w:date="2016-07-18T17:25:00Z"/>
        </w:trPr>
        <w:tc>
          <w:tcPr>
            <w:tcW w:w="2070" w:type="dxa"/>
            <w:shd w:val="clear" w:color="auto" w:fill="6CA8CD"/>
            <w:tcMar>
              <w:top w:w="72" w:type="dxa"/>
              <w:bottom w:w="72" w:type="dxa"/>
            </w:tcMar>
          </w:tcPr>
          <w:p w14:paraId="1418D04C" w14:textId="77777777" w:rsidR="00F2772A" w:rsidRPr="009622AE" w:rsidRDefault="00F2772A" w:rsidP="00AE796F">
            <w:pPr>
              <w:rPr>
                <w:ins w:id="1389" w:author="Rick Tyler" w:date="2016-07-18T17:25:00Z"/>
                <w:b/>
              </w:rPr>
            </w:pPr>
            <w:ins w:id="1390" w:author="Rick Tyler" w:date="2016-07-18T17:25:00Z">
              <w:r w:rsidRPr="009622AE">
                <w:rPr>
                  <w:b/>
                </w:rPr>
                <w:t>Exercise</w:t>
              </w:r>
            </w:ins>
          </w:p>
        </w:tc>
        <w:tc>
          <w:tcPr>
            <w:tcW w:w="7020" w:type="dxa"/>
            <w:tcMar>
              <w:top w:w="72" w:type="dxa"/>
              <w:bottom w:w="72" w:type="dxa"/>
            </w:tcMar>
          </w:tcPr>
          <w:p w14:paraId="16FBB8EC" w14:textId="45C76969" w:rsidR="00F2772A" w:rsidRPr="004B325C" w:rsidRDefault="00F2772A" w:rsidP="00AE796F">
            <w:pPr>
              <w:rPr>
                <w:ins w:id="1391" w:author="Rick Tyler" w:date="2016-07-18T17:25:00Z"/>
              </w:rPr>
            </w:pPr>
          </w:p>
        </w:tc>
      </w:tr>
      <w:tr w:rsidR="00F2772A" w:rsidRPr="004B325C" w14:paraId="4B49CB7B" w14:textId="77777777" w:rsidTr="00AE796F">
        <w:trPr>
          <w:ins w:id="1392" w:author="Rick Tyler" w:date="2016-07-18T17:25:00Z"/>
        </w:trPr>
        <w:tc>
          <w:tcPr>
            <w:tcW w:w="2070" w:type="dxa"/>
            <w:tcBorders>
              <w:bottom w:val="single" w:sz="6" w:space="0" w:color="auto"/>
            </w:tcBorders>
            <w:shd w:val="clear" w:color="auto" w:fill="6CA8CD"/>
            <w:tcMar>
              <w:top w:w="72" w:type="dxa"/>
              <w:bottom w:w="72" w:type="dxa"/>
            </w:tcMar>
          </w:tcPr>
          <w:p w14:paraId="48A66D20" w14:textId="77777777" w:rsidR="00F2772A" w:rsidRPr="009622AE" w:rsidRDefault="00F2772A" w:rsidP="00AE796F">
            <w:pPr>
              <w:rPr>
                <w:ins w:id="1393" w:author="Rick Tyler" w:date="2016-07-18T17:25:00Z"/>
                <w:b/>
              </w:rPr>
            </w:pPr>
            <w:ins w:id="1394" w:author="Rick Tyler" w:date="2016-07-18T17:25:00Z">
              <w:r w:rsidRPr="009622AE">
                <w:rPr>
                  <w:b/>
                </w:rPr>
                <w:t>Sale</w:t>
              </w:r>
            </w:ins>
          </w:p>
        </w:tc>
        <w:tc>
          <w:tcPr>
            <w:tcW w:w="7020" w:type="dxa"/>
            <w:tcBorders>
              <w:bottom w:val="single" w:sz="6" w:space="0" w:color="auto"/>
            </w:tcBorders>
            <w:tcMar>
              <w:top w:w="72" w:type="dxa"/>
              <w:bottom w:w="72" w:type="dxa"/>
            </w:tcMar>
          </w:tcPr>
          <w:p w14:paraId="33B53F4A" w14:textId="3120B235" w:rsidR="00F2772A" w:rsidRPr="004B325C" w:rsidRDefault="00F2772A" w:rsidP="00AE796F">
            <w:pPr>
              <w:rPr>
                <w:ins w:id="1395" w:author="Rick Tyler" w:date="2016-07-18T17:25:00Z"/>
              </w:rPr>
            </w:pPr>
          </w:p>
        </w:tc>
      </w:tr>
    </w:tbl>
    <w:p w14:paraId="4B82B4D0" w14:textId="77777777" w:rsidR="00F2772A" w:rsidRPr="00445832" w:rsidRDefault="00F2772A" w:rsidP="00F00E17"/>
    <w:p w14:paraId="3BCD6E00" w14:textId="77777777" w:rsidR="000B20C6" w:rsidRDefault="00467EF1" w:rsidP="007D4120">
      <w:pPr>
        <w:pStyle w:val="Heading2"/>
        <w:rPr>
          <w:u w:val="single"/>
        </w:rPr>
      </w:pPr>
      <w:r>
        <w:rPr>
          <w:bCs/>
          <w:i/>
          <w:color w:val="auto"/>
          <w:sz w:val="20"/>
          <w:szCs w:val="20"/>
        </w:rPr>
        <w:br w:type="page"/>
      </w:r>
      <w:r w:rsidR="000B20C6" w:rsidRPr="00300398">
        <w:lastRenderedPageBreak/>
        <w:t>Taxation</w:t>
      </w:r>
      <w:r w:rsidR="000B20C6">
        <w:t xml:space="preserve"> of Restricted Stock U</w:t>
      </w:r>
      <w:r w:rsidR="000B20C6" w:rsidRPr="00541E7C">
        <w:t>nits</w:t>
      </w:r>
    </w:p>
    <w:p w14:paraId="5301C7BF" w14:textId="3C44B0A0" w:rsidR="000B20C6" w:rsidRPr="00445832" w:rsidRDefault="000B20C6" w:rsidP="007D4120">
      <w:r>
        <w:t xml:space="preserve">As previously identified, </w:t>
      </w:r>
      <w:r w:rsidRPr="00445832">
        <w:t xml:space="preserve">there is no </w:t>
      </w:r>
      <w:r>
        <w:t>formal “</w:t>
      </w:r>
      <w:r w:rsidRPr="00445832">
        <w:t>exercise</w:t>
      </w:r>
      <w:r>
        <w:t>”</w:t>
      </w:r>
      <w:r w:rsidRPr="00445832">
        <w:t xml:space="preserve"> with RSUs. Upon vesting</w:t>
      </w:r>
      <w:r>
        <w:t xml:space="preserve"> in the RSUs</w:t>
      </w:r>
      <w:r w:rsidRPr="00445832">
        <w:t xml:space="preserve">, the individual simply receives the shares (or cash equivalent) and the tax liability is recognized (unless receipt of the securities is deferred). </w:t>
      </w:r>
      <w:r w:rsidRPr="001667E7">
        <w:rPr>
          <w:highlight w:val="yellow"/>
          <w:rPrChange w:id="1396" w:author="Rick Tyler" w:date="2016-07-18T17:29:00Z">
            <w:rPr/>
          </w:rPrChange>
        </w:rPr>
        <w:t>If receipt is deferred</w:t>
      </w:r>
      <w:r w:rsidRPr="00445832">
        <w:t xml:space="preserve">, the individual must pay a statutory minimum tax, as determined </w:t>
      </w:r>
      <w:r>
        <w:t xml:space="preserve">by the employer </w:t>
      </w:r>
      <w:r w:rsidRPr="00445832">
        <w:t>at vesting, but all other taxes are deferred until actual receipt of the stock or cash</w:t>
      </w:r>
      <w:r w:rsidR="009315B1">
        <w:t xml:space="preserve">. </w:t>
      </w:r>
      <w:r w:rsidRPr="001667E7">
        <w:rPr>
          <w:highlight w:val="yellow"/>
          <w:rPrChange w:id="1397" w:author="Rick Tyler" w:date="2016-07-18T17:29:00Z">
            <w:rPr/>
          </w:rPrChange>
        </w:rPr>
        <w:t>This is a strategy that is most commonly used when a senior executive at a firm vests in RSUs.</w:t>
      </w:r>
      <w:r>
        <w:t xml:space="preserve"> </w:t>
      </w:r>
    </w:p>
    <w:p w14:paraId="0658CAC0" w14:textId="77777777" w:rsidR="000B20C6" w:rsidRPr="00445832" w:rsidRDefault="000B20C6" w:rsidP="007D4120">
      <w:r w:rsidRPr="001667E7">
        <w:rPr>
          <w:highlight w:val="yellow"/>
          <w:rPrChange w:id="1398" w:author="Rick Tyler" w:date="2016-07-18T17:29:00Z">
            <w:rPr/>
          </w:rPrChange>
        </w:rPr>
        <w:t>Unless an amount is paid by the individual for the shares, which is very rare</w:t>
      </w:r>
      <w:r w:rsidRPr="00445832">
        <w:t>, the entire value of the stock upon receipt is taxed as ordinary income. If a payment is required, the difference between that amount and the FMV at vesting is taxed as ordinary income. In either case, the cost basis becomes the FMV at vesting.</w:t>
      </w:r>
    </w:p>
    <w:p w14:paraId="1766CB7E" w14:textId="77777777" w:rsidR="000B20C6" w:rsidRPr="00445832" w:rsidRDefault="000B20C6" w:rsidP="005F16F3">
      <w:pPr>
        <w:tabs>
          <w:tab w:val="left" w:pos="5535"/>
        </w:tabs>
        <w:spacing w:before="0" w:after="0"/>
      </w:pPr>
    </w:p>
    <w:p w14:paraId="5D996CE6" w14:textId="77777777" w:rsidR="000B20C6" w:rsidRDefault="00467EF1" w:rsidP="007D4120">
      <w:pPr>
        <w:pStyle w:val="Heading2"/>
      </w:pPr>
      <w:r>
        <w:rPr>
          <w:bCs/>
          <w:i/>
          <w:color w:val="auto"/>
          <w:sz w:val="20"/>
          <w:szCs w:val="20"/>
        </w:rPr>
        <w:br w:type="page"/>
      </w:r>
      <w:r w:rsidR="000B20C6">
        <w:lastRenderedPageBreak/>
        <w:t xml:space="preserve">Employee </w:t>
      </w:r>
      <w:r w:rsidR="000B20C6" w:rsidRPr="00541E7C">
        <w:t>Stock Options vs. Restricted Stock Awards</w:t>
      </w:r>
    </w:p>
    <w:p w14:paraId="61F3A25F" w14:textId="77777777" w:rsidR="000B20C6" w:rsidRDefault="000B20C6" w:rsidP="007D4120">
      <w:r>
        <w:t xml:space="preserve">There are several reasons why a company would issue Restricted Stock (RS) or Restricted Stock Units (RSUs) instead of Employee Stock Options (ESOs). </w:t>
      </w:r>
      <w:r w:rsidRPr="001667E7">
        <w:rPr>
          <w:highlight w:val="yellow"/>
          <w:rPrChange w:id="1399" w:author="Rick Tyler" w:date="2016-07-18T17:31:00Z">
            <w:rPr/>
          </w:rPrChange>
        </w:rPr>
        <w:t>First</w:t>
      </w:r>
      <w:r>
        <w:t xml:space="preserve">, unless the company stock goes to zero, both Restricted Stock Awards and RSUs always have value. Employee Stock Options, on the other hand, can go “underwater,” or said another way, the FMV can fall below the strike price, thereby eliminating the intrinsic value. </w:t>
      </w:r>
    </w:p>
    <w:p w14:paraId="5AA90927" w14:textId="77777777" w:rsidR="000B20C6" w:rsidRDefault="000B20C6" w:rsidP="007D4120">
      <w:r>
        <w:t>Although the leverage imbedded in Executive Stock Options is very attractive, it is only of value if the stock price is appreciating, as the FMV must increase above the strike to generate revenue from the award. For companies whose stock price is flat or declining, Restricted Stock and RSUs provide a greater award than ESOs. Restricted Stock and RSUs are also a lot simpler to communicate to employees than ESOs, as there is no exercise decision, no need for financing, and no complex AMT issues.</w:t>
      </w:r>
    </w:p>
    <w:p w14:paraId="21D0F390" w14:textId="77777777" w:rsidR="000B20C6" w:rsidRDefault="000B20C6" w:rsidP="005F16F3">
      <w:pPr>
        <w:tabs>
          <w:tab w:val="left" w:pos="5535"/>
        </w:tabs>
        <w:spacing w:before="0" w:after="0"/>
      </w:pPr>
    </w:p>
    <w:p w14:paraId="681C9F58" w14:textId="77777777" w:rsidR="00BD00E1" w:rsidRPr="005F16F3" w:rsidRDefault="00467EF1" w:rsidP="005F16F3">
      <w:pPr>
        <w:pStyle w:val="Heading2"/>
      </w:pPr>
      <w:r w:rsidRPr="005F16F3">
        <w:br w:type="page"/>
      </w:r>
      <w:commentRangeStart w:id="1400"/>
      <w:r w:rsidR="000B20C6" w:rsidRPr="005F16F3">
        <w:rPr>
          <w:rStyle w:val="Heading1Char"/>
          <w:rFonts w:eastAsia="Arial Unicode MS"/>
          <w:bCs w:val="0"/>
          <w:i w:val="0"/>
          <w:iCs/>
          <w:color w:val="17365D"/>
          <w:kern w:val="0"/>
          <w:szCs w:val="12"/>
        </w:rPr>
        <w:lastRenderedPageBreak/>
        <w:t>Addressing Concentration in Company Stock</w:t>
      </w:r>
      <w:r w:rsidR="000B20C6" w:rsidRPr="005F16F3" w:rsidDel="00EE3502">
        <w:rPr>
          <w:rStyle w:val="Heading1Char"/>
          <w:rFonts w:eastAsia="Arial Unicode MS"/>
          <w:bCs w:val="0"/>
          <w:i w:val="0"/>
          <w:iCs/>
          <w:color w:val="17365D"/>
          <w:kern w:val="0"/>
          <w:szCs w:val="12"/>
        </w:rPr>
        <w:t xml:space="preserve"> </w:t>
      </w:r>
      <w:commentRangeEnd w:id="1400"/>
      <w:r w:rsidR="00BF6AEF">
        <w:rPr>
          <w:rStyle w:val="CommentReference"/>
          <w:b w:val="0"/>
          <w:iCs w:val="0"/>
          <w:color w:val="auto"/>
        </w:rPr>
        <w:commentReference w:id="1400"/>
      </w:r>
    </w:p>
    <w:p w14:paraId="2D19F07A" w14:textId="77777777" w:rsidR="005F16F3" w:rsidRDefault="000B20C6" w:rsidP="005F16F3">
      <w:r>
        <w:t xml:space="preserve">As previously discussed, individuals who received equity compensation are frequently concentrated in the company stock. </w:t>
      </w:r>
      <w:commentRangeStart w:id="1401"/>
      <w:r>
        <w:t>If the goal is diversification, RS and RSUs should generally be sold at vesting. In addition to providing liquidity for diversification, it will also provide the funds necessary to pay the taxes which will be due at vesting</w:t>
      </w:r>
      <w:commentRangeEnd w:id="1401"/>
      <w:r w:rsidR="00BF6AEF">
        <w:rPr>
          <w:rStyle w:val="CommentReference"/>
        </w:rPr>
        <w:commentReference w:id="1401"/>
      </w:r>
      <w:r>
        <w:t>.</w:t>
      </w:r>
    </w:p>
    <w:p w14:paraId="572B3550" w14:textId="77777777" w:rsidR="000B20C6" w:rsidRDefault="000B20C6" w:rsidP="005F16F3">
      <w:r>
        <w:t>In the case where the individual has multiple forms of company stock, the order of diversification is generally as follows:</w:t>
      </w:r>
    </w:p>
    <w:p w14:paraId="2FA9125C" w14:textId="77777777" w:rsidR="000B20C6" w:rsidRDefault="000B20C6" w:rsidP="00DF13A2">
      <w:pPr>
        <w:numPr>
          <w:ilvl w:val="0"/>
          <w:numId w:val="21"/>
        </w:numPr>
      </w:pPr>
      <w:r>
        <w:t>Sell RS or RSUs at vesting</w:t>
      </w:r>
    </w:p>
    <w:p w14:paraId="0432142A" w14:textId="77777777" w:rsidR="000B20C6" w:rsidRDefault="000B20C6" w:rsidP="00DF13A2">
      <w:pPr>
        <w:numPr>
          <w:ilvl w:val="0"/>
          <w:numId w:val="21"/>
        </w:numPr>
      </w:pPr>
      <w:r>
        <w:t>Sell long shares</w:t>
      </w:r>
    </w:p>
    <w:p w14:paraId="103C4057" w14:textId="77777777" w:rsidR="000B20C6" w:rsidRDefault="000B20C6" w:rsidP="00DF13A2">
      <w:pPr>
        <w:numPr>
          <w:ilvl w:val="0"/>
          <w:numId w:val="21"/>
        </w:numPr>
      </w:pPr>
      <w:r>
        <w:t>Exercise and sell NQSOs</w:t>
      </w:r>
    </w:p>
    <w:p w14:paraId="727CFC1B" w14:textId="77777777" w:rsidR="000B20C6" w:rsidRDefault="000B20C6" w:rsidP="00DF13A2">
      <w:pPr>
        <w:numPr>
          <w:ilvl w:val="0"/>
          <w:numId w:val="21"/>
        </w:numPr>
      </w:pPr>
      <w:r>
        <w:t>Exercise ISOs, sell if concentration is severe, hold if tax benefits make the additional risk worthwhile and the outlook on the stock is positive</w:t>
      </w:r>
    </w:p>
    <w:p w14:paraId="3FE081FB" w14:textId="77777777" w:rsidR="000B20C6" w:rsidRDefault="000B20C6" w:rsidP="007D4120">
      <w:r>
        <w:t>Keep in mind, each situation is unique and these are just general guidelines. It is suggested you discuss the specifics of the client’s position with a specialist to determine the appropriate course of action.</w:t>
      </w:r>
    </w:p>
    <w:p w14:paraId="22E762DC" w14:textId="77777777" w:rsidR="000B20C6" w:rsidRPr="005F16F3" w:rsidRDefault="00467EF1" w:rsidP="005F16F3">
      <w:pPr>
        <w:pStyle w:val="Heading2"/>
      </w:pPr>
      <w:r>
        <w:rPr>
          <w:bCs/>
          <w:i/>
          <w:color w:val="auto"/>
          <w:sz w:val="20"/>
          <w:szCs w:val="20"/>
        </w:rPr>
        <w:br w:type="page"/>
      </w:r>
      <w:r w:rsidR="000B20C6">
        <w:lastRenderedPageBreak/>
        <w:t>Protectin</w:t>
      </w:r>
      <w:r w:rsidR="005F16F3">
        <w:t>g Large Concentrations of Stock</w:t>
      </w:r>
    </w:p>
    <w:p w14:paraId="21C8623F" w14:textId="77777777" w:rsidR="000B20C6" w:rsidRDefault="000B20C6" w:rsidP="007D4120">
      <w:commentRangeStart w:id="1402"/>
      <w:r w:rsidRPr="00824BE5">
        <w:t>Option holders are often subject to the risk associated with large concentrations</w:t>
      </w:r>
      <w:r>
        <w:t xml:space="preserve"> of company stock</w:t>
      </w:r>
      <w:r w:rsidRPr="00824BE5">
        <w:t xml:space="preserve">. While this risk exists prior to execution of the option, particularly if the stock has appreciated considerably in value, it is more acute if the options have been exercised and the stock </w:t>
      </w:r>
      <w:r>
        <w:t xml:space="preserve">is </w:t>
      </w:r>
      <w:r w:rsidRPr="00824BE5">
        <w:t xml:space="preserve">being held. </w:t>
      </w:r>
      <w:commentRangeEnd w:id="1402"/>
      <w:r w:rsidR="00BF6AEF">
        <w:rPr>
          <w:rStyle w:val="CommentReference"/>
        </w:rPr>
        <w:commentReference w:id="1402"/>
      </w:r>
    </w:p>
    <w:p w14:paraId="1F6DD9F0" w14:textId="40CBD47D" w:rsidR="000B20C6" w:rsidRPr="00824BE5" w:rsidRDefault="000B20C6" w:rsidP="007D4120">
      <w:pPr>
        <w:rPr>
          <w:color w:val="000000"/>
        </w:rPr>
      </w:pPr>
      <w:r w:rsidRPr="00824BE5">
        <w:rPr>
          <w:color w:val="000000"/>
        </w:rPr>
        <w:t>Generally speaking, hedging strategies are a means of providing such protection</w:t>
      </w:r>
      <w:r w:rsidR="009315B1">
        <w:rPr>
          <w:color w:val="000000"/>
        </w:rPr>
        <w:t xml:space="preserve">. </w:t>
      </w:r>
      <w:r>
        <w:rPr>
          <w:color w:val="000000"/>
        </w:rPr>
        <w:t>However, when dealing with compensatory options, a host of issues must be considered</w:t>
      </w:r>
      <w:r w:rsidR="009315B1">
        <w:rPr>
          <w:color w:val="000000"/>
        </w:rPr>
        <w:t xml:space="preserve">. </w:t>
      </w:r>
      <w:r>
        <w:rPr>
          <w:color w:val="000000"/>
        </w:rPr>
        <w:t xml:space="preserve">Among these considerations are the following: </w:t>
      </w:r>
    </w:p>
    <w:p w14:paraId="544E97DD" w14:textId="77777777" w:rsidR="000B20C6" w:rsidRPr="00BF6AEF" w:rsidRDefault="000B20C6" w:rsidP="00DF13A2">
      <w:pPr>
        <w:numPr>
          <w:ilvl w:val="0"/>
          <w:numId w:val="22"/>
        </w:numPr>
        <w:rPr>
          <w:highlight w:val="yellow"/>
          <w:rPrChange w:id="1403" w:author="Rick Tyler" w:date="2016-07-18T17:34:00Z">
            <w:rPr/>
          </w:rPrChange>
        </w:rPr>
      </w:pPr>
      <w:r w:rsidRPr="00BF6AEF">
        <w:rPr>
          <w:highlight w:val="yellow"/>
          <w:rPrChange w:id="1404" w:author="Rick Tyler" w:date="2016-07-18T17:34:00Z">
            <w:rPr/>
          </w:rPrChange>
        </w:rPr>
        <w:t>Many companies ban employees from utilizing hedging strategies on company stock.</w:t>
      </w:r>
    </w:p>
    <w:p w14:paraId="6624E4A8" w14:textId="77777777" w:rsidR="000B20C6" w:rsidRDefault="000B20C6" w:rsidP="00DF13A2">
      <w:pPr>
        <w:numPr>
          <w:ilvl w:val="0"/>
          <w:numId w:val="22"/>
        </w:numPr>
      </w:pPr>
      <w:r>
        <w:t xml:space="preserve">If the owner is a company insider, then </w:t>
      </w:r>
      <w:r w:rsidRPr="00BF6AEF">
        <w:rPr>
          <w:highlight w:val="yellow"/>
          <w:rPrChange w:id="1405" w:author="Rick Tyler" w:date="2016-07-18T17:34:00Z">
            <w:rPr/>
          </w:rPrChange>
        </w:rPr>
        <w:t xml:space="preserve">the short swing rules come into </w:t>
      </w:r>
      <w:commentRangeStart w:id="1406"/>
      <w:r w:rsidRPr="00BF6AEF">
        <w:rPr>
          <w:highlight w:val="yellow"/>
          <w:rPrChange w:id="1407" w:author="Rick Tyler" w:date="2016-07-18T17:34:00Z">
            <w:rPr/>
          </w:rPrChange>
        </w:rPr>
        <w:t>play</w:t>
      </w:r>
      <w:commentRangeEnd w:id="1406"/>
      <w:r w:rsidR="00BF6AEF">
        <w:rPr>
          <w:rStyle w:val="CommentReference"/>
        </w:rPr>
        <w:commentReference w:id="1406"/>
      </w:r>
      <w:r>
        <w:t>, which could impact future flexibility in trading the securities.</w:t>
      </w:r>
    </w:p>
    <w:p w14:paraId="3064E609" w14:textId="77777777" w:rsidR="000B20C6" w:rsidRDefault="000B20C6" w:rsidP="00DF13A2">
      <w:pPr>
        <w:numPr>
          <w:ilvl w:val="0"/>
          <w:numId w:val="22"/>
        </w:numPr>
      </w:pPr>
      <w:r>
        <w:t>Hedging strategies can prevent dividends from being taxed as “qualified dividends.”</w:t>
      </w:r>
    </w:p>
    <w:p w14:paraId="29D9BB6A" w14:textId="77777777" w:rsidR="000B20C6" w:rsidRDefault="000B20C6" w:rsidP="00DF13A2">
      <w:pPr>
        <w:numPr>
          <w:ilvl w:val="0"/>
          <w:numId w:val="22"/>
        </w:numPr>
      </w:pPr>
      <w:r>
        <w:t xml:space="preserve">Hedging strategies may introduce additional complex tax issues, </w:t>
      </w:r>
      <w:commentRangeStart w:id="1408"/>
      <w:r>
        <w:t>such as constructive sale rules.</w:t>
      </w:r>
      <w:commentRangeEnd w:id="1408"/>
      <w:r w:rsidR="00BF6AEF">
        <w:rPr>
          <w:rStyle w:val="CommentReference"/>
        </w:rPr>
        <w:commentReference w:id="1408"/>
      </w:r>
    </w:p>
    <w:p w14:paraId="20F7AAAD" w14:textId="4F595A02" w:rsidR="000B20C6" w:rsidRDefault="000B20C6" w:rsidP="007D4120">
      <w:r>
        <w:t>Therefore, when a client seeks to hedge the risk associated with a concentrated position, recognize that this is a complex enterprise that is well beyond the scope of this course</w:t>
      </w:r>
      <w:r w:rsidR="009315B1">
        <w:t xml:space="preserve">. </w:t>
      </w:r>
      <w:r>
        <w:t>Pursuing such a strategy should not be done without the involvement of the client's tax advisor and other professionals with specific expertise in this area.</w:t>
      </w:r>
    </w:p>
    <w:p w14:paraId="585B682B" w14:textId="77777777" w:rsidR="000B20C6" w:rsidRDefault="000B20C6" w:rsidP="005F16F3">
      <w:pPr>
        <w:pStyle w:val="Bullet"/>
        <w:numPr>
          <w:ilvl w:val="0"/>
          <w:numId w:val="0"/>
        </w:numPr>
        <w:tabs>
          <w:tab w:val="left" w:pos="180"/>
        </w:tabs>
        <w:spacing w:before="0" w:after="0"/>
        <w:rPr>
          <w:sz w:val="18"/>
        </w:rPr>
      </w:pPr>
    </w:p>
    <w:p w14:paraId="51F9C765" w14:textId="77777777" w:rsidR="00F20382" w:rsidRDefault="000B20C6">
      <w:pPr>
        <w:pStyle w:val="Heading2"/>
        <w:rPr>
          <w:ins w:id="1409" w:author="Rick Tyler" w:date="2016-07-25T10:44:00Z"/>
        </w:rPr>
        <w:pPrChange w:id="1410" w:author="Rick Tyler" w:date="2016-07-25T10:44:00Z">
          <w:pPr>
            <w:spacing w:before="0" w:after="0"/>
          </w:pPr>
        </w:pPrChange>
      </w:pPr>
      <w:r>
        <w:rPr>
          <w:szCs w:val="20"/>
        </w:rPr>
        <w:br w:type="page"/>
      </w:r>
      <w:ins w:id="1411" w:author="Rick Tyler" w:date="2016-07-25T10:44:00Z">
        <w:r w:rsidR="00F20382">
          <w:lastRenderedPageBreak/>
          <w:t>Review Exercise</w:t>
        </w:r>
      </w:ins>
    </w:p>
    <w:p w14:paraId="7EC744A4" w14:textId="77777777" w:rsidR="00F20382" w:rsidRDefault="00F20382">
      <w:pPr>
        <w:spacing w:before="0" w:after="0"/>
        <w:rPr>
          <w:ins w:id="1412" w:author="Rick Tyler" w:date="2016-07-25T10:44:00Z"/>
          <w:sz w:val="18"/>
        </w:rPr>
      </w:pPr>
    </w:p>
    <w:p w14:paraId="73F67530" w14:textId="76634F65" w:rsidR="00F20382" w:rsidRDefault="00F20382">
      <w:pPr>
        <w:spacing w:before="0" w:after="0"/>
        <w:rPr>
          <w:ins w:id="1413" w:author="Rick Tyler" w:date="2016-07-25T10:44:00Z"/>
          <w:b/>
          <w:iCs/>
          <w:color w:val="17365D"/>
          <w:sz w:val="18"/>
        </w:rPr>
      </w:pPr>
      <w:ins w:id="1414" w:author="Rick Tyler" w:date="2016-07-25T10:44:00Z">
        <w:r>
          <w:rPr>
            <w:sz w:val="18"/>
          </w:rPr>
          <w:br w:type="page"/>
        </w:r>
      </w:ins>
    </w:p>
    <w:p w14:paraId="45B811BD" w14:textId="7D7E5E59" w:rsidR="000B20C6" w:rsidRDefault="000B20C6" w:rsidP="007D4120">
      <w:pPr>
        <w:pStyle w:val="Heading2"/>
      </w:pPr>
      <w:r>
        <w:lastRenderedPageBreak/>
        <w:t>Conclusion</w:t>
      </w:r>
    </w:p>
    <w:p w14:paraId="418D4A84" w14:textId="77777777" w:rsidR="000B20C6" w:rsidRDefault="000B20C6" w:rsidP="003B1513">
      <w:pPr>
        <w:tabs>
          <w:tab w:val="left" w:pos="5535"/>
        </w:tabs>
      </w:pPr>
      <w:r w:rsidRPr="007D4120">
        <w:t>Equity awards are, and continue to be, a core part of executive compensation. Additionally, many other people receive these awards, such as directors, consultants, and even employees below the executive level. It is important to have a working knowledge of these awards in order to assist your clients with the multiple decisions surrounding them</w:t>
      </w:r>
      <w:r>
        <w:t>.</w:t>
      </w:r>
    </w:p>
    <w:p w14:paraId="64706F09" w14:textId="77777777" w:rsidR="000B20C6" w:rsidRDefault="000B20C6" w:rsidP="005F16F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D00E1" w:rsidRPr="008D3CA3" w14:paraId="16ABAF6C" w14:textId="77777777" w:rsidTr="00BD00E1">
        <w:trPr>
          <w:trHeight w:val="9467"/>
        </w:trPr>
        <w:tc>
          <w:tcPr>
            <w:tcW w:w="9576" w:type="dxa"/>
            <w:shd w:val="clear" w:color="auto" w:fill="DBD9B9"/>
          </w:tcPr>
          <w:p w14:paraId="4860983E" w14:textId="77777777" w:rsidR="00BD00E1" w:rsidRPr="006B615A" w:rsidRDefault="00BD00E1" w:rsidP="007D4120">
            <w:r w:rsidRPr="006B615A">
              <w:t>Upon completing this course, you should have a clear understanding of the following important topics:</w:t>
            </w:r>
          </w:p>
          <w:p w14:paraId="3CBD528C" w14:textId="77777777" w:rsidR="00BD00E1" w:rsidRPr="008D18A8" w:rsidRDefault="00BD00E1" w:rsidP="007D4120">
            <w:pPr>
              <w:rPr>
                <w:b/>
              </w:rPr>
            </w:pPr>
            <w:r w:rsidRPr="008D18A8">
              <w:rPr>
                <w:b/>
              </w:rPr>
              <w:t>ISOs</w:t>
            </w:r>
          </w:p>
          <w:p w14:paraId="46149E66" w14:textId="77777777" w:rsidR="00BD00E1" w:rsidRPr="008D18A8" w:rsidRDefault="00BD00E1" w:rsidP="00DF13A2">
            <w:pPr>
              <w:numPr>
                <w:ilvl w:val="0"/>
                <w:numId w:val="23"/>
              </w:numPr>
            </w:pPr>
            <w:r w:rsidRPr="0083725C">
              <w:t>The Structure of ISOs</w:t>
            </w:r>
          </w:p>
          <w:p w14:paraId="200D8B38" w14:textId="77777777" w:rsidR="00BD00E1" w:rsidRPr="0083725C" w:rsidRDefault="00BD00E1" w:rsidP="00DF13A2">
            <w:pPr>
              <w:numPr>
                <w:ilvl w:val="0"/>
                <w:numId w:val="23"/>
              </w:numPr>
            </w:pPr>
            <w:r w:rsidRPr="0083725C">
              <w:t xml:space="preserve">Tax implications at each significant stage with the option:  Grant, Vest, Exercise, and Sale of the underlying stock </w:t>
            </w:r>
          </w:p>
          <w:p w14:paraId="42A2A6DB" w14:textId="77777777" w:rsidR="00BD00E1" w:rsidRPr="0083725C" w:rsidRDefault="00BD00E1" w:rsidP="00DF13A2">
            <w:pPr>
              <w:numPr>
                <w:ilvl w:val="0"/>
                <w:numId w:val="23"/>
              </w:numPr>
            </w:pPr>
            <w:r w:rsidRPr="0083725C">
              <w:t>Disqualifying Distributions</w:t>
            </w:r>
          </w:p>
          <w:p w14:paraId="74E7EC48" w14:textId="77777777" w:rsidR="00BD00E1" w:rsidRPr="0083725C" w:rsidRDefault="00BD00E1" w:rsidP="00DF13A2">
            <w:pPr>
              <w:numPr>
                <w:ilvl w:val="0"/>
                <w:numId w:val="23"/>
              </w:numPr>
            </w:pPr>
            <w:r w:rsidRPr="0083725C">
              <w:t>AMT tax implications of ISO exercise</w:t>
            </w:r>
          </w:p>
          <w:p w14:paraId="0060865D" w14:textId="77777777" w:rsidR="00BD00E1" w:rsidRPr="007D4120" w:rsidRDefault="00BD00E1" w:rsidP="007D4120">
            <w:pPr>
              <w:rPr>
                <w:rStyle w:val="Strong"/>
              </w:rPr>
            </w:pPr>
            <w:r w:rsidRPr="007D4120">
              <w:rPr>
                <w:rStyle w:val="Strong"/>
              </w:rPr>
              <w:t xml:space="preserve">NQSOs </w:t>
            </w:r>
          </w:p>
          <w:p w14:paraId="120F492C" w14:textId="77777777" w:rsidR="00BD00E1" w:rsidRPr="0083725C" w:rsidRDefault="00BD00E1" w:rsidP="00DF13A2">
            <w:pPr>
              <w:numPr>
                <w:ilvl w:val="0"/>
                <w:numId w:val="24"/>
              </w:numPr>
            </w:pPr>
            <w:r w:rsidRPr="0083725C">
              <w:t>Structure of NQSOs</w:t>
            </w:r>
          </w:p>
          <w:p w14:paraId="6F76D6FA" w14:textId="77777777" w:rsidR="00BD00E1" w:rsidRPr="0083725C" w:rsidRDefault="00BD00E1" w:rsidP="00DF13A2">
            <w:pPr>
              <w:numPr>
                <w:ilvl w:val="0"/>
                <w:numId w:val="24"/>
              </w:numPr>
            </w:pPr>
            <w:r w:rsidRPr="0083725C">
              <w:t>Tax implications at each significant stage with the option:  Grant, Vest, Exercise, and Sale of the underlying stock.</w:t>
            </w:r>
          </w:p>
          <w:p w14:paraId="3D2233A8" w14:textId="77777777" w:rsidR="00BD00E1" w:rsidRPr="0083725C" w:rsidRDefault="00BD00E1" w:rsidP="00DF13A2">
            <w:pPr>
              <w:numPr>
                <w:ilvl w:val="0"/>
                <w:numId w:val="24"/>
              </w:numPr>
            </w:pPr>
            <w:r w:rsidRPr="0083725C">
              <w:t>Exercise strategies and alternatives</w:t>
            </w:r>
          </w:p>
          <w:p w14:paraId="6424833B" w14:textId="77777777" w:rsidR="00BD00E1" w:rsidRPr="007D4120" w:rsidRDefault="00BD00E1" w:rsidP="007D4120">
            <w:pPr>
              <w:rPr>
                <w:rStyle w:val="Strong"/>
              </w:rPr>
            </w:pPr>
            <w:r w:rsidRPr="007D4120">
              <w:rPr>
                <w:rStyle w:val="Strong"/>
              </w:rPr>
              <w:t>Other Forms of Equity Compensation</w:t>
            </w:r>
          </w:p>
          <w:p w14:paraId="67CB480C" w14:textId="77777777" w:rsidR="00BD00E1" w:rsidRDefault="00BD00E1" w:rsidP="00DF13A2">
            <w:pPr>
              <w:numPr>
                <w:ilvl w:val="0"/>
                <w:numId w:val="24"/>
              </w:numPr>
            </w:pPr>
            <w:r w:rsidRPr="0083725C">
              <w:t>Stock Appreciation Rights</w:t>
            </w:r>
          </w:p>
          <w:p w14:paraId="7C97D77C" w14:textId="77777777" w:rsidR="00BD00E1" w:rsidRPr="0083725C" w:rsidRDefault="00BD00E1" w:rsidP="00DF13A2">
            <w:pPr>
              <w:numPr>
                <w:ilvl w:val="1"/>
                <w:numId w:val="24"/>
              </w:numPr>
            </w:pPr>
            <w:r w:rsidRPr="0083725C">
              <w:t xml:space="preserve">Structure of </w:t>
            </w:r>
            <w:r>
              <w:t>SAR</w:t>
            </w:r>
            <w:r w:rsidRPr="0083725C">
              <w:t>s</w:t>
            </w:r>
          </w:p>
          <w:p w14:paraId="6832BC29" w14:textId="77777777" w:rsidR="00BD00E1" w:rsidRPr="0083725C" w:rsidRDefault="00BD00E1" w:rsidP="00DF13A2">
            <w:pPr>
              <w:numPr>
                <w:ilvl w:val="1"/>
                <w:numId w:val="24"/>
              </w:numPr>
            </w:pPr>
            <w:r w:rsidRPr="0083725C">
              <w:t xml:space="preserve">Tax implications at each significant stage with the option:  Grant, Vest, Exercise, and </w:t>
            </w:r>
            <w:r>
              <w:t xml:space="preserve">Cash distribution or </w:t>
            </w:r>
            <w:r w:rsidRPr="0083725C">
              <w:t>Sale of the underlying stock.</w:t>
            </w:r>
          </w:p>
          <w:p w14:paraId="7D696481" w14:textId="77777777" w:rsidR="00BD00E1" w:rsidRPr="0083725C" w:rsidRDefault="00BD00E1" w:rsidP="00DF13A2">
            <w:pPr>
              <w:numPr>
                <w:ilvl w:val="1"/>
                <w:numId w:val="24"/>
              </w:numPr>
            </w:pPr>
            <w:r w:rsidRPr="0083725C">
              <w:t>Exercise strategies and alternatives</w:t>
            </w:r>
          </w:p>
          <w:p w14:paraId="4F41B37B" w14:textId="77777777" w:rsidR="00BD00E1" w:rsidRDefault="00BD00E1" w:rsidP="00DF13A2">
            <w:pPr>
              <w:numPr>
                <w:ilvl w:val="0"/>
                <w:numId w:val="24"/>
              </w:numPr>
            </w:pPr>
            <w:r w:rsidRPr="0083725C">
              <w:t>Restricted Stock</w:t>
            </w:r>
            <w:r>
              <w:t xml:space="preserve"> and some types of Performance Shares</w:t>
            </w:r>
          </w:p>
          <w:p w14:paraId="268F5106" w14:textId="77777777" w:rsidR="00BD00E1" w:rsidRDefault="00BD00E1" w:rsidP="00DF13A2">
            <w:pPr>
              <w:numPr>
                <w:ilvl w:val="1"/>
                <w:numId w:val="24"/>
              </w:numPr>
            </w:pPr>
            <w:r>
              <w:t>Tax implications at Grant, Vest, and Sale</w:t>
            </w:r>
          </w:p>
          <w:p w14:paraId="632416C3" w14:textId="77777777" w:rsidR="00BD00E1" w:rsidRDefault="00BD00E1" w:rsidP="00DF13A2">
            <w:pPr>
              <w:numPr>
                <w:ilvl w:val="1"/>
                <w:numId w:val="24"/>
              </w:numPr>
            </w:pPr>
            <w:r>
              <w:t xml:space="preserve">The mechanics of </w:t>
            </w:r>
            <w:r w:rsidRPr="0083725C">
              <w:t>83(</w:t>
            </w:r>
            <w:r>
              <w:t>b) e</w:t>
            </w:r>
            <w:r w:rsidRPr="0083725C">
              <w:t>lections</w:t>
            </w:r>
            <w:r>
              <w:t>, advantages and risks to be considered</w:t>
            </w:r>
          </w:p>
          <w:p w14:paraId="7A8A30E5" w14:textId="77777777" w:rsidR="00BD00E1" w:rsidRDefault="00BD00E1" w:rsidP="00DF13A2">
            <w:pPr>
              <w:numPr>
                <w:ilvl w:val="0"/>
                <w:numId w:val="24"/>
              </w:numPr>
            </w:pPr>
            <w:r w:rsidRPr="0083725C">
              <w:t>Restricted Stock Units</w:t>
            </w:r>
            <w:r>
              <w:t xml:space="preserve"> and some types of Performance Shares</w:t>
            </w:r>
          </w:p>
          <w:p w14:paraId="2282BD46" w14:textId="77777777" w:rsidR="00BD00E1" w:rsidRDefault="00BD00E1" w:rsidP="00DF13A2">
            <w:pPr>
              <w:numPr>
                <w:ilvl w:val="1"/>
                <w:numId w:val="24"/>
              </w:numPr>
            </w:pPr>
            <w:r>
              <w:t>Tax implications at Grant, Vest, and Sale</w:t>
            </w:r>
          </w:p>
          <w:p w14:paraId="0CA3F87B" w14:textId="77777777" w:rsidR="00BD00E1" w:rsidRDefault="00BD00E1" w:rsidP="00DF13A2">
            <w:pPr>
              <w:numPr>
                <w:ilvl w:val="1"/>
                <w:numId w:val="24"/>
              </w:numPr>
            </w:pPr>
            <w:r>
              <w:t>Cash vs. stock settled</w:t>
            </w:r>
          </w:p>
          <w:p w14:paraId="09803631" w14:textId="77777777" w:rsidR="00BD00E1" w:rsidRPr="008D3CA3" w:rsidRDefault="00E10C01" w:rsidP="00DF13A2">
            <w:pPr>
              <w:numPr>
                <w:ilvl w:val="1"/>
                <w:numId w:val="24"/>
              </w:numPr>
            </w:pPr>
            <w:r>
              <w:t>Dividend Equivalent Units</w:t>
            </w:r>
          </w:p>
        </w:tc>
      </w:tr>
    </w:tbl>
    <w:p w14:paraId="53758FDC" w14:textId="33C53A06" w:rsidR="00BD00E1" w:rsidRDefault="00BD00E1" w:rsidP="00BD00E1">
      <w:pPr>
        <w:tabs>
          <w:tab w:val="left" w:pos="5535"/>
        </w:tabs>
      </w:pPr>
    </w:p>
    <w:sectPr w:rsidR="00BD00E1" w:rsidSect="007C07F5">
      <w:headerReference w:type="default" r:id="rId17"/>
      <w:footerReference w:type="default" r:id="rId18"/>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5" w:author="Rick Tyler" w:date="2016-07-19T14:51:00Z" w:initials="RT">
    <w:p w14:paraId="3AA842F7" w14:textId="32780082" w:rsidR="003350E9" w:rsidRDefault="003350E9">
      <w:pPr>
        <w:pStyle w:val="CommentText"/>
      </w:pPr>
      <w:r>
        <w:rPr>
          <w:rStyle w:val="CommentReference"/>
        </w:rPr>
        <w:annotationRef/>
      </w:r>
      <w:r>
        <w:t>Feels incomplete, since this is the only place we talk about them.</w:t>
      </w:r>
    </w:p>
  </w:comment>
  <w:comment w:id="1400" w:author="Rick Tyler" w:date="2016-07-18T17:33:00Z" w:initials="RT">
    <w:p w14:paraId="007FCF38" w14:textId="3E757D36" w:rsidR="003350E9" w:rsidRDefault="003350E9">
      <w:pPr>
        <w:pStyle w:val="CommentText"/>
      </w:pPr>
      <w:r>
        <w:rPr>
          <w:rStyle w:val="CommentReference"/>
        </w:rPr>
        <w:annotationRef/>
      </w:r>
      <w:r>
        <w:t>Rewrite-expand.</w:t>
      </w:r>
    </w:p>
    <w:p w14:paraId="418C4D12" w14:textId="77777777" w:rsidR="003350E9" w:rsidRDefault="003350E9">
      <w:pPr>
        <w:pStyle w:val="CommentText"/>
      </w:pPr>
    </w:p>
  </w:comment>
  <w:comment w:id="1401" w:author="Rick Tyler" w:date="2016-07-18T17:32:00Z" w:initials="RT">
    <w:p w14:paraId="10C0AC96" w14:textId="6D235BA6" w:rsidR="003350E9" w:rsidRDefault="003350E9">
      <w:pPr>
        <w:pStyle w:val="CommentText"/>
      </w:pPr>
      <w:r>
        <w:rPr>
          <w:rStyle w:val="CommentReference"/>
        </w:rPr>
        <w:annotationRef/>
      </w:r>
      <w:r>
        <w:t>Point out that this is especially true since vesting is a taxable event.</w:t>
      </w:r>
    </w:p>
  </w:comment>
  <w:comment w:id="1402" w:author="Rick Tyler" w:date="2016-07-18T17:34:00Z" w:initials="RT">
    <w:p w14:paraId="3C515A02" w14:textId="72217864" w:rsidR="003350E9" w:rsidRDefault="003350E9">
      <w:pPr>
        <w:pStyle w:val="CommentText"/>
      </w:pPr>
      <w:r>
        <w:rPr>
          <w:rStyle w:val="CommentReference"/>
        </w:rPr>
        <w:annotationRef/>
      </w:r>
      <w:r>
        <w:t>Repeats previous page. Rewrite.</w:t>
      </w:r>
    </w:p>
  </w:comment>
  <w:comment w:id="1406" w:author="Rick Tyler" w:date="2016-07-18T17:35:00Z" w:initials="RT">
    <w:p w14:paraId="7140CD9F" w14:textId="234706B0" w:rsidR="003350E9" w:rsidRDefault="003350E9">
      <w:pPr>
        <w:pStyle w:val="CommentText"/>
      </w:pPr>
      <w:r>
        <w:rPr>
          <w:rStyle w:val="CommentReference"/>
        </w:rPr>
        <w:annotationRef/>
      </w:r>
      <w:r>
        <w:t>Define the short swing rules.</w:t>
      </w:r>
    </w:p>
  </w:comment>
  <w:comment w:id="1408" w:author="Rick Tyler" w:date="2016-07-18T17:35:00Z" w:initials="RT">
    <w:p w14:paraId="76D85F9B" w14:textId="46D9DD1D" w:rsidR="003350E9" w:rsidRDefault="003350E9">
      <w:pPr>
        <w:pStyle w:val="CommentText"/>
      </w:pPr>
      <w:r>
        <w:rPr>
          <w:rStyle w:val="CommentReference"/>
        </w:rPr>
        <w:annotationRef/>
      </w:r>
      <w:r>
        <w:t>Define.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A842F7" w15:done="0"/>
  <w15:commentEx w15:paraId="418C4D12" w15:done="0"/>
  <w15:commentEx w15:paraId="10C0AC96" w15:done="0"/>
  <w15:commentEx w15:paraId="3C515A02" w15:done="0"/>
  <w15:commentEx w15:paraId="7140CD9F" w15:done="0"/>
  <w15:commentEx w15:paraId="76D85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8CE7A" w14:textId="77777777" w:rsidR="00427048" w:rsidRDefault="00427048">
      <w:r>
        <w:separator/>
      </w:r>
    </w:p>
  </w:endnote>
  <w:endnote w:type="continuationSeparator" w:id="0">
    <w:p w14:paraId="4617E300" w14:textId="77777777" w:rsidR="00427048" w:rsidRDefault="0042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0B02D" w14:textId="756652E6" w:rsidR="003350E9" w:rsidRPr="008302AA" w:rsidRDefault="003350E9" w:rsidP="00C97562">
    <w:pPr>
      <w:pStyle w:val="Footer"/>
      <w:tabs>
        <w:tab w:val="clear" w:pos="8640"/>
        <w:tab w:val="right" w:pos="7560"/>
      </w:tabs>
    </w:pPr>
    <w:r>
      <w:rPr>
        <w:noProof/>
      </w:rPr>
      <w:drawing>
        <wp:anchor distT="0" distB="0" distL="114300" distR="114300" simplePos="0" relativeHeight="251657216" behindDoc="1" locked="0" layoutInCell="1" allowOverlap="1" wp14:anchorId="1896AB49" wp14:editId="6735BF9F">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7"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02AA">
      <w:t xml:space="preserve">© </w:t>
    </w:r>
    <w:r>
      <w:t>2016</w:t>
    </w:r>
    <w:r w:rsidRPr="008302AA">
      <w:t xml:space="preserve"> Greene Consulting Associates, LLC. All Rights Reserved</w:t>
    </w:r>
    <w:r>
      <w:t xml:space="preserve">. </w:t>
    </w:r>
    <w:r w:rsidRPr="008302AA">
      <w:tab/>
    </w:r>
    <w:r w:rsidRPr="005C05B9">
      <w:rPr>
        <w:rStyle w:val="PageNumber"/>
        <w:szCs w:val="16"/>
      </w:rPr>
      <w:fldChar w:fldCharType="begin"/>
    </w:r>
    <w:r w:rsidRPr="005C05B9">
      <w:rPr>
        <w:rStyle w:val="PageNumber"/>
        <w:szCs w:val="16"/>
      </w:rPr>
      <w:instrText xml:space="preserve"> PAGE </w:instrText>
    </w:r>
    <w:r w:rsidRPr="005C05B9">
      <w:rPr>
        <w:rStyle w:val="PageNumber"/>
        <w:szCs w:val="16"/>
      </w:rPr>
      <w:fldChar w:fldCharType="separate"/>
    </w:r>
    <w:r w:rsidR="00024951">
      <w:rPr>
        <w:rStyle w:val="PageNumber"/>
        <w:noProof/>
        <w:szCs w:val="16"/>
      </w:rPr>
      <w:t>1</w:t>
    </w:r>
    <w:r w:rsidRPr="005C05B9">
      <w:rPr>
        <w:rStyle w:val="PageNumber"/>
        <w:szCs w:val="16"/>
      </w:rPr>
      <w:fldChar w:fldCharType="end"/>
    </w:r>
  </w:p>
  <w:p w14:paraId="13A37CCD" w14:textId="77777777" w:rsidR="003350E9" w:rsidRPr="008302AA" w:rsidRDefault="003350E9" w:rsidP="00C97562">
    <w:pPr>
      <w:pStyle w:val="Footer"/>
    </w:pPr>
    <w:r w:rsidRPr="008302AA">
      <w:t xml:space="preserve">Intended solely for use by licensed users. </w:t>
    </w:r>
  </w:p>
  <w:p w14:paraId="01F77EC5" w14:textId="77777777" w:rsidR="003350E9" w:rsidRPr="008302AA" w:rsidRDefault="003350E9" w:rsidP="00C97562">
    <w:pPr>
      <w:pStyle w:val="Footer"/>
    </w:pPr>
    <w:r w:rsidRPr="008302AA">
      <w:t xml:space="preserve">Not to be reproduced or circulated without prior approval. </w:t>
    </w:r>
  </w:p>
  <w:p w14:paraId="0EC70B2F" w14:textId="77777777" w:rsidR="003350E9" w:rsidRPr="00C97562" w:rsidRDefault="003350E9" w:rsidP="00C975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5FDF2" w14:textId="77777777" w:rsidR="00427048" w:rsidRDefault="00427048">
      <w:r>
        <w:separator/>
      </w:r>
    </w:p>
  </w:footnote>
  <w:footnote w:type="continuationSeparator" w:id="0">
    <w:p w14:paraId="15165168" w14:textId="77777777" w:rsidR="00427048" w:rsidRDefault="00427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43C8" w14:textId="77777777" w:rsidR="003350E9" w:rsidRPr="00EC48CF" w:rsidRDefault="003350E9" w:rsidP="00C97562">
    <w:pPr>
      <w:pStyle w:val="Header"/>
      <w:ind w:right="-270"/>
      <w:jc w:val="right"/>
      <w:rPr>
        <w:b/>
        <w:bCs/>
      </w:rPr>
    </w:pPr>
    <w:r>
      <w:rPr>
        <w:b/>
        <w:noProof/>
      </w:rPr>
      <mc:AlternateContent>
        <mc:Choice Requires="wps">
          <w:drawing>
            <wp:anchor distT="0" distB="0" distL="114300" distR="114300" simplePos="0" relativeHeight="251658240" behindDoc="0" locked="0" layoutInCell="1" allowOverlap="1" wp14:anchorId="6B1F07F5" wp14:editId="208139E4">
              <wp:simplePos x="0" y="0"/>
              <wp:positionH relativeFrom="column">
                <wp:posOffset>-34925</wp:posOffset>
              </wp:positionH>
              <wp:positionV relativeFrom="paragraph">
                <wp:posOffset>225425</wp:posOffset>
              </wp:positionV>
              <wp:extent cx="6181725" cy="100330"/>
              <wp:effectExtent l="3175" t="0" r="0" b="444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bUU7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F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" fillcolor="black" stroked="f">
              <v:fill color2="#339" rotate="t" angle="-90" focus="100%" type="gradient"/>
            </v:rect>
          </w:pict>
        </mc:Fallback>
      </mc:AlternateContent>
    </w:r>
    <w:r>
      <w:rPr>
        <w:b/>
        <w:noProof/>
      </w:rPr>
      <w:t>Strategies for Executive Stock Options</w:t>
    </w:r>
  </w:p>
  <w:p w14:paraId="550D38DB" w14:textId="77777777" w:rsidR="003350E9" w:rsidRDefault="003350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pt;height:26pt" o:bullet="t">
        <v:imagedata r:id="rId1" o:title=""/>
      </v:shape>
    </w:pict>
  </w:numPicBullet>
  <w:numPicBullet w:numPicBulletId="1">
    <w:pict>
      <v:shape id="_x0000_i1033" type="#_x0000_t75" style="width:16pt;height:16pt" o:bullet="t">
        <v:imagedata r:id="rId2" o:title=""/>
      </v:shape>
    </w:pict>
  </w:numPicBullet>
  <w:numPicBullet w:numPicBulletId="2">
    <w:pict>
      <v:shape w14:anchorId="601CCBA7" id="_x0000_i1034" type="#_x0000_t75" style="width:9.5pt;height:9.5pt" o:bullet="t">
        <v:imagedata r:id="rId3" o:title=""/>
      </v:shape>
    </w:pict>
  </w:numPicBullet>
  <w:abstractNum w:abstractNumId="0">
    <w:nsid w:val="FFFFFF1D"/>
    <w:multiLevelType w:val="multilevel"/>
    <w:tmpl w:val="FEA6D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B4F7D"/>
    <w:multiLevelType w:val="hybridMultilevel"/>
    <w:tmpl w:val="CDF246F0"/>
    <w:lvl w:ilvl="0" w:tplc="CA26A816">
      <w:start w:val="1"/>
      <w:numFmt w:val="bullet"/>
      <w:pStyle w:val="Bullet"/>
      <w:lvlText w:val=""/>
      <w:lvlJc w:val="left"/>
      <w:pPr>
        <w:tabs>
          <w:tab w:val="num" w:pos="1080"/>
        </w:tabs>
        <w:ind w:left="1080" w:hanging="360"/>
      </w:pPr>
      <w:rPr>
        <w:rFonts w:ascii="Symbol" w:hAnsi="Symbol"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773A70"/>
    <w:multiLevelType w:val="hybridMultilevel"/>
    <w:tmpl w:val="1E506E8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C8458DE"/>
    <w:multiLevelType w:val="hybridMultilevel"/>
    <w:tmpl w:val="F5F6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55582"/>
    <w:multiLevelType w:val="hybridMultilevel"/>
    <w:tmpl w:val="5EF2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D0A36"/>
    <w:multiLevelType w:val="hybridMultilevel"/>
    <w:tmpl w:val="D44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53E62"/>
    <w:multiLevelType w:val="hybridMultilevel"/>
    <w:tmpl w:val="F5BE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2127D"/>
    <w:multiLevelType w:val="hybridMultilevel"/>
    <w:tmpl w:val="E6B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D4C58"/>
    <w:multiLevelType w:val="hybridMultilevel"/>
    <w:tmpl w:val="186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A19F4"/>
    <w:multiLevelType w:val="hybridMultilevel"/>
    <w:tmpl w:val="CDF246F0"/>
    <w:lvl w:ilvl="0" w:tplc="A5B0CD88">
      <w:start w:val="1"/>
      <w:numFmt w:val="bullet"/>
      <w:pStyle w:val="4thBullet"/>
      <w:lvlText w:val=""/>
      <w:lvlJc w:val="left"/>
      <w:pPr>
        <w:tabs>
          <w:tab w:val="num" w:pos="1080"/>
        </w:tabs>
        <w:ind w:left="1080" w:hanging="360"/>
      </w:pPr>
      <w:rPr>
        <w:rFonts w:ascii="Wingdings" w:hAnsi="Wingdings" w:hint="default"/>
        <w:b w:val="0"/>
        <w:i w:val="0"/>
        <w:spacing w:val="0"/>
        <w:w w:val="100"/>
        <w:kern w:val="0"/>
        <w:position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6608EF"/>
    <w:multiLevelType w:val="hybridMultilevel"/>
    <w:tmpl w:val="F5E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02E00"/>
    <w:multiLevelType w:val="hybridMultilevel"/>
    <w:tmpl w:val="DD3C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E59C0"/>
    <w:multiLevelType w:val="hybridMultilevel"/>
    <w:tmpl w:val="CDA4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D64BCC"/>
    <w:multiLevelType w:val="hybridMultilevel"/>
    <w:tmpl w:val="3404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E7AC0"/>
    <w:multiLevelType w:val="multilevel"/>
    <w:tmpl w:val="D8782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C9401BD"/>
    <w:multiLevelType w:val="hybridMultilevel"/>
    <w:tmpl w:val="2F4C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D595B"/>
    <w:multiLevelType w:val="hybridMultilevel"/>
    <w:tmpl w:val="66B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C07A9D"/>
    <w:multiLevelType w:val="hybridMultilevel"/>
    <w:tmpl w:val="B28AE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15098F"/>
    <w:multiLevelType w:val="hybridMultilevel"/>
    <w:tmpl w:val="DE2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A65E0"/>
    <w:multiLevelType w:val="hybridMultilevel"/>
    <w:tmpl w:val="09C87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AB76FB"/>
    <w:multiLevelType w:val="hybridMultilevel"/>
    <w:tmpl w:val="85B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4793D"/>
    <w:multiLevelType w:val="hybridMultilevel"/>
    <w:tmpl w:val="F55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82E42"/>
    <w:multiLevelType w:val="hybridMultilevel"/>
    <w:tmpl w:val="98AC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7">
    <w:nsid w:val="6C1D5292"/>
    <w:multiLevelType w:val="hybridMultilevel"/>
    <w:tmpl w:val="E090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B6E31"/>
    <w:multiLevelType w:val="hybridMultilevel"/>
    <w:tmpl w:val="EEA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240E48"/>
    <w:multiLevelType w:val="hybridMultilevel"/>
    <w:tmpl w:val="1DB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003E1"/>
    <w:multiLevelType w:val="hybridMultilevel"/>
    <w:tmpl w:val="F272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FD7A9C"/>
    <w:multiLevelType w:val="hybridMultilevel"/>
    <w:tmpl w:val="DD26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23405F"/>
    <w:multiLevelType w:val="hybridMultilevel"/>
    <w:tmpl w:val="5782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2"/>
  </w:num>
  <w:num w:numId="4">
    <w:abstractNumId w:val="26"/>
  </w:num>
  <w:num w:numId="5">
    <w:abstractNumId w:val="9"/>
  </w:num>
  <w:num w:numId="6">
    <w:abstractNumId w:val="18"/>
  </w:num>
  <w:num w:numId="7">
    <w:abstractNumId w:val="15"/>
  </w:num>
  <w:num w:numId="8">
    <w:abstractNumId w:val="29"/>
  </w:num>
  <w:num w:numId="9">
    <w:abstractNumId w:val="20"/>
  </w:num>
  <w:num w:numId="10">
    <w:abstractNumId w:val="5"/>
  </w:num>
  <w:num w:numId="11">
    <w:abstractNumId w:val="25"/>
  </w:num>
  <w:num w:numId="12">
    <w:abstractNumId w:val="31"/>
  </w:num>
  <w:num w:numId="13">
    <w:abstractNumId w:val="7"/>
  </w:num>
  <w:num w:numId="14">
    <w:abstractNumId w:val="28"/>
  </w:num>
  <w:num w:numId="15">
    <w:abstractNumId w:val="14"/>
  </w:num>
  <w:num w:numId="16">
    <w:abstractNumId w:val="13"/>
  </w:num>
  <w:num w:numId="17">
    <w:abstractNumId w:val="3"/>
  </w:num>
  <w:num w:numId="18">
    <w:abstractNumId w:val="27"/>
  </w:num>
  <w:num w:numId="19">
    <w:abstractNumId w:val="23"/>
  </w:num>
  <w:num w:numId="20">
    <w:abstractNumId w:val="6"/>
  </w:num>
  <w:num w:numId="21">
    <w:abstractNumId w:val="4"/>
  </w:num>
  <w:num w:numId="22">
    <w:abstractNumId w:val="11"/>
  </w:num>
  <w:num w:numId="23">
    <w:abstractNumId w:val="24"/>
  </w:num>
  <w:num w:numId="24">
    <w:abstractNumId w:val="21"/>
  </w:num>
  <w:num w:numId="25">
    <w:abstractNumId w:val="0"/>
  </w:num>
  <w:num w:numId="26">
    <w:abstractNumId w:val="17"/>
  </w:num>
  <w:num w:numId="27">
    <w:abstractNumId w:val="8"/>
  </w:num>
  <w:num w:numId="28">
    <w:abstractNumId w:val="32"/>
  </w:num>
  <w:num w:numId="29">
    <w:abstractNumId w:val="16"/>
  </w:num>
  <w:num w:numId="30">
    <w:abstractNumId w:val="19"/>
  </w:num>
  <w:num w:numId="31">
    <w:abstractNumId w:val="12"/>
  </w:num>
  <w:num w:numId="32">
    <w:abstractNumId w:val="2"/>
  </w:num>
  <w:num w:numId="33">
    <w:abstractNumId w:val="30"/>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Tyler">
    <w15:presenceInfo w15:providerId="None" w15:userId="Rick 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ttachedTemplate r:id="rId1"/>
  <w:linkStyles/>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C9"/>
    <w:rsid w:val="00003BEF"/>
    <w:rsid w:val="00003DAC"/>
    <w:rsid w:val="0000416F"/>
    <w:rsid w:val="00006783"/>
    <w:rsid w:val="000120E4"/>
    <w:rsid w:val="00013950"/>
    <w:rsid w:val="0001627D"/>
    <w:rsid w:val="00017CF3"/>
    <w:rsid w:val="0002240C"/>
    <w:rsid w:val="00022623"/>
    <w:rsid w:val="00024951"/>
    <w:rsid w:val="000252BC"/>
    <w:rsid w:val="00027012"/>
    <w:rsid w:val="000270DE"/>
    <w:rsid w:val="00031D97"/>
    <w:rsid w:val="000330EC"/>
    <w:rsid w:val="0003394B"/>
    <w:rsid w:val="00034AF9"/>
    <w:rsid w:val="00037441"/>
    <w:rsid w:val="000425DE"/>
    <w:rsid w:val="0004504F"/>
    <w:rsid w:val="000520AE"/>
    <w:rsid w:val="00053328"/>
    <w:rsid w:val="00061B99"/>
    <w:rsid w:val="00061C37"/>
    <w:rsid w:val="0006393C"/>
    <w:rsid w:val="00071FB1"/>
    <w:rsid w:val="00074161"/>
    <w:rsid w:val="00076860"/>
    <w:rsid w:val="00077237"/>
    <w:rsid w:val="00083264"/>
    <w:rsid w:val="000833F3"/>
    <w:rsid w:val="00090029"/>
    <w:rsid w:val="0009303A"/>
    <w:rsid w:val="000932D3"/>
    <w:rsid w:val="000959C6"/>
    <w:rsid w:val="00096DE2"/>
    <w:rsid w:val="000A3020"/>
    <w:rsid w:val="000A724E"/>
    <w:rsid w:val="000B20C6"/>
    <w:rsid w:val="000B60FC"/>
    <w:rsid w:val="000B7436"/>
    <w:rsid w:val="000C6A3B"/>
    <w:rsid w:val="000C724D"/>
    <w:rsid w:val="000D501F"/>
    <w:rsid w:val="000D6DDF"/>
    <w:rsid w:val="000D7670"/>
    <w:rsid w:val="000E073D"/>
    <w:rsid w:val="000E43C9"/>
    <w:rsid w:val="000F04D8"/>
    <w:rsid w:val="000F1407"/>
    <w:rsid w:val="000F4EFA"/>
    <w:rsid w:val="000F4F2F"/>
    <w:rsid w:val="00101A59"/>
    <w:rsid w:val="00101A90"/>
    <w:rsid w:val="001022F3"/>
    <w:rsid w:val="00105D4B"/>
    <w:rsid w:val="001101A3"/>
    <w:rsid w:val="001138EB"/>
    <w:rsid w:val="001205A2"/>
    <w:rsid w:val="001262D5"/>
    <w:rsid w:val="00127BC8"/>
    <w:rsid w:val="00130F21"/>
    <w:rsid w:val="00134E1D"/>
    <w:rsid w:val="00140CC9"/>
    <w:rsid w:val="001421EA"/>
    <w:rsid w:val="00146CBD"/>
    <w:rsid w:val="00150400"/>
    <w:rsid w:val="00151616"/>
    <w:rsid w:val="00152D9D"/>
    <w:rsid w:val="00155201"/>
    <w:rsid w:val="00162DDB"/>
    <w:rsid w:val="001633B8"/>
    <w:rsid w:val="00165E51"/>
    <w:rsid w:val="00165F9E"/>
    <w:rsid w:val="0016621B"/>
    <w:rsid w:val="001667E7"/>
    <w:rsid w:val="00170533"/>
    <w:rsid w:val="00170BEB"/>
    <w:rsid w:val="00173F0F"/>
    <w:rsid w:val="00177B0C"/>
    <w:rsid w:val="00181F79"/>
    <w:rsid w:val="00185FC9"/>
    <w:rsid w:val="001873E0"/>
    <w:rsid w:val="0019181C"/>
    <w:rsid w:val="001A06C8"/>
    <w:rsid w:val="001A209A"/>
    <w:rsid w:val="001A45A0"/>
    <w:rsid w:val="001A45D4"/>
    <w:rsid w:val="001A4A34"/>
    <w:rsid w:val="001B028F"/>
    <w:rsid w:val="001B5732"/>
    <w:rsid w:val="001C4C2B"/>
    <w:rsid w:val="001D21B9"/>
    <w:rsid w:val="001E25FD"/>
    <w:rsid w:val="001E3BB2"/>
    <w:rsid w:val="001E3F40"/>
    <w:rsid w:val="001F2FF1"/>
    <w:rsid w:val="001F6133"/>
    <w:rsid w:val="0020177E"/>
    <w:rsid w:val="002030CF"/>
    <w:rsid w:val="0021075A"/>
    <w:rsid w:val="00212C78"/>
    <w:rsid w:val="00213DE9"/>
    <w:rsid w:val="00215E2A"/>
    <w:rsid w:val="00216DA0"/>
    <w:rsid w:val="00221575"/>
    <w:rsid w:val="00231ADF"/>
    <w:rsid w:val="00232941"/>
    <w:rsid w:val="0023350F"/>
    <w:rsid w:val="00233D89"/>
    <w:rsid w:val="00235BD0"/>
    <w:rsid w:val="00241F70"/>
    <w:rsid w:val="00242643"/>
    <w:rsid w:val="00242CC4"/>
    <w:rsid w:val="00246D48"/>
    <w:rsid w:val="002510A9"/>
    <w:rsid w:val="00255C20"/>
    <w:rsid w:val="00262357"/>
    <w:rsid w:val="00263402"/>
    <w:rsid w:val="002648F8"/>
    <w:rsid w:val="002651A5"/>
    <w:rsid w:val="00265949"/>
    <w:rsid w:val="00266990"/>
    <w:rsid w:val="0026757E"/>
    <w:rsid w:val="0027036B"/>
    <w:rsid w:val="00270A59"/>
    <w:rsid w:val="00273360"/>
    <w:rsid w:val="00273F5B"/>
    <w:rsid w:val="00274B28"/>
    <w:rsid w:val="002771C1"/>
    <w:rsid w:val="002776FD"/>
    <w:rsid w:val="00280D01"/>
    <w:rsid w:val="00280DAB"/>
    <w:rsid w:val="0028187D"/>
    <w:rsid w:val="00282432"/>
    <w:rsid w:val="002844EB"/>
    <w:rsid w:val="002846F1"/>
    <w:rsid w:val="002861F9"/>
    <w:rsid w:val="00292AD9"/>
    <w:rsid w:val="00294408"/>
    <w:rsid w:val="00295403"/>
    <w:rsid w:val="002969B9"/>
    <w:rsid w:val="002A68DE"/>
    <w:rsid w:val="002A768B"/>
    <w:rsid w:val="002B36BE"/>
    <w:rsid w:val="002B39AD"/>
    <w:rsid w:val="002B7123"/>
    <w:rsid w:val="002B7AC7"/>
    <w:rsid w:val="002B7BBA"/>
    <w:rsid w:val="002C09D2"/>
    <w:rsid w:val="002C14F0"/>
    <w:rsid w:val="002C51CF"/>
    <w:rsid w:val="002C70B7"/>
    <w:rsid w:val="002D0D14"/>
    <w:rsid w:val="002D106C"/>
    <w:rsid w:val="002D425D"/>
    <w:rsid w:val="002E3CE3"/>
    <w:rsid w:val="002E6935"/>
    <w:rsid w:val="002E7F66"/>
    <w:rsid w:val="002F1D46"/>
    <w:rsid w:val="002F1E31"/>
    <w:rsid w:val="002F4C5A"/>
    <w:rsid w:val="00300398"/>
    <w:rsid w:val="00300989"/>
    <w:rsid w:val="00302D56"/>
    <w:rsid w:val="003032C0"/>
    <w:rsid w:val="003045FB"/>
    <w:rsid w:val="00305722"/>
    <w:rsid w:val="0030652D"/>
    <w:rsid w:val="00310EE7"/>
    <w:rsid w:val="00322EDA"/>
    <w:rsid w:val="00322FE7"/>
    <w:rsid w:val="00325BB6"/>
    <w:rsid w:val="00330C38"/>
    <w:rsid w:val="0033265E"/>
    <w:rsid w:val="00334313"/>
    <w:rsid w:val="00334F0F"/>
    <w:rsid w:val="003350E9"/>
    <w:rsid w:val="0034151E"/>
    <w:rsid w:val="00341549"/>
    <w:rsid w:val="00346C24"/>
    <w:rsid w:val="00346D0D"/>
    <w:rsid w:val="003477B6"/>
    <w:rsid w:val="00347D0E"/>
    <w:rsid w:val="0035032E"/>
    <w:rsid w:val="00351EE8"/>
    <w:rsid w:val="0035437D"/>
    <w:rsid w:val="00354645"/>
    <w:rsid w:val="00356242"/>
    <w:rsid w:val="003568A6"/>
    <w:rsid w:val="00357190"/>
    <w:rsid w:val="00357849"/>
    <w:rsid w:val="00362259"/>
    <w:rsid w:val="00363DBB"/>
    <w:rsid w:val="003724C9"/>
    <w:rsid w:val="00372C2D"/>
    <w:rsid w:val="00373FD5"/>
    <w:rsid w:val="0037714E"/>
    <w:rsid w:val="003828E7"/>
    <w:rsid w:val="00382D87"/>
    <w:rsid w:val="00384CEB"/>
    <w:rsid w:val="00384DC5"/>
    <w:rsid w:val="00395C39"/>
    <w:rsid w:val="00396690"/>
    <w:rsid w:val="00397E99"/>
    <w:rsid w:val="003A1FA7"/>
    <w:rsid w:val="003A4B7D"/>
    <w:rsid w:val="003A6E2A"/>
    <w:rsid w:val="003B1513"/>
    <w:rsid w:val="003B1DD3"/>
    <w:rsid w:val="003C104D"/>
    <w:rsid w:val="003C1E12"/>
    <w:rsid w:val="003C3C4A"/>
    <w:rsid w:val="003C7812"/>
    <w:rsid w:val="003C7FFD"/>
    <w:rsid w:val="003D1363"/>
    <w:rsid w:val="003D5EB8"/>
    <w:rsid w:val="003E0785"/>
    <w:rsid w:val="003E2272"/>
    <w:rsid w:val="003E4C84"/>
    <w:rsid w:val="003E5DE2"/>
    <w:rsid w:val="003E6B38"/>
    <w:rsid w:val="003F4E88"/>
    <w:rsid w:val="003F5C4E"/>
    <w:rsid w:val="004008A3"/>
    <w:rsid w:val="00406DAD"/>
    <w:rsid w:val="00417414"/>
    <w:rsid w:val="0041762D"/>
    <w:rsid w:val="0042059C"/>
    <w:rsid w:val="00423757"/>
    <w:rsid w:val="00423873"/>
    <w:rsid w:val="00425629"/>
    <w:rsid w:val="00427048"/>
    <w:rsid w:val="00430537"/>
    <w:rsid w:val="00430C65"/>
    <w:rsid w:val="0043231C"/>
    <w:rsid w:val="00433F3B"/>
    <w:rsid w:val="00435663"/>
    <w:rsid w:val="004403B6"/>
    <w:rsid w:val="00445832"/>
    <w:rsid w:val="0045349C"/>
    <w:rsid w:val="004548D8"/>
    <w:rsid w:val="00460C74"/>
    <w:rsid w:val="00460F8B"/>
    <w:rsid w:val="004622CD"/>
    <w:rsid w:val="00462922"/>
    <w:rsid w:val="00464DAC"/>
    <w:rsid w:val="00467EF1"/>
    <w:rsid w:val="004712AF"/>
    <w:rsid w:val="00473DAA"/>
    <w:rsid w:val="004771CF"/>
    <w:rsid w:val="0048102C"/>
    <w:rsid w:val="00483A94"/>
    <w:rsid w:val="004845D8"/>
    <w:rsid w:val="0048665B"/>
    <w:rsid w:val="004879C3"/>
    <w:rsid w:val="00487B8D"/>
    <w:rsid w:val="00493381"/>
    <w:rsid w:val="004934A5"/>
    <w:rsid w:val="00494421"/>
    <w:rsid w:val="00496CAE"/>
    <w:rsid w:val="004A0B7F"/>
    <w:rsid w:val="004A0DE1"/>
    <w:rsid w:val="004A1E3A"/>
    <w:rsid w:val="004A75A5"/>
    <w:rsid w:val="004B0870"/>
    <w:rsid w:val="004B1598"/>
    <w:rsid w:val="004B19A1"/>
    <w:rsid w:val="004B325C"/>
    <w:rsid w:val="004B510B"/>
    <w:rsid w:val="004C185B"/>
    <w:rsid w:val="004C48B4"/>
    <w:rsid w:val="004C713A"/>
    <w:rsid w:val="004D0025"/>
    <w:rsid w:val="004D2507"/>
    <w:rsid w:val="004D28A5"/>
    <w:rsid w:val="004D539A"/>
    <w:rsid w:val="004D650B"/>
    <w:rsid w:val="004D7A01"/>
    <w:rsid w:val="004E02A4"/>
    <w:rsid w:val="004E2C66"/>
    <w:rsid w:val="004E499C"/>
    <w:rsid w:val="004E4A49"/>
    <w:rsid w:val="004E5C6A"/>
    <w:rsid w:val="004E6F8B"/>
    <w:rsid w:val="004F0CED"/>
    <w:rsid w:val="00503B3F"/>
    <w:rsid w:val="0050698B"/>
    <w:rsid w:val="005073A2"/>
    <w:rsid w:val="00511BFC"/>
    <w:rsid w:val="0051403D"/>
    <w:rsid w:val="00520E89"/>
    <w:rsid w:val="00523EE3"/>
    <w:rsid w:val="00527790"/>
    <w:rsid w:val="00530C54"/>
    <w:rsid w:val="00531082"/>
    <w:rsid w:val="00533AF6"/>
    <w:rsid w:val="00533B56"/>
    <w:rsid w:val="00534FDF"/>
    <w:rsid w:val="005366C9"/>
    <w:rsid w:val="00541940"/>
    <w:rsid w:val="00541E7C"/>
    <w:rsid w:val="005462B8"/>
    <w:rsid w:val="005470CA"/>
    <w:rsid w:val="00550671"/>
    <w:rsid w:val="0055760A"/>
    <w:rsid w:val="00560B70"/>
    <w:rsid w:val="005619E0"/>
    <w:rsid w:val="005627B8"/>
    <w:rsid w:val="00563FFB"/>
    <w:rsid w:val="005658DD"/>
    <w:rsid w:val="00570A3F"/>
    <w:rsid w:val="00573725"/>
    <w:rsid w:val="00573FF8"/>
    <w:rsid w:val="005755D3"/>
    <w:rsid w:val="00580691"/>
    <w:rsid w:val="005815DD"/>
    <w:rsid w:val="00581930"/>
    <w:rsid w:val="0058336A"/>
    <w:rsid w:val="0059038B"/>
    <w:rsid w:val="00592994"/>
    <w:rsid w:val="00596021"/>
    <w:rsid w:val="0059712B"/>
    <w:rsid w:val="005A19FF"/>
    <w:rsid w:val="005A3749"/>
    <w:rsid w:val="005A5514"/>
    <w:rsid w:val="005A63A1"/>
    <w:rsid w:val="005B1348"/>
    <w:rsid w:val="005B4A5E"/>
    <w:rsid w:val="005B59F9"/>
    <w:rsid w:val="005B78D4"/>
    <w:rsid w:val="005C2A94"/>
    <w:rsid w:val="005C4624"/>
    <w:rsid w:val="005D1605"/>
    <w:rsid w:val="005D2588"/>
    <w:rsid w:val="005D7893"/>
    <w:rsid w:val="005E1753"/>
    <w:rsid w:val="005F16F3"/>
    <w:rsid w:val="005F1D21"/>
    <w:rsid w:val="005F41BB"/>
    <w:rsid w:val="005F50F3"/>
    <w:rsid w:val="005F6166"/>
    <w:rsid w:val="005F779D"/>
    <w:rsid w:val="00610A37"/>
    <w:rsid w:val="006119DF"/>
    <w:rsid w:val="0061311A"/>
    <w:rsid w:val="00627480"/>
    <w:rsid w:val="00630777"/>
    <w:rsid w:val="00631842"/>
    <w:rsid w:val="0063359A"/>
    <w:rsid w:val="00636602"/>
    <w:rsid w:val="00636A39"/>
    <w:rsid w:val="00636E9D"/>
    <w:rsid w:val="00636EEF"/>
    <w:rsid w:val="00637AD0"/>
    <w:rsid w:val="006401E6"/>
    <w:rsid w:val="0064099C"/>
    <w:rsid w:val="00643A77"/>
    <w:rsid w:val="00643A8C"/>
    <w:rsid w:val="0064444D"/>
    <w:rsid w:val="00646C64"/>
    <w:rsid w:val="00646F60"/>
    <w:rsid w:val="006501ED"/>
    <w:rsid w:val="006508F2"/>
    <w:rsid w:val="00664E53"/>
    <w:rsid w:val="00667E07"/>
    <w:rsid w:val="006707F3"/>
    <w:rsid w:val="00670BF3"/>
    <w:rsid w:val="00670FEE"/>
    <w:rsid w:val="006802D7"/>
    <w:rsid w:val="0068069F"/>
    <w:rsid w:val="0068331C"/>
    <w:rsid w:val="006858CD"/>
    <w:rsid w:val="0069052A"/>
    <w:rsid w:val="006948D5"/>
    <w:rsid w:val="00696CD5"/>
    <w:rsid w:val="006975DD"/>
    <w:rsid w:val="006A2947"/>
    <w:rsid w:val="006A6B2C"/>
    <w:rsid w:val="006B1410"/>
    <w:rsid w:val="006B1BE3"/>
    <w:rsid w:val="006B5444"/>
    <w:rsid w:val="006B615A"/>
    <w:rsid w:val="006B79C6"/>
    <w:rsid w:val="006C1E16"/>
    <w:rsid w:val="006C7963"/>
    <w:rsid w:val="006C7C18"/>
    <w:rsid w:val="006D0C9A"/>
    <w:rsid w:val="006D3467"/>
    <w:rsid w:val="006D392E"/>
    <w:rsid w:val="006D694E"/>
    <w:rsid w:val="006E0591"/>
    <w:rsid w:val="006E3265"/>
    <w:rsid w:val="006E4121"/>
    <w:rsid w:val="006E444C"/>
    <w:rsid w:val="006E52C1"/>
    <w:rsid w:val="006E75B6"/>
    <w:rsid w:val="006F64E0"/>
    <w:rsid w:val="00702621"/>
    <w:rsid w:val="0070422E"/>
    <w:rsid w:val="00710B25"/>
    <w:rsid w:val="007126A8"/>
    <w:rsid w:val="0071270F"/>
    <w:rsid w:val="007128DC"/>
    <w:rsid w:val="00713B0F"/>
    <w:rsid w:val="00717D7A"/>
    <w:rsid w:val="00727F65"/>
    <w:rsid w:val="00735FAD"/>
    <w:rsid w:val="007376AE"/>
    <w:rsid w:val="007415FC"/>
    <w:rsid w:val="0074255A"/>
    <w:rsid w:val="007427F0"/>
    <w:rsid w:val="0074581C"/>
    <w:rsid w:val="00750600"/>
    <w:rsid w:val="00754249"/>
    <w:rsid w:val="00754D73"/>
    <w:rsid w:val="0075650A"/>
    <w:rsid w:val="00756869"/>
    <w:rsid w:val="00761C50"/>
    <w:rsid w:val="00762184"/>
    <w:rsid w:val="00764947"/>
    <w:rsid w:val="007707DD"/>
    <w:rsid w:val="007748E6"/>
    <w:rsid w:val="007859F9"/>
    <w:rsid w:val="00793849"/>
    <w:rsid w:val="00794A24"/>
    <w:rsid w:val="00794C79"/>
    <w:rsid w:val="007A063B"/>
    <w:rsid w:val="007A08DB"/>
    <w:rsid w:val="007A10C9"/>
    <w:rsid w:val="007A1562"/>
    <w:rsid w:val="007A58AD"/>
    <w:rsid w:val="007A5E10"/>
    <w:rsid w:val="007B099E"/>
    <w:rsid w:val="007B1EC0"/>
    <w:rsid w:val="007B25C5"/>
    <w:rsid w:val="007B34DD"/>
    <w:rsid w:val="007B4028"/>
    <w:rsid w:val="007B553C"/>
    <w:rsid w:val="007B5F9D"/>
    <w:rsid w:val="007C03D8"/>
    <w:rsid w:val="007C07F5"/>
    <w:rsid w:val="007C1B41"/>
    <w:rsid w:val="007C23C6"/>
    <w:rsid w:val="007C34C4"/>
    <w:rsid w:val="007D12FE"/>
    <w:rsid w:val="007D3C54"/>
    <w:rsid w:val="007D4120"/>
    <w:rsid w:val="007D5AD9"/>
    <w:rsid w:val="007D7B43"/>
    <w:rsid w:val="007D7FE1"/>
    <w:rsid w:val="007E2323"/>
    <w:rsid w:val="007E320F"/>
    <w:rsid w:val="007E4370"/>
    <w:rsid w:val="007E5087"/>
    <w:rsid w:val="007E5EAA"/>
    <w:rsid w:val="007F3E80"/>
    <w:rsid w:val="007F6239"/>
    <w:rsid w:val="007F69B0"/>
    <w:rsid w:val="00800617"/>
    <w:rsid w:val="00803B34"/>
    <w:rsid w:val="0080496F"/>
    <w:rsid w:val="00807A43"/>
    <w:rsid w:val="00814429"/>
    <w:rsid w:val="00816490"/>
    <w:rsid w:val="00824BE5"/>
    <w:rsid w:val="00825580"/>
    <w:rsid w:val="00830C33"/>
    <w:rsid w:val="0083208E"/>
    <w:rsid w:val="008333F5"/>
    <w:rsid w:val="00833CDA"/>
    <w:rsid w:val="008351B1"/>
    <w:rsid w:val="0083725C"/>
    <w:rsid w:val="0084085C"/>
    <w:rsid w:val="008421C2"/>
    <w:rsid w:val="00843D6E"/>
    <w:rsid w:val="00844930"/>
    <w:rsid w:val="008449F3"/>
    <w:rsid w:val="00845A6E"/>
    <w:rsid w:val="00850754"/>
    <w:rsid w:val="00851492"/>
    <w:rsid w:val="008557FE"/>
    <w:rsid w:val="008560B9"/>
    <w:rsid w:val="00861704"/>
    <w:rsid w:val="008634F5"/>
    <w:rsid w:val="00867D8D"/>
    <w:rsid w:val="00871E3E"/>
    <w:rsid w:val="00872AF5"/>
    <w:rsid w:val="00872E52"/>
    <w:rsid w:val="00875010"/>
    <w:rsid w:val="00876DCC"/>
    <w:rsid w:val="00880301"/>
    <w:rsid w:val="00881645"/>
    <w:rsid w:val="008829D2"/>
    <w:rsid w:val="008849EC"/>
    <w:rsid w:val="00886AA6"/>
    <w:rsid w:val="00886C3E"/>
    <w:rsid w:val="00887849"/>
    <w:rsid w:val="008929B3"/>
    <w:rsid w:val="00896BBA"/>
    <w:rsid w:val="008A3FD7"/>
    <w:rsid w:val="008A5AAB"/>
    <w:rsid w:val="008A6215"/>
    <w:rsid w:val="008A644E"/>
    <w:rsid w:val="008A6824"/>
    <w:rsid w:val="008B0ABE"/>
    <w:rsid w:val="008B1F88"/>
    <w:rsid w:val="008B433C"/>
    <w:rsid w:val="008B5EEC"/>
    <w:rsid w:val="008B706F"/>
    <w:rsid w:val="008B7B0E"/>
    <w:rsid w:val="008C048F"/>
    <w:rsid w:val="008C18E2"/>
    <w:rsid w:val="008C1FE6"/>
    <w:rsid w:val="008C25AD"/>
    <w:rsid w:val="008C2844"/>
    <w:rsid w:val="008C31BD"/>
    <w:rsid w:val="008C7B2B"/>
    <w:rsid w:val="008D0C75"/>
    <w:rsid w:val="008D18A8"/>
    <w:rsid w:val="008D289D"/>
    <w:rsid w:val="008D58E2"/>
    <w:rsid w:val="008D7C9B"/>
    <w:rsid w:val="008E0093"/>
    <w:rsid w:val="008E0C56"/>
    <w:rsid w:val="008E1EAC"/>
    <w:rsid w:val="008E249D"/>
    <w:rsid w:val="008F4C2B"/>
    <w:rsid w:val="008F6AEF"/>
    <w:rsid w:val="008F6DC4"/>
    <w:rsid w:val="00901611"/>
    <w:rsid w:val="009058FA"/>
    <w:rsid w:val="00906A9D"/>
    <w:rsid w:val="00916D6A"/>
    <w:rsid w:val="00921AA4"/>
    <w:rsid w:val="00922A01"/>
    <w:rsid w:val="00923FD4"/>
    <w:rsid w:val="009246C1"/>
    <w:rsid w:val="009304EF"/>
    <w:rsid w:val="00931161"/>
    <w:rsid w:val="009315B1"/>
    <w:rsid w:val="00936D79"/>
    <w:rsid w:val="00941C60"/>
    <w:rsid w:val="00947EFB"/>
    <w:rsid w:val="009502B8"/>
    <w:rsid w:val="00953688"/>
    <w:rsid w:val="00953C09"/>
    <w:rsid w:val="0095422A"/>
    <w:rsid w:val="00955948"/>
    <w:rsid w:val="00957752"/>
    <w:rsid w:val="00961A9B"/>
    <w:rsid w:val="009622AE"/>
    <w:rsid w:val="00966C8B"/>
    <w:rsid w:val="00967A03"/>
    <w:rsid w:val="009701CD"/>
    <w:rsid w:val="00972524"/>
    <w:rsid w:val="009808CE"/>
    <w:rsid w:val="00983F68"/>
    <w:rsid w:val="00984D58"/>
    <w:rsid w:val="00984F62"/>
    <w:rsid w:val="009862CB"/>
    <w:rsid w:val="00986DE0"/>
    <w:rsid w:val="00993FE2"/>
    <w:rsid w:val="00994187"/>
    <w:rsid w:val="00995579"/>
    <w:rsid w:val="009975E7"/>
    <w:rsid w:val="00997D14"/>
    <w:rsid w:val="009A0C14"/>
    <w:rsid w:val="009B2DB1"/>
    <w:rsid w:val="009B39EC"/>
    <w:rsid w:val="009C0AAB"/>
    <w:rsid w:val="009C401F"/>
    <w:rsid w:val="009C6DA2"/>
    <w:rsid w:val="009C6F0A"/>
    <w:rsid w:val="009C7FE6"/>
    <w:rsid w:val="009D0805"/>
    <w:rsid w:val="009D4788"/>
    <w:rsid w:val="009D4A2D"/>
    <w:rsid w:val="009D6BE1"/>
    <w:rsid w:val="009E2EA5"/>
    <w:rsid w:val="009E2F3F"/>
    <w:rsid w:val="009E38E9"/>
    <w:rsid w:val="009E44C8"/>
    <w:rsid w:val="009E5A91"/>
    <w:rsid w:val="009F6416"/>
    <w:rsid w:val="00A00AFA"/>
    <w:rsid w:val="00A01803"/>
    <w:rsid w:val="00A02923"/>
    <w:rsid w:val="00A038AA"/>
    <w:rsid w:val="00A052B0"/>
    <w:rsid w:val="00A074F1"/>
    <w:rsid w:val="00A10593"/>
    <w:rsid w:val="00A11F41"/>
    <w:rsid w:val="00A1250E"/>
    <w:rsid w:val="00A16949"/>
    <w:rsid w:val="00A3201C"/>
    <w:rsid w:val="00A341C4"/>
    <w:rsid w:val="00A353EF"/>
    <w:rsid w:val="00A37D25"/>
    <w:rsid w:val="00A4049C"/>
    <w:rsid w:val="00A40628"/>
    <w:rsid w:val="00A42057"/>
    <w:rsid w:val="00A47B09"/>
    <w:rsid w:val="00A5114B"/>
    <w:rsid w:val="00A51511"/>
    <w:rsid w:val="00A5234C"/>
    <w:rsid w:val="00A56C71"/>
    <w:rsid w:val="00A56C84"/>
    <w:rsid w:val="00A6107D"/>
    <w:rsid w:val="00A61E7A"/>
    <w:rsid w:val="00A624F7"/>
    <w:rsid w:val="00A62BF3"/>
    <w:rsid w:val="00A648B8"/>
    <w:rsid w:val="00A64D19"/>
    <w:rsid w:val="00A64E6B"/>
    <w:rsid w:val="00A665E7"/>
    <w:rsid w:val="00A7253E"/>
    <w:rsid w:val="00A7671D"/>
    <w:rsid w:val="00A81B8B"/>
    <w:rsid w:val="00A83FA2"/>
    <w:rsid w:val="00A85A29"/>
    <w:rsid w:val="00A9372D"/>
    <w:rsid w:val="00A93F47"/>
    <w:rsid w:val="00A9611B"/>
    <w:rsid w:val="00AA063B"/>
    <w:rsid w:val="00AA08CD"/>
    <w:rsid w:val="00AA73BD"/>
    <w:rsid w:val="00AB00C3"/>
    <w:rsid w:val="00AB077F"/>
    <w:rsid w:val="00AB1CB3"/>
    <w:rsid w:val="00AB383E"/>
    <w:rsid w:val="00AC2BBC"/>
    <w:rsid w:val="00AC52BE"/>
    <w:rsid w:val="00AC6C1A"/>
    <w:rsid w:val="00AC74B7"/>
    <w:rsid w:val="00AD1AA1"/>
    <w:rsid w:val="00AD2225"/>
    <w:rsid w:val="00AD5218"/>
    <w:rsid w:val="00AD6731"/>
    <w:rsid w:val="00AD69B7"/>
    <w:rsid w:val="00AD7C19"/>
    <w:rsid w:val="00AE2499"/>
    <w:rsid w:val="00AE796F"/>
    <w:rsid w:val="00AF36B0"/>
    <w:rsid w:val="00AF4B7A"/>
    <w:rsid w:val="00B12093"/>
    <w:rsid w:val="00B12A43"/>
    <w:rsid w:val="00B12A5C"/>
    <w:rsid w:val="00B133A8"/>
    <w:rsid w:val="00B1355F"/>
    <w:rsid w:val="00B157E3"/>
    <w:rsid w:val="00B15C01"/>
    <w:rsid w:val="00B16A45"/>
    <w:rsid w:val="00B171AF"/>
    <w:rsid w:val="00B21823"/>
    <w:rsid w:val="00B30366"/>
    <w:rsid w:val="00B31531"/>
    <w:rsid w:val="00B32CE7"/>
    <w:rsid w:val="00B3548B"/>
    <w:rsid w:val="00B35A91"/>
    <w:rsid w:val="00B36B4C"/>
    <w:rsid w:val="00B40F58"/>
    <w:rsid w:val="00B41155"/>
    <w:rsid w:val="00B41A1A"/>
    <w:rsid w:val="00B41D2D"/>
    <w:rsid w:val="00B423F3"/>
    <w:rsid w:val="00B446E1"/>
    <w:rsid w:val="00B45D15"/>
    <w:rsid w:val="00B53B8A"/>
    <w:rsid w:val="00B542B0"/>
    <w:rsid w:val="00B615A6"/>
    <w:rsid w:val="00B62BA7"/>
    <w:rsid w:val="00B64493"/>
    <w:rsid w:val="00B71ACB"/>
    <w:rsid w:val="00B7535F"/>
    <w:rsid w:val="00B777E5"/>
    <w:rsid w:val="00B80BA7"/>
    <w:rsid w:val="00B83159"/>
    <w:rsid w:val="00B84A1F"/>
    <w:rsid w:val="00B87E9E"/>
    <w:rsid w:val="00B900CA"/>
    <w:rsid w:val="00B90F54"/>
    <w:rsid w:val="00B95CA6"/>
    <w:rsid w:val="00BA66CA"/>
    <w:rsid w:val="00BA776E"/>
    <w:rsid w:val="00BB0673"/>
    <w:rsid w:val="00BB170A"/>
    <w:rsid w:val="00BC24A2"/>
    <w:rsid w:val="00BC2B05"/>
    <w:rsid w:val="00BC2CF5"/>
    <w:rsid w:val="00BC51B6"/>
    <w:rsid w:val="00BD00E1"/>
    <w:rsid w:val="00BD0281"/>
    <w:rsid w:val="00BD4EE3"/>
    <w:rsid w:val="00BD6C49"/>
    <w:rsid w:val="00BF62CA"/>
    <w:rsid w:val="00BF6AEF"/>
    <w:rsid w:val="00C00CD7"/>
    <w:rsid w:val="00C07C2A"/>
    <w:rsid w:val="00C10FD2"/>
    <w:rsid w:val="00C14818"/>
    <w:rsid w:val="00C165AC"/>
    <w:rsid w:val="00C1684A"/>
    <w:rsid w:val="00C20A21"/>
    <w:rsid w:val="00C21505"/>
    <w:rsid w:val="00C2490D"/>
    <w:rsid w:val="00C315EA"/>
    <w:rsid w:val="00C32D67"/>
    <w:rsid w:val="00C33A3B"/>
    <w:rsid w:val="00C3431E"/>
    <w:rsid w:val="00C3448B"/>
    <w:rsid w:val="00C52A79"/>
    <w:rsid w:val="00C5317B"/>
    <w:rsid w:val="00C60A25"/>
    <w:rsid w:val="00C60A38"/>
    <w:rsid w:val="00C60BE1"/>
    <w:rsid w:val="00C61C49"/>
    <w:rsid w:val="00C70AA7"/>
    <w:rsid w:val="00C70B9A"/>
    <w:rsid w:val="00C732E6"/>
    <w:rsid w:val="00C74AEB"/>
    <w:rsid w:val="00C80399"/>
    <w:rsid w:val="00C83D66"/>
    <w:rsid w:val="00C8538C"/>
    <w:rsid w:val="00C9041F"/>
    <w:rsid w:val="00C94624"/>
    <w:rsid w:val="00C95DE4"/>
    <w:rsid w:val="00C97562"/>
    <w:rsid w:val="00CA310A"/>
    <w:rsid w:val="00CA3965"/>
    <w:rsid w:val="00CA5914"/>
    <w:rsid w:val="00CB2A46"/>
    <w:rsid w:val="00CB2D95"/>
    <w:rsid w:val="00CB2EDC"/>
    <w:rsid w:val="00CB3427"/>
    <w:rsid w:val="00CB39D0"/>
    <w:rsid w:val="00CB7A1C"/>
    <w:rsid w:val="00CC0DE8"/>
    <w:rsid w:val="00CC1706"/>
    <w:rsid w:val="00CC4694"/>
    <w:rsid w:val="00CC7E01"/>
    <w:rsid w:val="00CD3217"/>
    <w:rsid w:val="00CD5B47"/>
    <w:rsid w:val="00CE11C0"/>
    <w:rsid w:val="00CE2C70"/>
    <w:rsid w:val="00CE6ABF"/>
    <w:rsid w:val="00CF742D"/>
    <w:rsid w:val="00D00C99"/>
    <w:rsid w:val="00D07C0B"/>
    <w:rsid w:val="00D10373"/>
    <w:rsid w:val="00D117FC"/>
    <w:rsid w:val="00D14286"/>
    <w:rsid w:val="00D169D7"/>
    <w:rsid w:val="00D24E55"/>
    <w:rsid w:val="00D25C8E"/>
    <w:rsid w:val="00D27A90"/>
    <w:rsid w:val="00D3458A"/>
    <w:rsid w:val="00D36A9C"/>
    <w:rsid w:val="00D36C2D"/>
    <w:rsid w:val="00D41664"/>
    <w:rsid w:val="00D427A5"/>
    <w:rsid w:val="00D431AE"/>
    <w:rsid w:val="00D46A2B"/>
    <w:rsid w:val="00D52445"/>
    <w:rsid w:val="00D610BF"/>
    <w:rsid w:val="00D65279"/>
    <w:rsid w:val="00D7035E"/>
    <w:rsid w:val="00D7091A"/>
    <w:rsid w:val="00D710D3"/>
    <w:rsid w:val="00D73A15"/>
    <w:rsid w:val="00D74907"/>
    <w:rsid w:val="00D76F72"/>
    <w:rsid w:val="00D80744"/>
    <w:rsid w:val="00D812A4"/>
    <w:rsid w:val="00D8155E"/>
    <w:rsid w:val="00D841A4"/>
    <w:rsid w:val="00D85308"/>
    <w:rsid w:val="00D86593"/>
    <w:rsid w:val="00D86688"/>
    <w:rsid w:val="00D916D5"/>
    <w:rsid w:val="00D9501F"/>
    <w:rsid w:val="00DA05C6"/>
    <w:rsid w:val="00DA1D66"/>
    <w:rsid w:val="00DA48F4"/>
    <w:rsid w:val="00DA6AC9"/>
    <w:rsid w:val="00DA7CB9"/>
    <w:rsid w:val="00DB2BFA"/>
    <w:rsid w:val="00DB2E1C"/>
    <w:rsid w:val="00DB60DD"/>
    <w:rsid w:val="00DB738D"/>
    <w:rsid w:val="00DB7408"/>
    <w:rsid w:val="00DC0350"/>
    <w:rsid w:val="00DC097B"/>
    <w:rsid w:val="00DC1788"/>
    <w:rsid w:val="00DC5DD5"/>
    <w:rsid w:val="00DC7269"/>
    <w:rsid w:val="00DD1EFA"/>
    <w:rsid w:val="00DD22BA"/>
    <w:rsid w:val="00DD293F"/>
    <w:rsid w:val="00DD7C08"/>
    <w:rsid w:val="00DE07B0"/>
    <w:rsid w:val="00DE5E99"/>
    <w:rsid w:val="00DF0095"/>
    <w:rsid w:val="00DF0703"/>
    <w:rsid w:val="00DF0BA1"/>
    <w:rsid w:val="00DF13A2"/>
    <w:rsid w:val="00DF1405"/>
    <w:rsid w:val="00DF1EA0"/>
    <w:rsid w:val="00DF2631"/>
    <w:rsid w:val="00DF2884"/>
    <w:rsid w:val="00DF2BC5"/>
    <w:rsid w:val="00E0034D"/>
    <w:rsid w:val="00E02182"/>
    <w:rsid w:val="00E0253E"/>
    <w:rsid w:val="00E044E0"/>
    <w:rsid w:val="00E04809"/>
    <w:rsid w:val="00E104B7"/>
    <w:rsid w:val="00E10C01"/>
    <w:rsid w:val="00E1119B"/>
    <w:rsid w:val="00E124D3"/>
    <w:rsid w:val="00E14D21"/>
    <w:rsid w:val="00E14F5E"/>
    <w:rsid w:val="00E15F89"/>
    <w:rsid w:val="00E21B26"/>
    <w:rsid w:val="00E21C27"/>
    <w:rsid w:val="00E25413"/>
    <w:rsid w:val="00E257B8"/>
    <w:rsid w:val="00E30577"/>
    <w:rsid w:val="00E305C5"/>
    <w:rsid w:val="00E370B9"/>
    <w:rsid w:val="00E4355F"/>
    <w:rsid w:val="00E463DE"/>
    <w:rsid w:val="00E545D0"/>
    <w:rsid w:val="00E55006"/>
    <w:rsid w:val="00E614AC"/>
    <w:rsid w:val="00E669FE"/>
    <w:rsid w:val="00E67E66"/>
    <w:rsid w:val="00E70324"/>
    <w:rsid w:val="00E7276B"/>
    <w:rsid w:val="00E737C2"/>
    <w:rsid w:val="00E76AFA"/>
    <w:rsid w:val="00E77D45"/>
    <w:rsid w:val="00E80123"/>
    <w:rsid w:val="00E81E66"/>
    <w:rsid w:val="00E82BCF"/>
    <w:rsid w:val="00E82E88"/>
    <w:rsid w:val="00E84B1D"/>
    <w:rsid w:val="00E91174"/>
    <w:rsid w:val="00E92AF8"/>
    <w:rsid w:val="00E96B2E"/>
    <w:rsid w:val="00E97FB9"/>
    <w:rsid w:val="00EA0945"/>
    <w:rsid w:val="00EA3320"/>
    <w:rsid w:val="00EB08A5"/>
    <w:rsid w:val="00EB12BB"/>
    <w:rsid w:val="00EB5D4A"/>
    <w:rsid w:val="00EC4CFB"/>
    <w:rsid w:val="00EC61AC"/>
    <w:rsid w:val="00EC6769"/>
    <w:rsid w:val="00EC7A03"/>
    <w:rsid w:val="00ED0A99"/>
    <w:rsid w:val="00ED1A9D"/>
    <w:rsid w:val="00ED3A62"/>
    <w:rsid w:val="00ED5F9D"/>
    <w:rsid w:val="00ED7E97"/>
    <w:rsid w:val="00EE04CC"/>
    <w:rsid w:val="00EE3502"/>
    <w:rsid w:val="00EE4995"/>
    <w:rsid w:val="00EF0DD4"/>
    <w:rsid w:val="00EF54A1"/>
    <w:rsid w:val="00F00E17"/>
    <w:rsid w:val="00F010A3"/>
    <w:rsid w:val="00F0498B"/>
    <w:rsid w:val="00F06699"/>
    <w:rsid w:val="00F0706A"/>
    <w:rsid w:val="00F112E7"/>
    <w:rsid w:val="00F12F81"/>
    <w:rsid w:val="00F13ACA"/>
    <w:rsid w:val="00F150E0"/>
    <w:rsid w:val="00F158C9"/>
    <w:rsid w:val="00F20382"/>
    <w:rsid w:val="00F2271B"/>
    <w:rsid w:val="00F232DD"/>
    <w:rsid w:val="00F248CE"/>
    <w:rsid w:val="00F26724"/>
    <w:rsid w:val="00F27382"/>
    <w:rsid w:val="00F2772A"/>
    <w:rsid w:val="00F307B7"/>
    <w:rsid w:val="00F33B46"/>
    <w:rsid w:val="00F40EE4"/>
    <w:rsid w:val="00F43A5F"/>
    <w:rsid w:val="00F5211B"/>
    <w:rsid w:val="00F53509"/>
    <w:rsid w:val="00F55C66"/>
    <w:rsid w:val="00F55D23"/>
    <w:rsid w:val="00F568CC"/>
    <w:rsid w:val="00F6059A"/>
    <w:rsid w:val="00F61C43"/>
    <w:rsid w:val="00F66E39"/>
    <w:rsid w:val="00F70AB8"/>
    <w:rsid w:val="00F710B4"/>
    <w:rsid w:val="00F72AD5"/>
    <w:rsid w:val="00F72D64"/>
    <w:rsid w:val="00F75EA4"/>
    <w:rsid w:val="00F77A81"/>
    <w:rsid w:val="00F77CD0"/>
    <w:rsid w:val="00F77E91"/>
    <w:rsid w:val="00F800DD"/>
    <w:rsid w:val="00F83562"/>
    <w:rsid w:val="00F8439D"/>
    <w:rsid w:val="00F858F6"/>
    <w:rsid w:val="00F930C8"/>
    <w:rsid w:val="00F944CB"/>
    <w:rsid w:val="00F952EB"/>
    <w:rsid w:val="00FA058F"/>
    <w:rsid w:val="00FA0857"/>
    <w:rsid w:val="00FA321C"/>
    <w:rsid w:val="00FA36C8"/>
    <w:rsid w:val="00FA5EC3"/>
    <w:rsid w:val="00FA6603"/>
    <w:rsid w:val="00FA7C35"/>
    <w:rsid w:val="00FB0CC4"/>
    <w:rsid w:val="00FC70A2"/>
    <w:rsid w:val="00FC7FAC"/>
    <w:rsid w:val="00FD0663"/>
    <w:rsid w:val="00FD6472"/>
    <w:rsid w:val="00FE0CA9"/>
    <w:rsid w:val="00FE26B7"/>
    <w:rsid w:val="00FE4A9D"/>
    <w:rsid w:val="00FE68C1"/>
    <w:rsid w:val="00FE6B7E"/>
    <w:rsid w:val="00FF08F6"/>
    <w:rsid w:val="00FF370B"/>
    <w:rsid w:val="00FF4770"/>
    <w:rsid w:val="00FF4866"/>
    <w:rsid w:val="00FF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E14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qFormat="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0600"/>
    <w:pPr>
      <w:spacing w:before="120" w:after="120"/>
    </w:pPr>
    <w:rPr>
      <w:rFonts w:ascii="Verdana" w:hAnsi="Verdana" w:cs="Arial"/>
    </w:rPr>
  </w:style>
  <w:style w:type="paragraph" w:styleId="Heading1">
    <w:name w:val="heading 1"/>
    <w:basedOn w:val="Heading2"/>
    <w:next w:val="Normal"/>
    <w:link w:val="Heading1Char"/>
    <w:qFormat/>
    <w:rsid w:val="00750600"/>
    <w:pPr>
      <w:outlineLvl w:val="0"/>
    </w:pPr>
    <w:rPr>
      <w:b w:val="0"/>
      <w:bCs/>
      <w:i/>
      <w:color w:val="000000"/>
      <w:kern w:val="32"/>
      <w:szCs w:val="32"/>
    </w:rPr>
  </w:style>
  <w:style w:type="paragraph" w:styleId="Heading2">
    <w:name w:val="heading 2"/>
    <w:basedOn w:val="Normal"/>
    <w:next w:val="Normal"/>
    <w:link w:val="Heading2Char"/>
    <w:qFormat/>
    <w:rsid w:val="00750600"/>
    <w:pPr>
      <w:keepNext/>
      <w:outlineLvl w:val="1"/>
    </w:pPr>
    <w:rPr>
      <w:b/>
      <w:iCs/>
      <w:color w:val="17365D"/>
      <w:sz w:val="28"/>
      <w:szCs w:val="12"/>
    </w:rPr>
  </w:style>
  <w:style w:type="paragraph" w:styleId="Heading3">
    <w:name w:val="heading 3"/>
    <w:next w:val="Normal"/>
    <w:link w:val="Heading3Char"/>
    <w:autoRedefine/>
    <w:qFormat/>
    <w:rsid w:val="00750600"/>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750600"/>
    <w:pPr>
      <w:keepNext/>
      <w:spacing w:before="240" w:after="60"/>
      <w:outlineLvl w:val="3"/>
    </w:pPr>
    <w:rPr>
      <w:b/>
      <w:bCs/>
      <w:sz w:val="32"/>
      <w:szCs w:val="28"/>
    </w:rPr>
  </w:style>
  <w:style w:type="paragraph" w:styleId="Heading5">
    <w:name w:val="heading 5"/>
    <w:basedOn w:val="Normal"/>
    <w:next w:val="Normal"/>
    <w:link w:val="Heading5Char"/>
    <w:uiPriority w:val="99"/>
    <w:qFormat/>
    <w:rsid w:val="00071FB1"/>
    <w:pPr>
      <w:keepNext/>
      <w:ind w:firstLine="720"/>
      <w:outlineLvl w:val="4"/>
    </w:pPr>
    <w:rPr>
      <w:b/>
      <w:bCs/>
    </w:rPr>
  </w:style>
  <w:style w:type="paragraph" w:styleId="Heading6">
    <w:name w:val="heading 6"/>
    <w:basedOn w:val="Normal"/>
    <w:next w:val="Normal"/>
    <w:link w:val="Heading6Char"/>
    <w:uiPriority w:val="99"/>
    <w:qFormat/>
    <w:rsid w:val="00071FB1"/>
    <w:pPr>
      <w:keepNext/>
      <w:outlineLvl w:val="5"/>
    </w:pPr>
    <w:rPr>
      <w:b/>
      <w:bCs/>
      <w:color w:val="FF0000"/>
      <w:u w:val="single"/>
    </w:rPr>
  </w:style>
  <w:style w:type="paragraph" w:styleId="Heading7">
    <w:name w:val="heading 7"/>
    <w:basedOn w:val="Normal"/>
    <w:next w:val="Normal"/>
    <w:link w:val="Heading7Char"/>
    <w:uiPriority w:val="99"/>
    <w:qFormat/>
    <w:rsid w:val="00071FB1"/>
    <w:pPr>
      <w:keepNext/>
      <w:outlineLvl w:val="6"/>
    </w:pPr>
    <w:rPr>
      <w:b/>
      <w:bCs/>
      <w:sz w:val="16"/>
    </w:rPr>
  </w:style>
  <w:style w:type="paragraph" w:styleId="Heading8">
    <w:name w:val="heading 8"/>
    <w:basedOn w:val="Normal"/>
    <w:next w:val="Normal"/>
    <w:link w:val="Heading8Char"/>
    <w:uiPriority w:val="99"/>
    <w:qFormat/>
    <w:rsid w:val="00071FB1"/>
    <w:pPr>
      <w:keepNext/>
      <w:outlineLvl w:val="7"/>
    </w:pPr>
    <w:rPr>
      <w:b/>
      <w:bCs/>
      <w:color w:val="FF0000"/>
    </w:rPr>
  </w:style>
  <w:style w:type="paragraph" w:styleId="Heading9">
    <w:name w:val="heading 9"/>
    <w:basedOn w:val="Normal"/>
    <w:next w:val="Normal"/>
    <w:link w:val="Heading9Char"/>
    <w:uiPriority w:val="99"/>
    <w:qFormat/>
    <w:rsid w:val="00071FB1"/>
    <w:pPr>
      <w:keepNext/>
      <w:outlineLvl w:val="8"/>
    </w:pPr>
    <w:rPr>
      <w:b/>
      <w:bCs/>
      <w:color w:val="3333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17CF3"/>
    <w:rPr>
      <w:rFonts w:ascii="Verdana" w:hAnsi="Verdana" w:cs="Arial"/>
      <w:bCs/>
      <w:i/>
      <w:iCs/>
      <w:color w:val="000000"/>
      <w:kern w:val="32"/>
      <w:sz w:val="28"/>
      <w:szCs w:val="32"/>
    </w:rPr>
  </w:style>
  <w:style w:type="character" w:customStyle="1" w:styleId="Heading2Char">
    <w:name w:val="Heading 2 Char"/>
    <w:link w:val="Heading2"/>
    <w:locked/>
    <w:rsid w:val="00071FB1"/>
    <w:rPr>
      <w:rFonts w:ascii="Verdana" w:hAnsi="Verdana" w:cs="Arial"/>
      <w:b/>
      <w:iCs/>
      <w:color w:val="17365D"/>
      <w:sz w:val="28"/>
      <w:szCs w:val="12"/>
    </w:rPr>
  </w:style>
  <w:style w:type="character" w:customStyle="1" w:styleId="Heading3Char">
    <w:name w:val="Heading 3 Char"/>
    <w:link w:val="Heading3"/>
    <w:locked/>
    <w:rsid w:val="00071FB1"/>
    <w:rPr>
      <w:rFonts w:ascii="Arial" w:hAnsi="Arial" w:cs="Arial"/>
      <w:b/>
      <w:bCs/>
      <w:color w:val="800000"/>
      <w:sz w:val="24"/>
      <w:szCs w:val="26"/>
    </w:rPr>
  </w:style>
  <w:style w:type="character" w:customStyle="1" w:styleId="Heading4Char">
    <w:name w:val="Heading 4 Char"/>
    <w:link w:val="Heading4"/>
    <w:locked/>
    <w:rsid w:val="00071FB1"/>
    <w:rPr>
      <w:rFonts w:ascii="Verdana" w:hAnsi="Verdana" w:cs="Arial"/>
      <w:b/>
      <w:bCs/>
      <w:sz w:val="32"/>
      <w:szCs w:val="28"/>
    </w:rPr>
  </w:style>
  <w:style w:type="character" w:customStyle="1" w:styleId="Heading5Char">
    <w:name w:val="Heading 5 Char"/>
    <w:link w:val="Heading5"/>
    <w:uiPriority w:val="99"/>
    <w:locked/>
    <w:rsid w:val="00071FB1"/>
    <w:rPr>
      <w:rFonts w:ascii="Arial" w:hAnsi="Arial" w:cs="Times New Roman"/>
      <w:b/>
      <w:bCs/>
      <w:sz w:val="24"/>
      <w:szCs w:val="24"/>
    </w:rPr>
  </w:style>
  <w:style w:type="character" w:customStyle="1" w:styleId="Heading6Char">
    <w:name w:val="Heading 6 Char"/>
    <w:link w:val="Heading6"/>
    <w:uiPriority w:val="99"/>
    <w:locked/>
    <w:rsid w:val="00071FB1"/>
    <w:rPr>
      <w:rFonts w:ascii="Arial" w:hAnsi="Arial" w:cs="Times New Roman"/>
      <w:b/>
      <w:bCs/>
      <w:color w:val="FF0000"/>
      <w:sz w:val="24"/>
      <w:szCs w:val="24"/>
      <w:u w:val="single"/>
    </w:rPr>
  </w:style>
  <w:style w:type="character" w:customStyle="1" w:styleId="Heading7Char">
    <w:name w:val="Heading 7 Char"/>
    <w:link w:val="Heading7"/>
    <w:uiPriority w:val="99"/>
    <w:locked/>
    <w:rsid w:val="00071FB1"/>
    <w:rPr>
      <w:rFonts w:ascii="Arial" w:hAnsi="Arial" w:cs="Times New Roman"/>
      <w:b/>
      <w:bCs/>
      <w:sz w:val="24"/>
      <w:szCs w:val="24"/>
    </w:rPr>
  </w:style>
  <w:style w:type="character" w:customStyle="1" w:styleId="Heading8Char">
    <w:name w:val="Heading 8 Char"/>
    <w:link w:val="Heading8"/>
    <w:uiPriority w:val="99"/>
    <w:locked/>
    <w:rsid w:val="00071FB1"/>
    <w:rPr>
      <w:rFonts w:ascii="Arial" w:hAnsi="Arial" w:cs="Times New Roman"/>
      <w:b/>
      <w:bCs/>
      <w:color w:val="FF0000"/>
      <w:sz w:val="24"/>
      <w:szCs w:val="24"/>
    </w:rPr>
  </w:style>
  <w:style w:type="character" w:customStyle="1" w:styleId="Heading9Char">
    <w:name w:val="Heading 9 Char"/>
    <w:link w:val="Heading9"/>
    <w:uiPriority w:val="99"/>
    <w:locked/>
    <w:rsid w:val="00071FB1"/>
    <w:rPr>
      <w:rFonts w:ascii="Arial" w:hAnsi="Arial" w:cs="Times New Roman"/>
      <w:b/>
      <w:bCs/>
      <w:color w:val="333399"/>
      <w:sz w:val="24"/>
      <w:szCs w:val="24"/>
    </w:rPr>
  </w:style>
  <w:style w:type="paragraph" w:styleId="BalloonText">
    <w:name w:val="Balloon Text"/>
    <w:basedOn w:val="Normal"/>
    <w:link w:val="BalloonTextChar"/>
    <w:uiPriority w:val="99"/>
    <w:semiHidden/>
    <w:rsid w:val="003E6B38"/>
    <w:rPr>
      <w:rFonts w:ascii="Tahoma" w:hAnsi="Tahoma" w:cs="Tahoma"/>
      <w:sz w:val="16"/>
      <w:szCs w:val="16"/>
    </w:rPr>
  </w:style>
  <w:style w:type="character" w:customStyle="1" w:styleId="BalloonTextChar">
    <w:name w:val="Balloon Text Char"/>
    <w:link w:val="BalloonText"/>
    <w:uiPriority w:val="99"/>
    <w:semiHidden/>
    <w:locked/>
    <w:rsid w:val="00305722"/>
    <w:rPr>
      <w:rFonts w:cs="Arial"/>
      <w:sz w:val="2"/>
    </w:rPr>
  </w:style>
  <w:style w:type="paragraph" w:styleId="NormalWeb">
    <w:name w:val="Normal (Web)"/>
    <w:basedOn w:val="Normal"/>
    <w:link w:val="NormalWebChar"/>
    <w:uiPriority w:val="99"/>
    <w:rsid w:val="00750600"/>
    <w:pPr>
      <w:spacing w:before="100" w:beforeAutospacing="1" w:after="100" w:afterAutospacing="1"/>
    </w:pPr>
    <w:rPr>
      <w:rFonts w:eastAsia="Arial Unicode MS" w:cs="Arial Unicode MS"/>
      <w:color w:val="000000"/>
      <w:sz w:val="18"/>
      <w:szCs w:val="18"/>
    </w:rPr>
  </w:style>
  <w:style w:type="character" w:styleId="Hyperlink">
    <w:name w:val="Hyperlink"/>
    <w:qFormat/>
    <w:rsid w:val="00750600"/>
    <w:rPr>
      <w:rFonts w:ascii="Verdana" w:hAnsi="Verdana"/>
      <w:b/>
      <w:color w:val="4F81BD"/>
      <w:sz w:val="20"/>
      <w:u w:val="single"/>
    </w:rPr>
  </w:style>
  <w:style w:type="paragraph" w:styleId="z-TopofForm">
    <w:name w:val="HTML Top of Form"/>
    <w:basedOn w:val="Normal"/>
    <w:next w:val="Normal"/>
    <w:link w:val="z-TopofFormChar"/>
    <w:hidden/>
    <w:uiPriority w:val="99"/>
    <w:rsid w:val="003E6B38"/>
    <w:pPr>
      <w:pBdr>
        <w:bottom w:val="single" w:sz="6" w:space="1" w:color="auto"/>
      </w:pBdr>
      <w:jc w:val="center"/>
    </w:pPr>
    <w:rPr>
      <w:rFonts w:eastAsia="Arial Unicode MS"/>
      <w:vanish/>
      <w:sz w:val="16"/>
      <w:szCs w:val="16"/>
    </w:rPr>
  </w:style>
  <w:style w:type="character" w:customStyle="1" w:styleId="z-TopofFormChar">
    <w:name w:val="z-Top of Form Char"/>
    <w:link w:val="z-TopofForm"/>
    <w:uiPriority w:val="99"/>
    <w:semiHidden/>
    <w:locked/>
    <w:rsid w:val="00305722"/>
    <w:rPr>
      <w:rFonts w:ascii="Arial" w:hAnsi="Arial" w:cs="Arial"/>
      <w:vanish/>
      <w:sz w:val="16"/>
      <w:szCs w:val="16"/>
    </w:rPr>
  </w:style>
  <w:style w:type="paragraph" w:styleId="z-BottomofForm">
    <w:name w:val="HTML Bottom of Form"/>
    <w:basedOn w:val="Normal"/>
    <w:next w:val="Normal"/>
    <w:link w:val="z-BottomofFormChar"/>
    <w:hidden/>
    <w:uiPriority w:val="99"/>
    <w:rsid w:val="003E6B38"/>
    <w:pPr>
      <w:pBdr>
        <w:top w:val="single" w:sz="6" w:space="1" w:color="auto"/>
      </w:pBdr>
      <w:jc w:val="center"/>
    </w:pPr>
    <w:rPr>
      <w:rFonts w:eastAsia="Arial Unicode MS"/>
      <w:vanish/>
      <w:sz w:val="16"/>
      <w:szCs w:val="16"/>
    </w:rPr>
  </w:style>
  <w:style w:type="character" w:customStyle="1" w:styleId="z-BottomofFormChar">
    <w:name w:val="z-Bottom of Form Char"/>
    <w:link w:val="z-BottomofForm"/>
    <w:uiPriority w:val="99"/>
    <w:semiHidden/>
    <w:locked/>
    <w:rsid w:val="00305722"/>
    <w:rPr>
      <w:rFonts w:ascii="Arial" w:hAnsi="Arial" w:cs="Arial"/>
      <w:vanish/>
      <w:sz w:val="16"/>
      <w:szCs w:val="16"/>
    </w:rPr>
  </w:style>
  <w:style w:type="character" w:styleId="FollowedHyperlink">
    <w:name w:val="FollowedHyperlink"/>
    <w:uiPriority w:val="99"/>
    <w:rsid w:val="003E6B38"/>
    <w:rPr>
      <w:rFonts w:cs="Times New Roman"/>
      <w:color w:val="800080"/>
      <w:u w:val="single"/>
    </w:rPr>
  </w:style>
  <w:style w:type="paragraph" w:styleId="BodyTextIndent">
    <w:name w:val="Body Text Indent"/>
    <w:basedOn w:val="Normal"/>
    <w:link w:val="BodyTextIndentChar"/>
    <w:uiPriority w:val="99"/>
    <w:rsid w:val="003E6B38"/>
    <w:pPr>
      <w:ind w:left="720"/>
    </w:pPr>
    <w:rPr>
      <w:color w:val="0000FF"/>
      <w:sz w:val="18"/>
    </w:rPr>
  </w:style>
  <w:style w:type="character" w:customStyle="1" w:styleId="BodyTextIndentChar">
    <w:name w:val="Body Text Indent Char"/>
    <w:link w:val="BodyTextIndent"/>
    <w:uiPriority w:val="99"/>
    <w:semiHidden/>
    <w:locked/>
    <w:rsid w:val="00305722"/>
    <w:rPr>
      <w:rFonts w:ascii="Arial" w:hAnsi="Arial" w:cs="Arial"/>
      <w:sz w:val="20"/>
      <w:szCs w:val="20"/>
    </w:rPr>
  </w:style>
  <w:style w:type="paragraph" w:styleId="BodyTextIndent2">
    <w:name w:val="Body Text Indent 2"/>
    <w:basedOn w:val="Normal"/>
    <w:link w:val="BodyTextIndent2Char"/>
    <w:uiPriority w:val="99"/>
    <w:rsid w:val="003E6B38"/>
    <w:pPr>
      <w:ind w:left="720"/>
    </w:pPr>
    <w:rPr>
      <w:color w:val="000000"/>
      <w:sz w:val="18"/>
    </w:rPr>
  </w:style>
  <w:style w:type="character" w:customStyle="1" w:styleId="BodyTextIndent2Char">
    <w:name w:val="Body Text Indent 2 Char"/>
    <w:link w:val="BodyTextIndent2"/>
    <w:uiPriority w:val="99"/>
    <w:semiHidden/>
    <w:locked/>
    <w:rsid w:val="00305722"/>
    <w:rPr>
      <w:rFonts w:ascii="Arial" w:hAnsi="Arial" w:cs="Arial"/>
      <w:sz w:val="20"/>
      <w:szCs w:val="20"/>
    </w:rPr>
  </w:style>
  <w:style w:type="paragraph" w:styleId="BodyTextIndent3">
    <w:name w:val="Body Text Indent 3"/>
    <w:basedOn w:val="Normal"/>
    <w:link w:val="BodyTextIndent3Char"/>
    <w:uiPriority w:val="99"/>
    <w:rsid w:val="003E6B38"/>
    <w:pPr>
      <w:ind w:left="720"/>
    </w:pPr>
    <w:rPr>
      <w:sz w:val="18"/>
    </w:rPr>
  </w:style>
  <w:style w:type="character" w:customStyle="1" w:styleId="BodyTextIndent3Char">
    <w:name w:val="Body Text Indent 3 Char"/>
    <w:link w:val="BodyTextIndent3"/>
    <w:uiPriority w:val="99"/>
    <w:semiHidden/>
    <w:locked/>
    <w:rsid w:val="00305722"/>
    <w:rPr>
      <w:rFonts w:ascii="Arial" w:hAnsi="Arial" w:cs="Arial"/>
      <w:sz w:val="16"/>
      <w:szCs w:val="16"/>
    </w:rPr>
  </w:style>
  <w:style w:type="paragraph" w:styleId="Header">
    <w:name w:val="header"/>
    <w:basedOn w:val="Normal"/>
    <w:link w:val="HeaderChar"/>
    <w:rsid w:val="00750600"/>
    <w:pPr>
      <w:tabs>
        <w:tab w:val="center" w:pos="4320"/>
        <w:tab w:val="right" w:pos="8640"/>
      </w:tabs>
    </w:pPr>
  </w:style>
  <w:style w:type="character" w:customStyle="1" w:styleId="HeaderChar">
    <w:name w:val="Header Char"/>
    <w:link w:val="Header"/>
    <w:locked/>
    <w:rsid w:val="00305722"/>
    <w:rPr>
      <w:rFonts w:ascii="Verdana" w:hAnsi="Verdana" w:cs="Arial"/>
    </w:rPr>
  </w:style>
  <w:style w:type="paragraph" w:styleId="Footer">
    <w:name w:val="footer"/>
    <w:basedOn w:val="Normal"/>
    <w:link w:val="FooterChar"/>
    <w:rsid w:val="00750600"/>
    <w:pPr>
      <w:tabs>
        <w:tab w:val="center" w:pos="4320"/>
        <w:tab w:val="right" w:pos="8640"/>
      </w:tabs>
      <w:spacing w:before="0" w:after="0"/>
    </w:pPr>
    <w:rPr>
      <w:sz w:val="16"/>
    </w:rPr>
  </w:style>
  <w:style w:type="character" w:customStyle="1" w:styleId="FooterChar">
    <w:name w:val="Footer Char"/>
    <w:link w:val="Footer"/>
    <w:locked/>
    <w:rsid w:val="00305722"/>
    <w:rPr>
      <w:rFonts w:ascii="Verdana" w:hAnsi="Verdana" w:cs="Arial"/>
      <w:sz w:val="16"/>
    </w:rPr>
  </w:style>
  <w:style w:type="character" w:styleId="PageNumber">
    <w:name w:val="page number"/>
    <w:rsid w:val="00750600"/>
  </w:style>
  <w:style w:type="paragraph" w:styleId="BlockText">
    <w:name w:val="Block Text"/>
    <w:basedOn w:val="Normal"/>
    <w:rsid w:val="00750600"/>
    <w:pPr>
      <w:ind w:left="720" w:right="-1440"/>
    </w:pPr>
    <w:rPr>
      <w:color w:val="40458C"/>
      <w:sz w:val="28"/>
      <w:szCs w:val="12"/>
    </w:rPr>
  </w:style>
  <w:style w:type="paragraph" w:customStyle="1" w:styleId="4thBullet">
    <w:name w:val="4th Bullet"/>
    <w:basedOn w:val="Normal"/>
    <w:uiPriority w:val="99"/>
    <w:rsid w:val="003E6B38"/>
    <w:pPr>
      <w:numPr>
        <w:numId w:val="1"/>
      </w:numPr>
    </w:pPr>
  </w:style>
  <w:style w:type="paragraph" w:customStyle="1" w:styleId="Bullet">
    <w:name w:val="Bullet"/>
    <w:basedOn w:val="Normal"/>
    <w:uiPriority w:val="99"/>
    <w:rsid w:val="003E6B38"/>
    <w:pPr>
      <w:numPr>
        <w:numId w:val="2"/>
      </w:numPr>
    </w:pPr>
  </w:style>
  <w:style w:type="paragraph" w:styleId="BodyText">
    <w:name w:val="Body Text"/>
    <w:basedOn w:val="Normal"/>
    <w:link w:val="BodyTextChar"/>
    <w:qFormat/>
    <w:rsid w:val="00750600"/>
    <w:rPr>
      <w:color w:val="000000"/>
      <w:szCs w:val="12"/>
    </w:rPr>
  </w:style>
  <w:style w:type="character" w:customStyle="1" w:styleId="BodyTextChar">
    <w:name w:val="Body Text Char"/>
    <w:link w:val="BodyText"/>
    <w:locked/>
    <w:rsid w:val="00750600"/>
    <w:rPr>
      <w:rFonts w:ascii="Verdana" w:hAnsi="Verdana" w:cs="Arial"/>
      <w:color w:val="000000"/>
      <w:szCs w:val="12"/>
    </w:rPr>
  </w:style>
  <w:style w:type="paragraph" w:customStyle="1" w:styleId="TableofContentsText">
    <w:name w:val="Table of Contents Text"/>
    <w:rsid w:val="00750600"/>
    <w:pPr>
      <w:spacing w:after="120"/>
    </w:pPr>
    <w:rPr>
      <w:rFonts w:ascii="Arial" w:hAnsi="Arial" w:cs="Arial"/>
      <w:color w:val="000000"/>
      <w:szCs w:val="24"/>
    </w:rPr>
  </w:style>
  <w:style w:type="paragraph" w:customStyle="1" w:styleId="ProgrammerNotes">
    <w:name w:val="Programmer Notes"/>
    <w:rsid w:val="00750600"/>
    <w:rPr>
      <w:rFonts w:ascii="Arial" w:hAnsi="Arial" w:cs="Arial"/>
      <w:color w:val="800080"/>
      <w:kern w:val="32"/>
      <w:sz w:val="24"/>
    </w:rPr>
  </w:style>
  <w:style w:type="paragraph" w:customStyle="1" w:styleId="RolloverHeading">
    <w:name w:val="Rollover Heading"/>
    <w:link w:val="RolloverHeadingChar"/>
    <w:qFormat/>
    <w:rsid w:val="00750600"/>
    <w:pPr>
      <w:spacing w:before="120" w:after="120"/>
    </w:pPr>
    <w:rPr>
      <w:rFonts w:ascii="Verdana" w:hAnsi="Verdana" w:cs="Arial"/>
      <w:b/>
      <w:color w:val="0000FF"/>
    </w:rPr>
  </w:style>
  <w:style w:type="paragraph" w:customStyle="1" w:styleId="RolloverText">
    <w:name w:val="Rollover Text"/>
    <w:link w:val="RolloverTextChar"/>
    <w:qFormat/>
    <w:rsid w:val="00750600"/>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750600"/>
    <w:pPr>
      <w:tabs>
        <w:tab w:val="num" w:pos="720"/>
      </w:tabs>
      <w:ind w:left="1080" w:hanging="720"/>
    </w:pPr>
    <w:rPr>
      <w:color w:val="0000FF"/>
    </w:rPr>
  </w:style>
  <w:style w:type="paragraph" w:customStyle="1" w:styleId="TextBullet1">
    <w:name w:val="Text Bullet 1"/>
    <w:basedOn w:val="Normal"/>
    <w:rsid w:val="00750600"/>
    <w:pPr>
      <w:numPr>
        <w:numId w:val="5"/>
      </w:numPr>
    </w:pPr>
  </w:style>
  <w:style w:type="paragraph" w:customStyle="1" w:styleId="TextBullet2">
    <w:name w:val="Text Bullet 2"/>
    <w:rsid w:val="00750600"/>
    <w:pPr>
      <w:numPr>
        <w:numId w:val="3"/>
      </w:numPr>
      <w:spacing w:after="240"/>
    </w:pPr>
    <w:rPr>
      <w:rFonts w:ascii="Arial" w:hAnsi="Arial" w:cs="Arial"/>
      <w:color w:val="000000"/>
    </w:rPr>
  </w:style>
  <w:style w:type="paragraph" w:customStyle="1" w:styleId="ReviewQuestions">
    <w:name w:val="Review Questions"/>
    <w:basedOn w:val="Normal"/>
    <w:qFormat/>
    <w:rsid w:val="00750600"/>
    <w:pPr>
      <w:numPr>
        <w:numId w:val="6"/>
      </w:numPr>
      <w:spacing w:before="0"/>
    </w:pPr>
    <w:rPr>
      <w:b/>
    </w:rPr>
  </w:style>
  <w:style w:type="paragraph" w:customStyle="1" w:styleId="TextNumbering">
    <w:name w:val="Text Numbering"/>
    <w:rsid w:val="00750600"/>
    <w:pPr>
      <w:numPr>
        <w:numId w:val="4"/>
      </w:numPr>
      <w:spacing w:after="240"/>
    </w:pPr>
    <w:rPr>
      <w:rFonts w:ascii="Arial" w:hAnsi="Arial" w:cs="Arial"/>
      <w:bCs/>
      <w:color w:val="000000"/>
      <w:szCs w:val="32"/>
    </w:rPr>
  </w:style>
  <w:style w:type="paragraph" w:customStyle="1" w:styleId="default">
    <w:name w:val="default"/>
    <w:basedOn w:val="Normal"/>
    <w:uiPriority w:val="99"/>
    <w:rsid w:val="007A1562"/>
    <w:pPr>
      <w:spacing w:before="100" w:beforeAutospacing="1" w:after="100" w:afterAutospacing="1"/>
    </w:pPr>
    <w:rPr>
      <w:rFonts w:ascii="Times New Roman" w:hAnsi="Times New Roman"/>
    </w:rPr>
  </w:style>
  <w:style w:type="character" w:styleId="CommentReference">
    <w:name w:val="annotation reference"/>
    <w:uiPriority w:val="99"/>
    <w:semiHidden/>
    <w:rsid w:val="007D7B43"/>
    <w:rPr>
      <w:rFonts w:cs="Times New Roman"/>
      <w:sz w:val="16"/>
      <w:szCs w:val="16"/>
    </w:rPr>
  </w:style>
  <w:style w:type="paragraph" w:styleId="CommentText">
    <w:name w:val="annotation text"/>
    <w:basedOn w:val="Normal"/>
    <w:link w:val="CommentTextChar"/>
    <w:uiPriority w:val="99"/>
    <w:semiHidden/>
    <w:rsid w:val="007D7B43"/>
  </w:style>
  <w:style w:type="character" w:customStyle="1" w:styleId="CommentTextChar">
    <w:name w:val="Comment Text Char"/>
    <w:link w:val="CommentText"/>
    <w:uiPriority w:val="99"/>
    <w:semiHidden/>
    <w:locked/>
    <w:rsid w:val="00305722"/>
    <w:rPr>
      <w:rFonts w:ascii="Arial" w:hAnsi="Arial" w:cs="Arial"/>
      <w:sz w:val="20"/>
      <w:szCs w:val="20"/>
    </w:rPr>
  </w:style>
  <w:style w:type="paragraph" w:styleId="CommentSubject">
    <w:name w:val="annotation subject"/>
    <w:basedOn w:val="CommentText"/>
    <w:next w:val="CommentText"/>
    <w:link w:val="CommentSubjectChar"/>
    <w:uiPriority w:val="99"/>
    <w:semiHidden/>
    <w:rsid w:val="007D7B43"/>
    <w:rPr>
      <w:b/>
      <w:bCs/>
    </w:rPr>
  </w:style>
  <w:style w:type="character" w:customStyle="1" w:styleId="CommentSubjectChar">
    <w:name w:val="Comment Subject Char"/>
    <w:link w:val="CommentSubject"/>
    <w:uiPriority w:val="99"/>
    <w:semiHidden/>
    <w:locked/>
    <w:rsid w:val="00305722"/>
    <w:rPr>
      <w:rFonts w:ascii="Arial" w:hAnsi="Arial" w:cs="Arial"/>
      <w:b/>
      <w:bCs/>
      <w:sz w:val="20"/>
      <w:szCs w:val="20"/>
    </w:rPr>
  </w:style>
  <w:style w:type="character" w:customStyle="1" w:styleId="NormalWebChar">
    <w:name w:val="Normal (Web) Char"/>
    <w:link w:val="NormalWeb"/>
    <w:locked/>
    <w:rsid w:val="00750600"/>
    <w:rPr>
      <w:rFonts w:ascii="Verdana" w:eastAsia="Arial Unicode MS" w:hAnsi="Verdana" w:cs="Arial Unicode MS"/>
      <w:color w:val="000000"/>
      <w:sz w:val="18"/>
      <w:szCs w:val="18"/>
    </w:rPr>
  </w:style>
  <w:style w:type="paragraph" w:customStyle="1" w:styleId="ColorfulShading-Accent11">
    <w:name w:val="Colorful Shading - Accent 11"/>
    <w:hidden/>
    <w:uiPriority w:val="99"/>
    <w:semiHidden/>
    <w:rsid w:val="00E0034D"/>
    <w:rPr>
      <w:rFonts w:ascii="Arial" w:hAnsi="Arial"/>
      <w:sz w:val="24"/>
      <w:szCs w:val="24"/>
    </w:rPr>
  </w:style>
  <w:style w:type="paragraph" w:styleId="DocumentMap">
    <w:name w:val="Document Map"/>
    <w:basedOn w:val="Normal"/>
    <w:link w:val="DocumentMapChar"/>
    <w:uiPriority w:val="99"/>
    <w:semiHidden/>
    <w:rsid w:val="005A3749"/>
    <w:pPr>
      <w:shd w:val="clear" w:color="auto" w:fill="000080"/>
    </w:pPr>
    <w:rPr>
      <w:rFonts w:ascii="Tahoma" w:hAnsi="Tahoma" w:cs="Tahoma"/>
    </w:rPr>
  </w:style>
  <w:style w:type="character" w:customStyle="1" w:styleId="DocumentMapChar">
    <w:name w:val="Document Map Char"/>
    <w:link w:val="DocumentMap"/>
    <w:uiPriority w:val="99"/>
    <w:semiHidden/>
    <w:locked/>
    <w:rsid w:val="00305722"/>
    <w:rPr>
      <w:rFonts w:cs="Arial"/>
      <w:sz w:val="2"/>
    </w:rPr>
  </w:style>
  <w:style w:type="table" w:styleId="TableGrid">
    <w:name w:val="Table Grid"/>
    <w:basedOn w:val="TableNormal"/>
    <w:rsid w:val="00750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1">
    <w:name w:val="Header1"/>
    <w:uiPriority w:val="99"/>
    <w:rsid w:val="00D85308"/>
    <w:rPr>
      <w:rFonts w:cs="Times New Roman"/>
    </w:rPr>
  </w:style>
  <w:style w:type="paragraph" w:customStyle="1" w:styleId="ReviewAnswer">
    <w:name w:val="Review Answer"/>
    <w:qFormat/>
    <w:rsid w:val="00750600"/>
    <w:pPr>
      <w:spacing w:before="120" w:after="120"/>
      <w:ind w:left="1080"/>
    </w:pPr>
    <w:rPr>
      <w:rFonts w:ascii="Verdana" w:hAnsi="Verdana" w:cs="Arial"/>
      <w:color w:val="244061"/>
    </w:rPr>
  </w:style>
  <w:style w:type="character" w:styleId="Strong">
    <w:name w:val="Strong"/>
    <w:qFormat/>
    <w:rsid w:val="00750600"/>
    <w:rPr>
      <w:rFonts w:ascii="Verdana" w:hAnsi="Verdana"/>
      <w:b/>
      <w:bCs/>
      <w:sz w:val="20"/>
    </w:rPr>
  </w:style>
  <w:style w:type="character" w:styleId="Emphasis">
    <w:name w:val="Emphasis"/>
    <w:uiPriority w:val="99"/>
    <w:qFormat/>
    <w:rsid w:val="00071FB1"/>
    <w:rPr>
      <w:rFonts w:cs="Times New Roman"/>
      <w:i/>
      <w:iCs/>
    </w:rPr>
  </w:style>
  <w:style w:type="paragraph" w:customStyle="1" w:styleId="ColorfulList-Accent11">
    <w:name w:val="Colorful List - Accent 11"/>
    <w:basedOn w:val="Normal"/>
    <w:uiPriority w:val="99"/>
    <w:qFormat/>
    <w:rsid w:val="00071FB1"/>
    <w:pPr>
      <w:ind w:left="720"/>
    </w:pPr>
  </w:style>
  <w:style w:type="character" w:customStyle="1" w:styleId="NormalWebChar1">
    <w:name w:val="Normal (Web) Char1"/>
    <w:uiPriority w:val="99"/>
    <w:locked/>
    <w:rsid w:val="00AB00C3"/>
    <w:rPr>
      <w:rFonts w:ascii="Verdana" w:eastAsia="Arial Unicode MS" w:hAnsi="Verdana" w:cs="Arial Unicode MS"/>
      <w:color w:val="000000"/>
      <w:sz w:val="18"/>
      <w:szCs w:val="18"/>
      <w:lang w:val="en-US" w:eastAsia="en-US" w:bidi="ar-SA"/>
    </w:rPr>
  </w:style>
  <w:style w:type="paragraph" w:customStyle="1" w:styleId="BodyTextBoldRed">
    <w:name w:val="Body Text Bold Red"/>
    <w:autoRedefine/>
    <w:rsid w:val="00750600"/>
    <w:rPr>
      <w:rFonts w:ascii="Arial" w:hAnsi="Arial"/>
      <w:b/>
      <w:color w:val="FF0000"/>
    </w:rPr>
  </w:style>
  <w:style w:type="paragraph" w:customStyle="1" w:styleId="Answer">
    <w:name w:val="Answer"/>
    <w:qFormat/>
    <w:rsid w:val="00750600"/>
    <w:rPr>
      <w:rFonts w:ascii="Verdana" w:hAnsi="Verdana" w:cs="Arial"/>
      <w:color w:val="244061"/>
    </w:rPr>
  </w:style>
  <w:style w:type="paragraph" w:customStyle="1" w:styleId="SubtitlesonPage">
    <w:name w:val="Subtitles on Page"/>
    <w:link w:val="SubtitlesonPageChar"/>
    <w:qFormat/>
    <w:rsid w:val="00750600"/>
    <w:pPr>
      <w:spacing w:after="60"/>
    </w:pPr>
    <w:rPr>
      <w:rFonts w:ascii="Verdana" w:hAnsi="Verdana" w:cs="Arial"/>
      <w:b/>
      <w:bCs/>
      <w:color w:val="1F497D"/>
      <w:sz w:val="22"/>
      <w:szCs w:val="26"/>
    </w:rPr>
  </w:style>
  <w:style w:type="character" w:customStyle="1" w:styleId="SubtitlesonPageChar">
    <w:name w:val="Subtitles on Page Char"/>
    <w:link w:val="SubtitlesonPage"/>
    <w:rsid w:val="00750600"/>
    <w:rPr>
      <w:rFonts w:ascii="Verdana" w:hAnsi="Verdana" w:cs="Arial"/>
      <w:b/>
      <w:bCs/>
      <w:color w:val="1F497D"/>
      <w:sz w:val="22"/>
      <w:szCs w:val="26"/>
    </w:rPr>
  </w:style>
  <w:style w:type="paragraph" w:customStyle="1" w:styleId="Sub-Headings">
    <w:name w:val="Sub-Headings"/>
    <w:link w:val="Sub-HeadingsChar"/>
    <w:qFormat/>
    <w:rsid w:val="00750600"/>
    <w:pPr>
      <w:spacing w:after="60"/>
    </w:pPr>
    <w:rPr>
      <w:rFonts w:ascii="Verdana" w:hAnsi="Verdana" w:cs="Arial"/>
      <w:b/>
      <w:bCs/>
      <w:color w:val="1F497D"/>
      <w:sz w:val="22"/>
      <w:szCs w:val="26"/>
    </w:rPr>
  </w:style>
  <w:style w:type="character" w:customStyle="1" w:styleId="Sub-HeadingsChar">
    <w:name w:val="Sub-Headings Char"/>
    <w:link w:val="Sub-Headings"/>
    <w:rsid w:val="00750600"/>
    <w:rPr>
      <w:rFonts w:ascii="Verdana" w:hAnsi="Verdana" w:cs="Arial"/>
      <w:b/>
      <w:bCs/>
      <w:color w:val="1F497D"/>
      <w:sz w:val="22"/>
      <w:szCs w:val="26"/>
    </w:rPr>
  </w:style>
  <w:style w:type="paragraph" w:customStyle="1" w:styleId="Objectives">
    <w:name w:val="Objectives"/>
    <w:basedOn w:val="Heading3"/>
    <w:link w:val="ObjectivesChar"/>
    <w:qFormat/>
    <w:rsid w:val="00750600"/>
    <w:pPr>
      <w:spacing w:after="60"/>
    </w:pPr>
    <w:rPr>
      <w:rFonts w:ascii="Verdana" w:hAnsi="Verdana"/>
      <w:color w:val="1F497D"/>
      <w:sz w:val="22"/>
    </w:rPr>
  </w:style>
  <w:style w:type="character" w:customStyle="1" w:styleId="ObjectivesChar">
    <w:name w:val="Objectives Char"/>
    <w:link w:val="Objectives"/>
    <w:rsid w:val="00750600"/>
    <w:rPr>
      <w:rFonts w:ascii="Verdana" w:hAnsi="Verdana" w:cs="Arial"/>
      <w:b/>
      <w:bCs/>
      <w:color w:val="1F497D"/>
      <w:sz w:val="22"/>
      <w:szCs w:val="26"/>
    </w:rPr>
  </w:style>
  <w:style w:type="paragraph" w:customStyle="1" w:styleId="FirstPageTitleText">
    <w:name w:val="First Page Title Text"/>
    <w:basedOn w:val="Normal"/>
    <w:qFormat/>
    <w:rsid w:val="00750600"/>
    <w:rPr>
      <w:rFonts w:ascii="Trebuchet MS" w:hAnsi="Trebuchet MS"/>
      <w:b/>
      <w:color w:val="183864"/>
      <w:sz w:val="44"/>
      <w:szCs w:val="72"/>
    </w:rPr>
  </w:style>
  <w:style w:type="character" w:customStyle="1" w:styleId="RolloverHeadingChar">
    <w:name w:val="Rollover Heading Char"/>
    <w:link w:val="RolloverHeading"/>
    <w:rsid w:val="00750600"/>
    <w:rPr>
      <w:rFonts w:ascii="Verdana" w:hAnsi="Verdana" w:cs="Arial"/>
      <w:b/>
      <w:color w:val="0000FF"/>
    </w:rPr>
  </w:style>
  <w:style w:type="character" w:customStyle="1" w:styleId="RolloverTextChar">
    <w:name w:val="Rollover Text Char"/>
    <w:link w:val="RolloverText"/>
    <w:rsid w:val="00750600"/>
    <w:rPr>
      <w:rFonts w:ascii="Verdana" w:hAnsi="Verdana" w:cs="Arial"/>
      <w:color w:val="0000FF"/>
    </w:rPr>
  </w:style>
  <w:style w:type="character" w:customStyle="1" w:styleId="RolloverBulletChar">
    <w:name w:val="Rollover Bullet Char"/>
    <w:link w:val="RolloverBullet"/>
    <w:rsid w:val="00750600"/>
    <w:rPr>
      <w:rFonts w:ascii="Verdana" w:hAnsi="Verdana" w:cs="Arial"/>
      <w:color w:val="0000FF"/>
    </w:rPr>
  </w:style>
  <w:style w:type="paragraph" w:customStyle="1" w:styleId="directions">
    <w:name w:val="directions"/>
    <w:basedOn w:val="BodyText"/>
    <w:link w:val="directionsChar"/>
    <w:qFormat/>
    <w:rsid w:val="001D21B9"/>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1D21B9"/>
    <w:rPr>
      <w:rFonts w:ascii="Calibri" w:eastAsia="Calibri" w:hAnsi="Calibri"/>
      <w:b/>
      <w:color w:val="943634"/>
      <w:sz w:val="22"/>
    </w:rPr>
  </w:style>
  <w:style w:type="paragraph" w:styleId="ListParagraph">
    <w:name w:val="List Paragraph"/>
    <w:basedOn w:val="Normal"/>
    <w:uiPriority w:val="72"/>
    <w:rsid w:val="000F4F2F"/>
    <w:pPr>
      <w:ind w:left="720"/>
      <w:contextualSpacing/>
    </w:pPr>
  </w:style>
  <w:style w:type="paragraph" w:styleId="Revision">
    <w:name w:val="Revision"/>
    <w:hidden/>
    <w:uiPriority w:val="71"/>
    <w:rsid w:val="009315B1"/>
    <w:rPr>
      <w:rFonts w:ascii="Verdana" w:hAnsi="Verdana" w:cs="Arial"/>
    </w:rPr>
  </w:style>
  <w:style w:type="paragraph" w:styleId="Caption">
    <w:name w:val="caption"/>
    <w:basedOn w:val="Normal"/>
    <w:next w:val="Normal"/>
    <w:uiPriority w:val="35"/>
    <w:unhideWhenUsed/>
    <w:qFormat/>
    <w:locked/>
    <w:rsid w:val="00AD7C19"/>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6696">
      <w:marLeft w:val="300"/>
      <w:marRight w:val="300"/>
      <w:marTop w:val="0"/>
      <w:marBottom w:val="0"/>
      <w:divBdr>
        <w:top w:val="none" w:sz="0" w:space="0" w:color="auto"/>
        <w:left w:val="none" w:sz="0" w:space="0" w:color="auto"/>
        <w:bottom w:val="none" w:sz="0" w:space="0" w:color="auto"/>
        <w:right w:val="none" w:sz="0" w:space="0" w:color="auto"/>
      </w:divBdr>
      <w:divsChild>
        <w:div w:id="173346699">
          <w:marLeft w:val="0"/>
          <w:marRight w:val="0"/>
          <w:marTop w:val="0"/>
          <w:marBottom w:val="0"/>
          <w:divBdr>
            <w:top w:val="none" w:sz="0" w:space="0" w:color="auto"/>
            <w:left w:val="none" w:sz="0" w:space="0" w:color="auto"/>
            <w:bottom w:val="none" w:sz="0" w:space="0" w:color="auto"/>
            <w:right w:val="none" w:sz="0" w:space="0" w:color="auto"/>
          </w:divBdr>
          <w:divsChild>
            <w:div w:id="17334669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46697">
      <w:marLeft w:val="300"/>
      <w:marRight w:val="300"/>
      <w:marTop w:val="0"/>
      <w:marBottom w:val="0"/>
      <w:divBdr>
        <w:top w:val="none" w:sz="0" w:space="0" w:color="auto"/>
        <w:left w:val="none" w:sz="0" w:space="0" w:color="auto"/>
        <w:bottom w:val="none" w:sz="0" w:space="0" w:color="auto"/>
        <w:right w:val="none" w:sz="0" w:space="0" w:color="auto"/>
      </w:divBdr>
      <w:divsChild>
        <w:div w:id="173346695">
          <w:marLeft w:val="0"/>
          <w:marRight w:val="0"/>
          <w:marTop w:val="0"/>
          <w:marBottom w:val="0"/>
          <w:divBdr>
            <w:top w:val="none" w:sz="0" w:space="0" w:color="auto"/>
            <w:left w:val="none" w:sz="0" w:space="0" w:color="auto"/>
            <w:bottom w:val="none" w:sz="0" w:space="0" w:color="auto"/>
            <w:right w:val="none" w:sz="0" w:space="0" w:color="auto"/>
          </w:divBdr>
          <w:divsChild>
            <w:div w:id="17334669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557327">
      <w:bodyDiv w:val="1"/>
      <w:marLeft w:val="0"/>
      <w:marRight w:val="0"/>
      <w:marTop w:val="0"/>
      <w:marBottom w:val="0"/>
      <w:divBdr>
        <w:top w:val="none" w:sz="0" w:space="0" w:color="auto"/>
        <w:left w:val="none" w:sz="0" w:space="0" w:color="auto"/>
        <w:bottom w:val="none" w:sz="0" w:space="0" w:color="auto"/>
        <w:right w:val="none" w:sz="0" w:space="0" w:color="auto"/>
      </w:divBdr>
      <w:divsChild>
        <w:div w:id="208911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3277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reeneconsults.com"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 Id="rId3"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C3651-8635-8A42-8B66-B6F9479F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721</TotalTime>
  <Pages>52</Pages>
  <Words>12397</Words>
  <Characters>70665</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Strategies for Executive Stock Options</vt:lpstr>
    </vt:vector>
  </TitlesOfParts>
  <Company>Hicks Attorney at Law</Company>
  <LinksUpToDate>false</LinksUpToDate>
  <CharactersWithSpaces>82897</CharactersWithSpaces>
  <SharedDoc>false</SharedDoc>
  <HLinks>
    <vt:vector size="30"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1025</vt:i4>
      </vt:variant>
      <vt:variant>
        <vt:i4>1</vt:i4>
      </vt:variant>
      <vt:variant>
        <vt:lpwstr>gc_logo_small</vt:lpwstr>
      </vt:variant>
      <vt:variant>
        <vt:lpwstr/>
      </vt:variant>
      <vt:variant>
        <vt:i4>3211283</vt:i4>
      </vt:variant>
      <vt:variant>
        <vt:i4>20405</vt:i4>
      </vt:variant>
      <vt:variant>
        <vt:i4>1028</vt:i4>
      </vt:variant>
      <vt:variant>
        <vt:i4>1</vt:i4>
      </vt:variant>
      <vt:variant>
        <vt:lpwstr>grant-a</vt:lpwstr>
      </vt:variant>
      <vt:variant>
        <vt:lpwstr/>
      </vt:variant>
      <vt:variant>
        <vt:i4>1769498</vt:i4>
      </vt:variant>
      <vt:variant>
        <vt:i4>34907</vt:i4>
      </vt:variant>
      <vt:variant>
        <vt:i4>1029</vt:i4>
      </vt:variant>
      <vt:variant>
        <vt:i4>1</vt:i4>
      </vt:variant>
      <vt:variant>
        <vt:lpwstr>nonqualified</vt:lpwstr>
      </vt:variant>
      <vt:variant>
        <vt:lpwstr/>
      </vt:variant>
      <vt:variant>
        <vt:i4>2818105</vt:i4>
      </vt:variant>
      <vt:variant>
        <vt:i4>-1</vt:i4>
      </vt:variant>
      <vt:variant>
        <vt:i4>2055</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Strategies for Executive Stock Options</dc:title>
  <dc:subject/>
  <dc:creator>Greene Consulting</dc:creator>
  <cp:keywords/>
  <dc:description/>
  <cp:lastModifiedBy>Shawn Janes</cp:lastModifiedBy>
  <cp:revision>22</cp:revision>
  <cp:lastPrinted>2016-02-23T20:23:00Z</cp:lastPrinted>
  <dcterms:created xsi:type="dcterms:W3CDTF">2016-02-23T20:24:00Z</dcterms:created>
  <dcterms:modified xsi:type="dcterms:W3CDTF">2016-07-28T17:42:00Z</dcterms:modified>
</cp:coreProperties>
</file>