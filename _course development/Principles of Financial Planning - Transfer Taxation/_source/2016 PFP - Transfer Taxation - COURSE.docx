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4E84B" w14:textId="77777777" w:rsidR="006C20C1" w:rsidRDefault="006C20C1" w:rsidP="006C20C1"/>
    <w:p w14:paraId="64B03D37" w14:textId="77777777" w:rsidR="006C20C1" w:rsidRDefault="006C20C1" w:rsidP="006C20C1"/>
    <w:p w14:paraId="58295B1E" w14:textId="77777777" w:rsidR="006C20C1" w:rsidRDefault="004C2596" w:rsidP="006C20C1">
      <w:r>
        <w:rPr>
          <w:noProof/>
        </w:rPr>
        <w:drawing>
          <wp:anchor distT="0" distB="0" distL="114300" distR="114300" simplePos="0" relativeHeight="251658240" behindDoc="1" locked="0" layoutInCell="1" allowOverlap="1" wp14:anchorId="60C97C58" wp14:editId="2CB41728">
            <wp:simplePos x="0" y="0"/>
            <wp:positionH relativeFrom="column">
              <wp:posOffset>4718050</wp:posOffset>
            </wp:positionH>
            <wp:positionV relativeFrom="paragraph">
              <wp:posOffset>137160</wp:posOffset>
            </wp:positionV>
            <wp:extent cx="1172210" cy="610235"/>
            <wp:effectExtent l="0" t="0" r="0" b="0"/>
            <wp:wrapThrough wrapText="bothSides">
              <wp:wrapPolygon edited="0">
                <wp:start x="0" y="0"/>
                <wp:lineTo x="0" y="20678"/>
                <wp:lineTo x="21062" y="20678"/>
                <wp:lineTo x="21062" y="0"/>
                <wp:lineTo x="0" y="0"/>
              </wp:wrapPolygon>
            </wp:wrapThrough>
            <wp:docPr id="46" name="Picture 5"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a logo_whitesp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2210" cy="610235"/>
                    </a:xfrm>
                    <a:prstGeom prst="rect">
                      <a:avLst/>
                    </a:prstGeom>
                    <a:noFill/>
                  </pic:spPr>
                </pic:pic>
              </a:graphicData>
            </a:graphic>
            <wp14:sizeRelH relativeFrom="page">
              <wp14:pctWidth>0</wp14:pctWidth>
            </wp14:sizeRelH>
            <wp14:sizeRelV relativeFrom="page">
              <wp14:pctHeight>0</wp14:pctHeight>
            </wp14:sizeRelV>
          </wp:anchor>
        </w:drawing>
      </w:r>
    </w:p>
    <w:p w14:paraId="45997C91" w14:textId="77777777" w:rsidR="006C20C1" w:rsidRDefault="006C20C1" w:rsidP="006C20C1"/>
    <w:p w14:paraId="2C4CAB62" w14:textId="77777777" w:rsidR="006C20C1" w:rsidRDefault="006C20C1" w:rsidP="006C20C1"/>
    <w:p w14:paraId="145786E0" w14:textId="77777777" w:rsidR="006C20C1" w:rsidRDefault="006C20C1" w:rsidP="006C20C1">
      <w:pPr>
        <w:jc w:val="right"/>
      </w:pPr>
    </w:p>
    <w:p w14:paraId="7CDE02A8" w14:textId="77777777" w:rsidR="006C20C1" w:rsidRDefault="006C20C1" w:rsidP="006C20C1">
      <w:pPr>
        <w:jc w:val="right"/>
      </w:pPr>
    </w:p>
    <w:p w14:paraId="6C18EB94" w14:textId="77777777" w:rsidR="006C20C1" w:rsidRDefault="006C20C1" w:rsidP="006C20C1">
      <w:pPr>
        <w:jc w:val="right"/>
      </w:pPr>
      <w:r>
        <w:t>_________________________________________________________________________</w:t>
      </w:r>
    </w:p>
    <w:p w14:paraId="1312730C" w14:textId="77777777" w:rsidR="006C20C1" w:rsidRDefault="006C20C1" w:rsidP="006C20C1">
      <w:pPr>
        <w:jc w:val="right"/>
        <w:rPr>
          <w:b/>
          <w:color w:val="183864"/>
          <w:sz w:val="44"/>
          <w:szCs w:val="72"/>
        </w:rPr>
      </w:pPr>
    </w:p>
    <w:p w14:paraId="45D44496" w14:textId="77777777" w:rsidR="006C20C1" w:rsidRPr="00CA5D27" w:rsidRDefault="00AD3B7C" w:rsidP="006C20C1">
      <w:pPr>
        <w:spacing w:after="0"/>
        <w:jc w:val="right"/>
        <w:rPr>
          <w:b/>
          <w:color w:val="183864"/>
          <w:sz w:val="44"/>
          <w:szCs w:val="72"/>
        </w:rPr>
      </w:pPr>
      <w:r>
        <w:rPr>
          <w:b/>
          <w:color w:val="183864"/>
          <w:sz w:val="44"/>
          <w:szCs w:val="72"/>
        </w:rPr>
        <w:t>Principles of Financial Planning:</w:t>
      </w:r>
      <w:r w:rsidR="006C20C1">
        <w:rPr>
          <w:b/>
          <w:color w:val="183864"/>
          <w:sz w:val="44"/>
          <w:szCs w:val="72"/>
        </w:rPr>
        <w:t xml:space="preserve"> </w:t>
      </w:r>
      <w:r w:rsidR="006C20C1" w:rsidRPr="00CA5D27">
        <w:rPr>
          <w:b/>
          <w:color w:val="183864"/>
          <w:sz w:val="44"/>
          <w:szCs w:val="72"/>
        </w:rPr>
        <w:t xml:space="preserve"> </w:t>
      </w:r>
    </w:p>
    <w:p w14:paraId="7B58154A" w14:textId="77777777" w:rsidR="006C20C1" w:rsidRPr="00CA5D27" w:rsidRDefault="00AD3B7C" w:rsidP="006C20C1">
      <w:pPr>
        <w:spacing w:before="0"/>
        <w:jc w:val="right"/>
        <w:rPr>
          <w:b/>
          <w:color w:val="183864"/>
          <w:sz w:val="44"/>
          <w:szCs w:val="72"/>
        </w:rPr>
      </w:pPr>
      <w:r>
        <w:rPr>
          <w:b/>
          <w:color w:val="183864"/>
          <w:sz w:val="44"/>
          <w:szCs w:val="72"/>
        </w:rPr>
        <w:t>Transfer</w:t>
      </w:r>
      <w:r w:rsidR="006C20C1">
        <w:rPr>
          <w:b/>
          <w:color w:val="183864"/>
          <w:sz w:val="44"/>
          <w:szCs w:val="72"/>
        </w:rPr>
        <w:t xml:space="preserve"> Taxation</w:t>
      </w:r>
      <w:r w:rsidR="006C20C1" w:rsidRPr="00CA5D27">
        <w:rPr>
          <w:b/>
          <w:color w:val="183864"/>
          <w:sz w:val="44"/>
          <w:szCs w:val="72"/>
        </w:rPr>
        <w:t xml:space="preserve"> </w:t>
      </w:r>
    </w:p>
    <w:p w14:paraId="7D35C02D" w14:textId="77777777" w:rsidR="006C20C1" w:rsidRPr="00916BBD" w:rsidRDefault="006C20C1" w:rsidP="006C20C1">
      <w:pPr>
        <w:pStyle w:val="Heading4"/>
        <w:spacing w:before="0"/>
        <w:jc w:val="right"/>
      </w:pPr>
    </w:p>
    <w:p w14:paraId="5EE7C094" w14:textId="77777777" w:rsidR="006C20C1" w:rsidRDefault="006C20C1" w:rsidP="006C20C1"/>
    <w:p w14:paraId="7BD3C4AE" w14:textId="424E6821" w:rsidR="006C20C1" w:rsidRPr="008771A6" w:rsidRDefault="006C20C1" w:rsidP="006C20C1">
      <w:r w:rsidRPr="00FE688F">
        <w:t xml:space="preserve">© </w:t>
      </w:r>
      <w:r w:rsidR="0085068A">
        <w:t>2016</w:t>
      </w:r>
      <w:r w:rsidR="0085068A"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062D3C07" w14:textId="77777777" w:rsidR="006C20C1" w:rsidRDefault="006C20C1" w:rsidP="006C20C1"/>
    <w:p w14:paraId="106492EA" w14:textId="77777777" w:rsidR="00741476" w:rsidRPr="00676E73" w:rsidRDefault="00741476" w:rsidP="002A09D6">
      <w:pPr>
        <w:ind w:left="720"/>
      </w:pPr>
    </w:p>
    <w:p w14:paraId="7D64E196" w14:textId="77777777" w:rsidR="00741476" w:rsidRPr="00676E73" w:rsidRDefault="006C20C1" w:rsidP="00926467">
      <w:pPr>
        <w:pStyle w:val="Heading2"/>
        <w:ind w:left="720"/>
        <w:rPr>
          <w:sz w:val="24"/>
          <w:szCs w:val="24"/>
        </w:rPr>
      </w:pPr>
      <w:r>
        <w:rPr>
          <w:sz w:val="24"/>
          <w:szCs w:val="24"/>
        </w:rPr>
        <w:br w:type="page"/>
      </w:r>
    </w:p>
    <w:p w14:paraId="222F3BBE" w14:textId="77777777" w:rsidR="00741476" w:rsidRPr="00676E73" w:rsidRDefault="00741476" w:rsidP="00AE4383">
      <w:pPr>
        <w:pStyle w:val="Heading2"/>
      </w:pPr>
      <w:r w:rsidRPr="00676E73">
        <w:lastRenderedPageBreak/>
        <w:t>ABOUT GREENE CONSULTING ASSOCIATES, LLC</w:t>
      </w:r>
    </w:p>
    <w:p w14:paraId="0913B26E" w14:textId="77777777" w:rsidR="00741476" w:rsidRPr="00676E73" w:rsidRDefault="00741476" w:rsidP="00AE4383">
      <w:r w:rsidRPr="00676E73">
        <w:t>Greene Consulting Associates was founded in 1979 and provides consulting and training services solely to the financial services marketplace. Located in Atlanta, Georgia, Greene Consulting has worked with the top providers of investment management and wealt</w:t>
      </w:r>
      <w:r>
        <w:t xml:space="preserve">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a comprehensive suite of online learning courses related to investments and wealth management. </w:t>
      </w:r>
    </w:p>
    <w:p w14:paraId="53B0E799" w14:textId="77777777" w:rsidR="00741476" w:rsidRPr="00EE5F39" w:rsidRDefault="00741476" w:rsidP="00AE4383">
      <w:r w:rsidRPr="00EE5F39">
        <w:t xml:space="preserve">For more information about Greene Consulting or any of its products and services, write Greene Consulting at </w:t>
      </w:r>
      <w:proofErr w:type="spellStart"/>
      <w:r w:rsidRPr="00EE5F39">
        <w:t>Waterstone</w:t>
      </w:r>
      <w:proofErr w:type="spellEnd"/>
      <w:r w:rsidRPr="00EE5F39">
        <w:t xml:space="preserve"> Building, 4751 Best Road, Suite 450, Atlanta, </w:t>
      </w:r>
      <w:proofErr w:type="gramStart"/>
      <w:r w:rsidRPr="00EE5F39">
        <w:t>Georgia  30337</w:t>
      </w:r>
      <w:proofErr w:type="gramEnd"/>
      <w:r w:rsidRPr="00EE5F39">
        <w:t xml:space="preserve">. Or, visit the company's website at </w:t>
      </w:r>
      <w:r w:rsidRPr="00EE5F39">
        <w:rPr>
          <w:rStyle w:val="Hyperlink"/>
        </w:rPr>
        <w:t>www.greeneconsults.com.</w:t>
      </w:r>
    </w:p>
    <w:p w14:paraId="44B1B6EB" w14:textId="77777777" w:rsidR="00741476" w:rsidRPr="00A93E3E" w:rsidRDefault="00741476" w:rsidP="007F13D7">
      <w:pPr>
        <w:pStyle w:val="TableofContentsText"/>
        <w:spacing w:after="60"/>
      </w:pPr>
    </w:p>
    <w:p w14:paraId="70C32325" w14:textId="77777777" w:rsidR="00BF2B10" w:rsidRPr="00B42339" w:rsidRDefault="006C20C1" w:rsidP="00DB1F59">
      <w:pPr>
        <w:pStyle w:val="Heading2"/>
        <w:jc w:val="center"/>
      </w:pPr>
      <w:r>
        <w:br w:type="page"/>
      </w:r>
      <w:r w:rsidR="00BF2B10" w:rsidRPr="00B42339">
        <w:lastRenderedPageBreak/>
        <w:t>Table of Contents</w:t>
      </w:r>
    </w:p>
    <w:p w14:paraId="0928311D" w14:textId="77777777" w:rsidR="0059705B" w:rsidRDefault="0059705B" w:rsidP="0059705B"/>
    <w:p w14:paraId="65F0E3F3" w14:textId="77777777" w:rsidR="00BF2B10" w:rsidRPr="00A93E3E" w:rsidRDefault="00BF2B10" w:rsidP="00DB1F59">
      <w:pPr>
        <w:spacing w:before="60" w:after="60"/>
      </w:pPr>
      <w:r w:rsidRPr="00A93E3E">
        <w:t>Introduction</w:t>
      </w:r>
    </w:p>
    <w:p w14:paraId="6565C6E1" w14:textId="77777777" w:rsidR="00BF2B10" w:rsidRPr="00A93E3E" w:rsidRDefault="00BF2B10" w:rsidP="00DB1F59">
      <w:pPr>
        <w:spacing w:before="60" w:after="60"/>
      </w:pPr>
      <w:r w:rsidRPr="00A93E3E">
        <w:t>The Federal Transfer Tax System</w:t>
      </w:r>
    </w:p>
    <w:p w14:paraId="606A8E43" w14:textId="208CED23" w:rsidR="00BF2B10" w:rsidRPr="00A93E3E" w:rsidRDefault="00BF2B10" w:rsidP="00DB1F59">
      <w:pPr>
        <w:spacing w:before="60" w:after="60"/>
      </w:pPr>
      <w:r w:rsidRPr="00A93E3E">
        <w:t xml:space="preserve">The </w:t>
      </w:r>
      <w:r w:rsidR="00097EB4">
        <w:t xml:space="preserve">Gift and Estate </w:t>
      </w:r>
      <w:r w:rsidRPr="00A93E3E">
        <w:t>Unified Rate Schedule</w:t>
      </w:r>
    </w:p>
    <w:p w14:paraId="4F5D36E4" w14:textId="1FA82B5A" w:rsidR="00097EB4" w:rsidRDefault="00097EB4" w:rsidP="00DB1F59">
      <w:pPr>
        <w:spacing w:before="60" w:after="60"/>
      </w:pPr>
      <w:r>
        <w:t>Practice – Using the Gift and Estate Rate Schedule</w:t>
      </w:r>
    </w:p>
    <w:p w14:paraId="72E08305" w14:textId="59721455" w:rsidR="00BF2B10" w:rsidRPr="00A93E3E" w:rsidRDefault="00097EB4" w:rsidP="00DB1F59">
      <w:pPr>
        <w:spacing w:before="60" w:after="60"/>
      </w:pPr>
      <w:r>
        <w:t>Why Unify the Gift and Estate Tax?</w:t>
      </w:r>
    </w:p>
    <w:p w14:paraId="2A0F3920" w14:textId="0882D8B3" w:rsidR="00BF2B10" w:rsidRDefault="00097EB4" w:rsidP="00DB1F59">
      <w:pPr>
        <w:spacing w:before="60" w:after="60"/>
      </w:pPr>
      <w:r>
        <w:t>The Applicable Credit Amount</w:t>
      </w:r>
    </w:p>
    <w:p w14:paraId="13C13B14" w14:textId="767DB173" w:rsidR="00097EB4" w:rsidRPr="00A93E3E" w:rsidRDefault="00097EB4" w:rsidP="00DB1F59">
      <w:pPr>
        <w:spacing w:before="60" w:after="60"/>
      </w:pPr>
      <w:r>
        <w:t>The Applicable Exclusion Amount</w:t>
      </w:r>
    </w:p>
    <w:p w14:paraId="294DB08D" w14:textId="77777777" w:rsidR="00BF2B10" w:rsidRPr="00A93E3E" w:rsidRDefault="00BF2B10" w:rsidP="00DB1F59">
      <w:pPr>
        <w:spacing w:before="60" w:after="60"/>
      </w:pPr>
      <w:r w:rsidRPr="00A93E3E">
        <w:t>Deductions: Unlimited Marital and Charitable</w:t>
      </w:r>
    </w:p>
    <w:p w14:paraId="247AE8F7" w14:textId="77777777" w:rsidR="00BF2B10" w:rsidRPr="00A93E3E" w:rsidRDefault="00BF2B10" w:rsidP="00DB1F59">
      <w:pPr>
        <w:spacing w:before="60" w:after="60"/>
      </w:pPr>
      <w:r w:rsidRPr="00A93E3E">
        <w:t>Review</w:t>
      </w:r>
    </w:p>
    <w:p w14:paraId="1A481A1C" w14:textId="77777777" w:rsidR="00BF2B10" w:rsidRPr="00A93E3E" w:rsidRDefault="00BF2B10" w:rsidP="00DB1F59">
      <w:pPr>
        <w:spacing w:before="60" w:after="60"/>
      </w:pPr>
      <w:r w:rsidRPr="00A93E3E">
        <w:t>Review Exercise</w:t>
      </w:r>
    </w:p>
    <w:p w14:paraId="5B1E577F" w14:textId="77777777" w:rsidR="00BF2B10" w:rsidRPr="00A93E3E" w:rsidRDefault="00BF2B10" w:rsidP="00DB1F59">
      <w:pPr>
        <w:spacing w:before="60" w:after="60"/>
      </w:pPr>
      <w:r w:rsidRPr="00A93E3E">
        <w:t xml:space="preserve">Unique Characteristics of </w:t>
      </w:r>
      <w:r w:rsidR="0059705B">
        <w:t>Gift and Estate</w:t>
      </w:r>
      <w:r w:rsidRPr="00A93E3E">
        <w:t xml:space="preserve"> Taxes</w:t>
      </w:r>
    </w:p>
    <w:p w14:paraId="360F8D3C" w14:textId="77777777" w:rsidR="00BF2B10" w:rsidRPr="00A93E3E" w:rsidRDefault="00BF2B10" w:rsidP="00DB1F59">
      <w:pPr>
        <w:spacing w:before="60" w:after="60"/>
      </w:pPr>
      <w:r w:rsidRPr="00A93E3E">
        <w:t>What Constitutes a Gift?</w:t>
      </w:r>
    </w:p>
    <w:p w14:paraId="0DAA186F" w14:textId="77777777" w:rsidR="00BF2B10" w:rsidRPr="00A93E3E" w:rsidRDefault="00BF2B10" w:rsidP="00DB1F59">
      <w:pPr>
        <w:spacing w:before="60" w:after="60"/>
      </w:pPr>
      <w:r w:rsidRPr="00A93E3E">
        <w:t>Annual Gift Tax Exclusion</w:t>
      </w:r>
    </w:p>
    <w:p w14:paraId="51780170" w14:textId="77777777" w:rsidR="00BF2B10" w:rsidRDefault="00BF2B10" w:rsidP="00DB1F59">
      <w:pPr>
        <w:spacing w:before="60" w:after="60"/>
      </w:pPr>
      <w:r w:rsidRPr="00A93E3E">
        <w:t>Other Gift Tax Exclusions</w:t>
      </w:r>
    </w:p>
    <w:p w14:paraId="03DBF87D" w14:textId="77777777" w:rsidR="00DE2871" w:rsidRPr="00A93E3E" w:rsidRDefault="00DE2871" w:rsidP="00DB1F59">
      <w:pPr>
        <w:spacing w:before="60" w:after="60"/>
      </w:pPr>
      <w:r w:rsidRPr="00A93E3E">
        <w:t>What is Included in the Gross Estate?</w:t>
      </w:r>
    </w:p>
    <w:p w14:paraId="28D87BE0" w14:textId="77777777" w:rsidR="00DE2871" w:rsidRPr="00A93E3E" w:rsidRDefault="00DE2871" w:rsidP="00DB1F59">
      <w:pPr>
        <w:spacing w:before="60" w:after="60"/>
      </w:pPr>
      <w:r w:rsidRPr="00A93E3E">
        <w:t>What About Joint Property?</w:t>
      </w:r>
    </w:p>
    <w:p w14:paraId="1414F727" w14:textId="77777777" w:rsidR="00DE2871" w:rsidRPr="00A93E3E" w:rsidRDefault="00DE2871" w:rsidP="00DB1F59">
      <w:pPr>
        <w:spacing w:before="60" w:after="60"/>
      </w:pPr>
      <w:r w:rsidRPr="00A93E3E">
        <w:t>Valuation</w:t>
      </w:r>
    </w:p>
    <w:p w14:paraId="4554C735" w14:textId="77777777" w:rsidR="00097EB4" w:rsidRDefault="00097EB4" w:rsidP="00DB1F59">
      <w:pPr>
        <w:spacing w:before="60" w:after="60"/>
      </w:pPr>
      <w:r>
        <w:t>Portability of the Applicable Exclusion Amount</w:t>
      </w:r>
    </w:p>
    <w:p w14:paraId="035A3E2E" w14:textId="606B04C8" w:rsidR="00BF2B10" w:rsidRPr="00A93E3E" w:rsidRDefault="00BF2B10" w:rsidP="00DB1F59">
      <w:pPr>
        <w:spacing w:before="60" w:after="60"/>
      </w:pPr>
      <w:r w:rsidRPr="00A93E3E">
        <w:t xml:space="preserve">Unique Characteristics of </w:t>
      </w:r>
      <w:r w:rsidR="0059705B">
        <w:t>Gift and Estate</w:t>
      </w:r>
      <w:r w:rsidRPr="00A93E3E">
        <w:t xml:space="preserve"> Taxes Summary</w:t>
      </w:r>
    </w:p>
    <w:p w14:paraId="3810283A" w14:textId="77777777" w:rsidR="00BF2B10" w:rsidRPr="00A93E3E" w:rsidRDefault="00BF2B10" w:rsidP="00DB1F59">
      <w:pPr>
        <w:spacing w:before="60" w:after="60"/>
      </w:pPr>
      <w:r w:rsidRPr="00A93E3E">
        <w:t>State Transfer Taxes</w:t>
      </w:r>
    </w:p>
    <w:p w14:paraId="5EE417C7" w14:textId="77777777" w:rsidR="00BF2B10" w:rsidRPr="00A93E3E" w:rsidRDefault="00BF2B10" w:rsidP="00DB1F59">
      <w:pPr>
        <w:spacing w:before="60" w:after="60"/>
      </w:pPr>
      <w:r w:rsidRPr="00A93E3E">
        <w:t>Review Exercises</w:t>
      </w:r>
    </w:p>
    <w:p w14:paraId="6F711DE8" w14:textId="77777777" w:rsidR="00BF2B10" w:rsidRPr="00A93E3E" w:rsidRDefault="00BF2B10" w:rsidP="00DB1F59">
      <w:pPr>
        <w:spacing w:before="60" w:after="60"/>
      </w:pPr>
      <w:r w:rsidRPr="00A93E3E">
        <w:t>Generation Skipping Transfer Taxes</w:t>
      </w:r>
    </w:p>
    <w:p w14:paraId="61954DB5" w14:textId="77777777" w:rsidR="00BF2B10" w:rsidRPr="00A93E3E" w:rsidRDefault="00BF2B10" w:rsidP="00DB1F59">
      <w:pPr>
        <w:spacing w:before="60" w:after="60"/>
      </w:pPr>
      <w:r w:rsidRPr="00A93E3E">
        <w:t>Identifying Skip Persons</w:t>
      </w:r>
    </w:p>
    <w:p w14:paraId="37D2FF7B" w14:textId="77777777" w:rsidR="00BF2B10" w:rsidRPr="00A93E3E" w:rsidRDefault="00BF2B10" w:rsidP="00DB1F59">
      <w:pPr>
        <w:spacing w:before="60" w:after="60"/>
      </w:pPr>
      <w:r w:rsidRPr="00A93E3E">
        <w:t>Predeceased Parents</w:t>
      </w:r>
    </w:p>
    <w:p w14:paraId="349FECA6" w14:textId="77777777" w:rsidR="00BF2B10" w:rsidRPr="00A93E3E" w:rsidRDefault="00BF2B10" w:rsidP="00DB1F59">
      <w:pPr>
        <w:spacing w:before="60" w:after="60"/>
      </w:pPr>
      <w:r w:rsidRPr="00A93E3E">
        <w:t>Identifying Triggering Events</w:t>
      </w:r>
    </w:p>
    <w:p w14:paraId="76466369" w14:textId="77777777" w:rsidR="00BF2B10" w:rsidRPr="00A93E3E" w:rsidRDefault="00BF2B10" w:rsidP="00DB1F59">
      <w:pPr>
        <w:spacing w:before="60" w:after="60"/>
      </w:pPr>
      <w:r>
        <w:t>The GST Tax Rate and Exemption</w:t>
      </w:r>
    </w:p>
    <w:p w14:paraId="05609B73" w14:textId="77777777" w:rsidR="00BF2B10" w:rsidRPr="00A93E3E" w:rsidRDefault="00BF2B10" w:rsidP="00DB1F59">
      <w:pPr>
        <w:spacing w:before="60" w:after="60"/>
      </w:pPr>
      <w:r w:rsidRPr="00A93E3E">
        <w:t xml:space="preserve">Review Exercises </w:t>
      </w:r>
    </w:p>
    <w:p w14:paraId="66383842" w14:textId="77777777" w:rsidR="00BF2B10" w:rsidRPr="00A93E3E" w:rsidRDefault="00BF2B10" w:rsidP="00DB1F59">
      <w:pPr>
        <w:spacing w:before="60" w:after="60"/>
      </w:pPr>
      <w:r w:rsidRPr="00A93E3E">
        <w:t xml:space="preserve">Income </w:t>
      </w:r>
      <w:r>
        <w:t>Tax Issues Related to Gifts and Estates</w:t>
      </w:r>
    </w:p>
    <w:p w14:paraId="15D31FA2" w14:textId="77777777" w:rsidR="00BF2B10" w:rsidRPr="00A93E3E" w:rsidRDefault="00BF2B10" w:rsidP="00DB1F59">
      <w:pPr>
        <w:spacing w:before="60" w:after="60"/>
      </w:pPr>
      <w:r w:rsidRPr="00A93E3E">
        <w:t>Charitable Income Tax Deductions</w:t>
      </w:r>
    </w:p>
    <w:p w14:paraId="5F7153A8" w14:textId="77777777" w:rsidR="00BF2B10" w:rsidRPr="00A93E3E" w:rsidRDefault="00BF2B10" w:rsidP="00DB1F59">
      <w:pPr>
        <w:spacing w:before="60" w:after="60"/>
      </w:pPr>
      <w:r w:rsidRPr="00A93E3E">
        <w:t>Step-up in Basis at Death</w:t>
      </w:r>
    </w:p>
    <w:p w14:paraId="19A32AA7" w14:textId="77777777" w:rsidR="00BF2B10" w:rsidRPr="00A93E3E" w:rsidRDefault="00BF2B10" w:rsidP="00DB1F59">
      <w:pPr>
        <w:spacing w:before="60" w:after="60"/>
      </w:pPr>
      <w:r w:rsidRPr="00A93E3E">
        <w:t>Income in Respect of a Decedent</w:t>
      </w:r>
    </w:p>
    <w:p w14:paraId="23A7FB3F" w14:textId="77777777" w:rsidR="00BF2B10" w:rsidRDefault="00BF2B10" w:rsidP="00DB1F59">
      <w:pPr>
        <w:spacing w:before="60" w:after="60"/>
      </w:pPr>
      <w:r w:rsidRPr="00A93E3E">
        <w:t>Conclusion</w:t>
      </w:r>
    </w:p>
    <w:p w14:paraId="7E5E6AA9" w14:textId="77777777" w:rsidR="00741476" w:rsidRPr="00676E73" w:rsidRDefault="00BF2B10" w:rsidP="00BF2B10">
      <w:pPr>
        <w:pStyle w:val="Heading2"/>
      </w:pPr>
      <w:r>
        <w:br w:type="page"/>
      </w:r>
      <w:r w:rsidR="00741476" w:rsidRPr="006A27F1">
        <w:lastRenderedPageBreak/>
        <w:t>Introduction</w:t>
      </w:r>
    </w:p>
    <w:p w14:paraId="072EE03E" w14:textId="77777777" w:rsidR="00741476" w:rsidRPr="00A93E3E" w:rsidRDefault="00741476" w:rsidP="00AE4383">
      <w:r w:rsidRPr="00A93E3E">
        <w:t xml:space="preserve">Most people have some level of familiarity with federal income taxes. After all, most adults must deal with federal income taxes at some level each year.  But federal transfer taxes, e.g., </w:t>
      </w:r>
      <w:r w:rsidR="00D417EE">
        <w:t xml:space="preserve">gift, </w:t>
      </w:r>
      <w:r w:rsidR="005B1411">
        <w:t>estate</w:t>
      </w:r>
      <w:r w:rsidR="00D417EE">
        <w:t>, and generation skipping</w:t>
      </w:r>
      <w:r w:rsidRPr="00A93E3E">
        <w:t xml:space="preserve"> taxes, are a different matter altogether.  </w:t>
      </w:r>
    </w:p>
    <w:p w14:paraId="2C5D4DF7" w14:textId="156682E1" w:rsidR="00741476" w:rsidRPr="00A93E3E" w:rsidRDefault="00741476" w:rsidP="00AE4383">
      <w:r w:rsidRPr="00A93E3E">
        <w:t>For the most part, they only affect people of high net worth</w:t>
      </w:r>
      <w:r w:rsidR="0085068A">
        <w:t>;</w:t>
      </w:r>
      <w:r w:rsidRPr="00A93E3E">
        <w:t xml:space="preserve"> and even then, it is typically just the professionals who assist persons of high net worth who actually deal with the tax issues.</w:t>
      </w:r>
    </w:p>
    <w:p w14:paraId="1284D35A" w14:textId="77777777" w:rsidR="00741476" w:rsidRPr="00A93E3E" w:rsidRDefault="00741476" w:rsidP="00AE4383">
      <w:r w:rsidRPr="00A93E3E">
        <w:t>As a professional who works with high net worth clients, it is important that you have some understanding of federal transfer taxes. In fact, to have even the most basic understanding of estate planning requires some knowledge of transfer taxation.</w:t>
      </w: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9C4693" w14:paraId="57C84CF0" w14:textId="77777777" w:rsidTr="00D74D31">
        <w:tc>
          <w:tcPr>
            <w:tcW w:w="9576" w:type="dxa"/>
            <w:shd w:val="pct20" w:color="auto" w:fill="auto"/>
          </w:tcPr>
          <w:p w14:paraId="0CACD646" w14:textId="436AF6B5" w:rsidR="009C4693" w:rsidRPr="00D74D31" w:rsidRDefault="009C4693" w:rsidP="006D54DD">
            <w:pPr>
              <w:pStyle w:val="Sub-Headings"/>
              <w:rPr>
                <w:color w:val="auto"/>
              </w:rPr>
            </w:pPr>
            <w:r w:rsidRPr="00D74D31">
              <w:rPr>
                <w:color w:val="auto"/>
              </w:rPr>
              <w:t>Objective</w:t>
            </w:r>
            <w:r w:rsidR="006A27F1">
              <w:rPr>
                <w:color w:val="auto"/>
              </w:rPr>
              <w:t>s</w:t>
            </w:r>
          </w:p>
          <w:p w14:paraId="5DA50635" w14:textId="77777777" w:rsidR="009C4693" w:rsidRPr="00232F91" w:rsidRDefault="009C4693" w:rsidP="00532B68">
            <w:r w:rsidRPr="00A93E3E">
              <w:t xml:space="preserve">This course is designed to provide a basic understanding of federal transfer taxes in an efficient and effective manner. Once that is established, a companion course will introduce you to trusts and some of the primary estate planning techniques available. In this course, </w:t>
            </w:r>
            <w:r w:rsidRPr="006A27F1">
              <w:t>you will obtain a basic understanding of</w:t>
            </w:r>
            <w:r w:rsidR="007E169B" w:rsidRPr="006A27F1">
              <w:t xml:space="preserve"> t</w:t>
            </w:r>
            <w:r w:rsidRPr="006A27F1">
              <w:t xml:space="preserve">he federal </w:t>
            </w:r>
            <w:r w:rsidR="005B1411" w:rsidRPr="006A27F1">
              <w:t>gift and estate</w:t>
            </w:r>
            <w:r w:rsidRPr="006A27F1">
              <w:t xml:space="preserve"> tax system</w:t>
            </w:r>
            <w:r w:rsidR="007E169B" w:rsidRPr="00232F91">
              <w:t>, with emphasis on:</w:t>
            </w:r>
          </w:p>
          <w:p w14:paraId="1EEC03BC" w14:textId="051D5835" w:rsidR="009C4693" w:rsidRDefault="002829F5" w:rsidP="008C52A9">
            <w:pPr>
              <w:numPr>
                <w:ilvl w:val="0"/>
                <w:numId w:val="6"/>
              </w:numPr>
            </w:pPr>
            <w:r w:rsidRPr="00D74D31">
              <w:t xml:space="preserve">Elements that are common to both </w:t>
            </w:r>
            <w:r w:rsidR="00F16BC3">
              <w:t>g</w:t>
            </w:r>
            <w:r w:rsidRPr="00D74D31">
              <w:t xml:space="preserve">ift and </w:t>
            </w:r>
            <w:r w:rsidR="00F16BC3">
              <w:t>e</w:t>
            </w:r>
            <w:r w:rsidRPr="00D74D31">
              <w:t xml:space="preserve">state </w:t>
            </w:r>
            <w:r w:rsidR="00F16BC3">
              <w:t>t</w:t>
            </w:r>
            <w:r w:rsidRPr="00D74D31">
              <w:t>axes, as well as elements that are unique to each</w:t>
            </w:r>
          </w:p>
          <w:p w14:paraId="5F580D06" w14:textId="51CD9EFA" w:rsidR="009C4693" w:rsidRPr="00A93E3E" w:rsidRDefault="009C4693" w:rsidP="008C52A9">
            <w:pPr>
              <w:numPr>
                <w:ilvl w:val="0"/>
                <w:numId w:val="6"/>
              </w:numPr>
            </w:pPr>
            <w:r w:rsidRPr="00A93E3E">
              <w:t>Generation</w:t>
            </w:r>
            <w:r w:rsidR="00F16BC3">
              <w:t>-</w:t>
            </w:r>
            <w:r w:rsidRPr="00A93E3E">
              <w:t>Skipping Transfer Taxes and how to identify “skip” persons</w:t>
            </w:r>
          </w:p>
          <w:p w14:paraId="4FF89531" w14:textId="77777777" w:rsidR="009C4693" w:rsidRPr="00A93E3E" w:rsidRDefault="009C4693" w:rsidP="008C52A9">
            <w:pPr>
              <w:numPr>
                <w:ilvl w:val="0"/>
                <w:numId w:val="6"/>
              </w:numPr>
            </w:pPr>
            <w:r w:rsidRPr="00A93E3E">
              <w:t>The types of joint property and their estate planning implications</w:t>
            </w:r>
          </w:p>
          <w:p w14:paraId="0E8055DD" w14:textId="77777777" w:rsidR="009C4693" w:rsidRPr="00A93E3E" w:rsidRDefault="0059705B" w:rsidP="008C52A9">
            <w:pPr>
              <w:numPr>
                <w:ilvl w:val="0"/>
                <w:numId w:val="6"/>
              </w:numPr>
            </w:pPr>
            <w:r>
              <w:t>Gift</w:t>
            </w:r>
            <w:r w:rsidR="009C4693" w:rsidRPr="00A93E3E">
              <w:t xml:space="preserve">, </w:t>
            </w:r>
            <w:r>
              <w:t>Estate</w:t>
            </w:r>
            <w:r w:rsidR="009C4693" w:rsidRPr="00A93E3E">
              <w:t>, and Income taxation of transfers to charities</w:t>
            </w:r>
          </w:p>
          <w:p w14:paraId="6C6AC9B0" w14:textId="77777777" w:rsidR="009C4693" w:rsidRDefault="009C4693" w:rsidP="008C52A9">
            <w:pPr>
              <w:numPr>
                <w:ilvl w:val="0"/>
                <w:numId w:val="6"/>
              </w:numPr>
            </w:pPr>
            <w:r w:rsidRPr="00A93E3E">
              <w:t>Tax basis treatment of assets transferred upon death</w:t>
            </w:r>
          </w:p>
        </w:tc>
      </w:tr>
    </w:tbl>
    <w:p w14:paraId="3A3C7186" w14:textId="77777777" w:rsidR="00741476" w:rsidRPr="00AF3EEE" w:rsidRDefault="00741476" w:rsidP="00271643">
      <w:pPr>
        <w:pStyle w:val="Heading2"/>
      </w:pPr>
      <w:r w:rsidRPr="00EA57C3">
        <w:br w:type="page"/>
      </w:r>
      <w:r>
        <w:lastRenderedPageBreak/>
        <w:t>The Federal Transfer Tax System</w:t>
      </w:r>
    </w:p>
    <w:p w14:paraId="3BDBEF75" w14:textId="77777777" w:rsidR="00741476" w:rsidRPr="009C4693" w:rsidRDefault="00741476" w:rsidP="009C4693">
      <w:pPr>
        <w:rPr>
          <w:rStyle w:val="Strong"/>
        </w:rPr>
      </w:pPr>
      <w:r w:rsidRPr="009C4693">
        <w:rPr>
          <w:rStyle w:val="Strong"/>
        </w:rPr>
        <w:t xml:space="preserve">Tax on the Transfer of Assets </w:t>
      </w:r>
    </w:p>
    <w:p w14:paraId="7F7E23CE" w14:textId="5858BFB9" w:rsidR="00741476" w:rsidRPr="00A93E3E" w:rsidRDefault="009A2240" w:rsidP="009C4693">
      <w:r>
        <w:t>Federal Gift, Estate, and Generation</w:t>
      </w:r>
      <w:r w:rsidR="00F16BC3">
        <w:t>-</w:t>
      </w:r>
      <w:r>
        <w:t>Skipping Transfer taxes compose what is</w:t>
      </w:r>
      <w:r w:rsidRPr="00A93E3E">
        <w:t xml:space="preserve"> </w:t>
      </w:r>
      <w:r w:rsidR="00741476" w:rsidRPr="00A93E3E">
        <w:t xml:space="preserve">commonly referred to as the federal "Transfer Tax System" because </w:t>
      </w:r>
      <w:r>
        <w:t>they deal</w:t>
      </w:r>
      <w:r w:rsidR="00741476" w:rsidRPr="00A93E3E">
        <w:t xml:space="preserve"> with the taxation applied to the transfer of assets. Although there are exceptions, some of which will be addressed in this training, any transfer of assets from one party to another is potentially a taxable event. Knowing when these taxes apply is crucial.</w:t>
      </w:r>
    </w:p>
    <w:p w14:paraId="2530A0E8" w14:textId="5FC0136B" w:rsidR="00741476" w:rsidRPr="009C4693" w:rsidRDefault="0077109C" w:rsidP="009C4693">
      <w:pPr>
        <w:rPr>
          <w:rStyle w:val="Strong"/>
        </w:rPr>
      </w:pPr>
      <w:r>
        <w:rPr>
          <w:rStyle w:val="Strong"/>
        </w:rPr>
        <w:t>Gift, Estate, and Generation</w:t>
      </w:r>
      <w:r w:rsidR="00F16BC3">
        <w:rPr>
          <w:rStyle w:val="Strong"/>
        </w:rPr>
        <w:t>-</w:t>
      </w:r>
      <w:r>
        <w:rPr>
          <w:rStyle w:val="Strong"/>
        </w:rPr>
        <w:t xml:space="preserve">Skipping Transfer </w:t>
      </w:r>
      <w:r w:rsidR="00741476" w:rsidRPr="009C4693">
        <w:rPr>
          <w:rStyle w:val="Strong"/>
        </w:rPr>
        <w:t xml:space="preserve">Taxes Have Much </w:t>
      </w:r>
      <w:proofErr w:type="gramStart"/>
      <w:r w:rsidR="00741476" w:rsidRPr="009C4693">
        <w:rPr>
          <w:rStyle w:val="Strong"/>
        </w:rPr>
        <w:t>In</w:t>
      </w:r>
      <w:proofErr w:type="gramEnd"/>
      <w:r w:rsidR="00741476" w:rsidRPr="009C4693">
        <w:rPr>
          <w:rStyle w:val="Strong"/>
        </w:rPr>
        <w:t xml:space="preserve"> Common</w:t>
      </w:r>
    </w:p>
    <w:p w14:paraId="7FEF98EB" w14:textId="23FCCF6D" w:rsidR="007A1FDC" w:rsidRPr="00A93E3E" w:rsidRDefault="00741476" w:rsidP="009C4693">
      <w:r w:rsidRPr="00A93E3E">
        <w:t xml:space="preserve">At one point in our history, lifetime transfers (gift taxes) were taxed under a system that was totally separate from the taxation of transfers upon death (estate taxes). However, beginning in 1976, the estate tax and gift tax were "unified " into a combined system and have shared many common elements since that time. But there are also elements that are unique to each. This course will begin by introducing the common elements of </w:t>
      </w:r>
      <w:r w:rsidR="00BF2B10">
        <w:t xml:space="preserve">gift and </w:t>
      </w:r>
      <w:r w:rsidRPr="00A93E3E">
        <w:t>estate taxes</w:t>
      </w:r>
      <w:r w:rsidR="0077109C">
        <w:t>, followed by</w:t>
      </w:r>
      <w:r w:rsidRPr="00A93E3E">
        <w:t xml:space="preserve"> some of the unique characteristics of each.</w:t>
      </w:r>
      <w:r w:rsidR="0077109C">
        <w:t xml:space="preserve"> It will then introduce the taxation of transfers that skip a generation, which also shares some </w:t>
      </w:r>
      <w:r w:rsidR="005A21BB">
        <w:t xml:space="preserve">common </w:t>
      </w:r>
      <w:r w:rsidR="0077109C">
        <w:t>elements with gift and estate taxes.</w:t>
      </w:r>
    </w:p>
    <w:p w14:paraId="0117B6E0" w14:textId="3728AD64" w:rsidR="00B965C6" w:rsidRDefault="00741476" w:rsidP="009C4693">
      <w:pPr>
        <w:rPr>
          <w:rStyle w:val="Strong"/>
        </w:rPr>
      </w:pPr>
      <w:r w:rsidRPr="009C4693">
        <w:rPr>
          <w:rStyle w:val="Strong"/>
        </w:rPr>
        <w:t>The History of Transfer Tax</w:t>
      </w:r>
    </w:p>
    <w:p w14:paraId="789C60D5" w14:textId="5CD28EE0" w:rsidR="00FB2110" w:rsidRPr="00D74D31" w:rsidRDefault="00FB2110" w:rsidP="009C4693">
      <w:pPr>
        <w:rPr>
          <w:rStyle w:val="Strong"/>
          <w:color w:val="FF0000"/>
        </w:rPr>
      </w:pPr>
      <w:r w:rsidRPr="00FB2110">
        <w:rPr>
          <w:rStyle w:val="Strong"/>
          <w:color w:val="FF0000"/>
        </w:rPr>
        <w:t>Click on each Stage an</w:t>
      </w:r>
      <w:r w:rsidRPr="00D74D31">
        <w:rPr>
          <w:rStyle w:val="Strong"/>
          <w:color w:val="FF0000"/>
        </w:rPr>
        <w:t>d Public Response to learn more.</w:t>
      </w:r>
    </w:p>
    <w:p w14:paraId="05CF6733" w14:textId="2706951E" w:rsidR="00481243" w:rsidRDefault="004C2596" w:rsidP="00481243">
      <w:pPr>
        <w:spacing w:before="0" w:after="0"/>
      </w:pPr>
      <w:r>
        <w:rPr>
          <w:noProof/>
        </w:rPr>
        <w:drawing>
          <wp:inline distT="0" distB="0" distL="0" distR="0" wp14:anchorId="13E9358C" wp14:editId="74B7F16E">
            <wp:extent cx="2631440" cy="4074160"/>
            <wp:effectExtent l="0" t="0" r="10160" b="0"/>
            <wp:docPr id="10" name="Picture 1" descr="History of Transfer Tax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Transfer Taxes 1"/>
                    <pic:cNvPicPr>
                      <a:picLocks noChangeAspect="1" noChangeArrowheads="1"/>
                    </pic:cNvPicPr>
                  </pic:nvPicPr>
                  <pic:blipFill>
                    <a:blip r:embed="rId9">
                      <a:extLst>
                        <a:ext uri="{28A0092B-C50C-407E-A947-70E740481C1C}">
                          <a14:useLocalDpi xmlns:a14="http://schemas.microsoft.com/office/drawing/2010/main" val="0"/>
                        </a:ext>
                      </a:extLst>
                    </a:blip>
                    <a:srcRect b="465"/>
                    <a:stretch>
                      <a:fillRect/>
                    </a:stretch>
                  </pic:blipFill>
                  <pic:spPr bwMode="auto">
                    <a:xfrm>
                      <a:off x="0" y="0"/>
                      <a:ext cx="2631440" cy="4074160"/>
                    </a:xfrm>
                    <a:prstGeom prst="rect">
                      <a:avLst/>
                    </a:prstGeom>
                    <a:noFill/>
                    <a:ln>
                      <a:noFill/>
                    </a:ln>
                  </pic:spPr>
                </pic:pic>
              </a:graphicData>
            </a:graphic>
          </wp:inline>
        </w:drawing>
      </w:r>
    </w:p>
    <w:p w14:paraId="00B6CF5F" w14:textId="15B52FED" w:rsidR="00481243" w:rsidRDefault="004C2596" w:rsidP="00481243">
      <w:pPr>
        <w:spacing w:before="0" w:after="0"/>
      </w:pPr>
      <w:r>
        <w:rPr>
          <w:noProof/>
        </w:rPr>
        <w:lastRenderedPageBreak/>
        <w:drawing>
          <wp:inline distT="0" distB="0" distL="0" distR="0" wp14:anchorId="4FB6044B" wp14:editId="14CF8A7D">
            <wp:extent cx="2600960" cy="2367280"/>
            <wp:effectExtent l="0" t="0" r="0" b="0"/>
            <wp:docPr id="9" name="Picture 2" descr="History of Transfer Tax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y of Transfer Taxes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960" cy="2367280"/>
                    </a:xfrm>
                    <a:prstGeom prst="rect">
                      <a:avLst/>
                    </a:prstGeom>
                    <a:noFill/>
                    <a:ln>
                      <a:noFill/>
                    </a:ln>
                  </pic:spPr>
                </pic:pic>
              </a:graphicData>
            </a:graphic>
          </wp:inline>
        </w:drawing>
      </w:r>
    </w:p>
    <w:p w14:paraId="003E2533" w14:textId="71227E96" w:rsidR="00481243" w:rsidRDefault="00481243" w:rsidP="00481243">
      <w:pPr>
        <w:spacing w:before="0" w:after="0"/>
      </w:pPr>
    </w:p>
    <w:p w14:paraId="6B25B3C6" w14:textId="535F274B"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18987503" w14:textId="2CB08545" w:rsidTr="009038EF">
        <w:tc>
          <w:tcPr>
            <w:tcW w:w="9576" w:type="dxa"/>
            <w:shd w:val="clear" w:color="auto" w:fill="D9D9D9"/>
          </w:tcPr>
          <w:p w14:paraId="206EA72D" w14:textId="2E3C5A57" w:rsidR="00481243" w:rsidRPr="00EF13F7" w:rsidRDefault="00481243" w:rsidP="009038EF">
            <w:pPr>
              <w:rPr>
                <w:rStyle w:val="Strong"/>
              </w:rPr>
            </w:pPr>
            <w:r>
              <w:rPr>
                <w:rStyle w:val="Strong"/>
              </w:rPr>
              <w:t>Stage 1 Estate Tax: Tax at Death</w:t>
            </w:r>
          </w:p>
          <w:p w14:paraId="5010339A" w14:textId="4B9EF883" w:rsidR="00481243" w:rsidRPr="008D3CA3" w:rsidRDefault="00481243" w:rsidP="009038EF">
            <w:r>
              <w:t>In 1916, Congress approved the implementation of an estate tax as a "temporary measure" to raise revenue.</w:t>
            </w:r>
          </w:p>
        </w:tc>
      </w:tr>
    </w:tbl>
    <w:p w14:paraId="2BCDB44E" w14:textId="0AF56D14"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754B0BE6" w14:textId="6C588CF6" w:rsidTr="009038EF">
        <w:tc>
          <w:tcPr>
            <w:tcW w:w="9576" w:type="dxa"/>
            <w:shd w:val="clear" w:color="auto" w:fill="D9D9D9"/>
          </w:tcPr>
          <w:p w14:paraId="0D8AE15E" w14:textId="6520D66C" w:rsidR="00481243" w:rsidRPr="00EF13F7" w:rsidRDefault="00481243" w:rsidP="009038EF">
            <w:pPr>
              <w:rPr>
                <w:rStyle w:val="Strong"/>
              </w:rPr>
            </w:pPr>
            <w:r>
              <w:rPr>
                <w:rStyle w:val="Strong"/>
              </w:rPr>
              <w:t>Stage 1: Public Response</w:t>
            </w:r>
          </w:p>
          <w:p w14:paraId="23F47C23" w14:textId="62AEF0CB" w:rsidR="00481243" w:rsidRPr="008D3CA3" w:rsidRDefault="00481243" w:rsidP="009038EF">
            <w:r>
              <w:t>As this "temporary measure" became more permanent, people began looking for ways to avoid the tax. The answer was simple enough: simply transfer assets before you die. If you did not own it when you died, then no tax was due.</w:t>
            </w:r>
          </w:p>
        </w:tc>
      </w:tr>
    </w:tbl>
    <w:p w14:paraId="5B1477CE" w14:textId="1C24A4D1"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2C98DEAB" w14:textId="1A4D9320" w:rsidTr="009038EF">
        <w:tc>
          <w:tcPr>
            <w:tcW w:w="9576" w:type="dxa"/>
            <w:shd w:val="clear" w:color="auto" w:fill="D9D9D9"/>
          </w:tcPr>
          <w:p w14:paraId="3B45006A" w14:textId="076E368A" w:rsidR="00481243" w:rsidRPr="00EF13F7" w:rsidRDefault="00481243" w:rsidP="009038EF">
            <w:pPr>
              <w:rPr>
                <w:rStyle w:val="Strong"/>
              </w:rPr>
            </w:pPr>
            <w:r>
              <w:rPr>
                <w:rStyle w:val="Strong"/>
              </w:rPr>
              <w:t>Stage 2 Gift Tax: Tax on Lifetime Transfers</w:t>
            </w:r>
          </w:p>
          <w:p w14:paraId="612DAF88" w14:textId="4D7A42D2" w:rsidR="00481243" w:rsidRPr="00C86EF3" w:rsidRDefault="00481243" w:rsidP="009038EF">
            <w:r w:rsidRPr="00C86EF3">
              <w:t xml:space="preserve">To curtail efforts to avoid taxation by making lifetime gifts, Congress enacted a gift tax in 1924. This gift tax co-existed with the estate tax. Two aspects of this arrangement are important for understanding the evolution into our current form of taxation: </w:t>
            </w:r>
          </w:p>
          <w:p w14:paraId="30B3EA1F" w14:textId="676AD8FD" w:rsidR="00481243" w:rsidRPr="00D023A2" w:rsidRDefault="00481243" w:rsidP="00481243">
            <w:pPr>
              <w:numPr>
                <w:ilvl w:val="0"/>
                <w:numId w:val="51"/>
              </w:numPr>
              <w:rPr>
                <w:rStyle w:val="Strong"/>
              </w:rPr>
            </w:pPr>
            <w:r w:rsidRPr="00D023A2">
              <w:rPr>
                <w:rStyle w:val="Strong"/>
              </w:rPr>
              <w:t xml:space="preserve">The tax rate on gifts was 25% lower than the rate for estates. </w:t>
            </w:r>
          </w:p>
          <w:p w14:paraId="01296874" w14:textId="23A8B5A7" w:rsidR="00481243" w:rsidRPr="008D3CA3" w:rsidRDefault="00481243" w:rsidP="00481243">
            <w:pPr>
              <w:numPr>
                <w:ilvl w:val="0"/>
                <w:numId w:val="51"/>
              </w:numPr>
            </w:pPr>
            <w:r w:rsidRPr="00D023A2">
              <w:rPr>
                <w:rStyle w:val="Strong"/>
              </w:rPr>
              <w:t>Both taxes were independent of the other</w:t>
            </w:r>
            <w:r w:rsidRPr="009444A3">
              <w:t>.</w:t>
            </w:r>
            <w:r w:rsidRPr="00C86EF3">
              <w:t xml:space="preserve"> In other words, each calculation took place with no consideration of the other.</w:t>
            </w:r>
          </w:p>
        </w:tc>
      </w:tr>
    </w:tbl>
    <w:p w14:paraId="7FA30642" w14:textId="2D11E2BB"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591463E1" w14:textId="3E699993" w:rsidTr="009038EF">
        <w:tc>
          <w:tcPr>
            <w:tcW w:w="9576" w:type="dxa"/>
            <w:shd w:val="clear" w:color="auto" w:fill="D9D9D9"/>
          </w:tcPr>
          <w:p w14:paraId="2C3409E7" w14:textId="3CC8CC35" w:rsidR="00481243" w:rsidRPr="00EF13F7" w:rsidRDefault="00481243" w:rsidP="009038EF">
            <w:pPr>
              <w:rPr>
                <w:rStyle w:val="Strong"/>
              </w:rPr>
            </w:pPr>
            <w:r>
              <w:rPr>
                <w:rStyle w:val="Strong"/>
              </w:rPr>
              <w:t>Stage 2: Public Response</w:t>
            </w:r>
          </w:p>
          <w:p w14:paraId="636C9EC9" w14:textId="019B5070" w:rsidR="00481243" w:rsidRPr="008D3CA3" w:rsidRDefault="00481243" w:rsidP="009038EF">
            <w:r w:rsidRPr="00C86EF3">
              <w:t>Because the gift tax was less, the public continued to have an incentive to explore ways to make lifetime transfers, particularly through trusts, and avoid the estate tax with its higher rate.</w:t>
            </w:r>
          </w:p>
        </w:tc>
      </w:tr>
    </w:tbl>
    <w:p w14:paraId="7E4886ED" w14:textId="743581C7"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3A9D5614" w14:textId="7B0A33DF" w:rsidTr="009038EF">
        <w:tc>
          <w:tcPr>
            <w:tcW w:w="9576" w:type="dxa"/>
            <w:shd w:val="clear" w:color="auto" w:fill="D9D9D9"/>
          </w:tcPr>
          <w:p w14:paraId="3F6D2A48" w14:textId="1CF0B10F" w:rsidR="00481243" w:rsidRPr="00EF13F7" w:rsidRDefault="00481243" w:rsidP="009038EF">
            <w:pPr>
              <w:rPr>
                <w:rStyle w:val="Strong"/>
              </w:rPr>
            </w:pPr>
            <w:r>
              <w:rPr>
                <w:rStyle w:val="Strong"/>
              </w:rPr>
              <w:t xml:space="preserve">Stage 3 Unification of </w:t>
            </w:r>
            <w:r w:rsidR="00BF2B10">
              <w:rPr>
                <w:rStyle w:val="Strong"/>
              </w:rPr>
              <w:t>Gift and Estate</w:t>
            </w:r>
            <w:r>
              <w:rPr>
                <w:rStyle w:val="Strong"/>
              </w:rPr>
              <w:t xml:space="preserve"> Tax</w:t>
            </w:r>
          </w:p>
          <w:p w14:paraId="59FBF37B" w14:textId="2865E63B" w:rsidR="00481243" w:rsidRPr="00C86EF3" w:rsidRDefault="00481243" w:rsidP="009038EF">
            <w:r w:rsidRPr="00C86EF3">
              <w:t xml:space="preserve">Seeking to do away with the preferential tax treatment of lifetime transfers, the Tax Reform Act of 1976 created the Unified </w:t>
            </w:r>
            <w:r w:rsidR="00BF2B10">
              <w:t xml:space="preserve">Gift and </w:t>
            </w:r>
            <w:r w:rsidRPr="00C86EF3">
              <w:t>Estate Tax. This "unified" approach continues to this day. Its features include:</w:t>
            </w:r>
          </w:p>
          <w:p w14:paraId="31B8A208" w14:textId="39275E6F" w:rsidR="00481243" w:rsidRPr="00C86EF3" w:rsidRDefault="00481243" w:rsidP="00481243">
            <w:pPr>
              <w:numPr>
                <w:ilvl w:val="0"/>
                <w:numId w:val="52"/>
              </w:numPr>
            </w:pPr>
            <w:r w:rsidRPr="00D023A2">
              <w:rPr>
                <w:rStyle w:val="Strong"/>
              </w:rPr>
              <w:lastRenderedPageBreak/>
              <w:t>A single tax rate</w:t>
            </w:r>
            <w:r w:rsidRPr="00C86EF3">
              <w:t xml:space="preserve"> that is used for calculating both gift and estate taxes.</w:t>
            </w:r>
          </w:p>
          <w:p w14:paraId="132CD969" w14:textId="38DFC15F" w:rsidR="00481243" w:rsidRPr="008D3CA3" w:rsidRDefault="00481243" w:rsidP="00481243">
            <w:pPr>
              <w:numPr>
                <w:ilvl w:val="0"/>
                <w:numId w:val="52"/>
              </w:numPr>
            </w:pPr>
            <w:r w:rsidRPr="00D023A2">
              <w:rPr>
                <w:rStyle w:val="Strong"/>
              </w:rPr>
              <w:t>Consideration of lifetime transfers when computing the estate tax</w:t>
            </w:r>
            <w:r w:rsidRPr="00C86EF3">
              <w:rPr>
                <w:bCs/>
              </w:rPr>
              <w:t>.</w:t>
            </w:r>
            <w:r w:rsidRPr="00C86EF3">
              <w:t xml:space="preserve"> In other words, lifetime gifts (after 1976) are added back into the estate when computing the estate tax. A credit is then given for any gift taxes that were paid.</w:t>
            </w:r>
          </w:p>
        </w:tc>
      </w:tr>
    </w:tbl>
    <w:p w14:paraId="40FC1B4D" w14:textId="5174F476"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45AD3B50" w14:textId="41090285" w:rsidTr="009038EF">
        <w:tc>
          <w:tcPr>
            <w:tcW w:w="9576" w:type="dxa"/>
            <w:shd w:val="clear" w:color="auto" w:fill="D9D9D9"/>
          </w:tcPr>
          <w:p w14:paraId="22B0313E" w14:textId="57C59DA6" w:rsidR="00481243" w:rsidRPr="00EF13F7" w:rsidRDefault="00481243" w:rsidP="009038EF">
            <w:pPr>
              <w:rPr>
                <w:rStyle w:val="Strong"/>
              </w:rPr>
            </w:pPr>
            <w:r>
              <w:rPr>
                <w:rStyle w:val="Strong"/>
              </w:rPr>
              <w:t>Stage 3: Public Response</w:t>
            </w:r>
          </w:p>
          <w:p w14:paraId="5C5DC9F3" w14:textId="02C7BBE0" w:rsidR="00481243" w:rsidRPr="00C86EF3" w:rsidRDefault="00481243" w:rsidP="009038EF">
            <w:r w:rsidRPr="00C86EF3">
              <w:t xml:space="preserve">Another way people had learned to avoid transfer taxes was to make transfers that skipped entire generations. </w:t>
            </w:r>
          </w:p>
          <w:p w14:paraId="1519527C" w14:textId="50B21FC4" w:rsidR="00481243" w:rsidRPr="00C86EF3" w:rsidRDefault="00481243" w:rsidP="009038EF">
            <w:r w:rsidRPr="00C86EF3">
              <w:rPr>
                <w:b/>
                <w:bCs/>
              </w:rPr>
              <w:t xml:space="preserve">Example. </w:t>
            </w:r>
            <w:r w:rsidRPr="00C86EF3">
              <w:t xml:space="preserve">Suppose you have three generations: Parent, Child, and Grandchild. Further suppose that your ultimate goal is to keep everything in the family and transfer assets to the grandchild. This could be accomplished in two ways. </w:t>
            </w:r>
          </w:p>
          <w:p w14:paraId="077E2569" w14:textId="6E4CA6EC" w:rsidR="00481243" w:rsidRPr="00C86EF3" w:rsidRDefault="00481243" w:rsidP="009038EF">
            <w:pPr>
              <w:ind w:left="360"/>
            </w:pPr>
            <w:r w:rsidRPr="00DF4B63">
              <w:rPr>
                <w:rStyle w:val="Strong"/>
              </w:rPr>
              <w:t>Transfer through the child.</w:t>
            </w:r>
            <w:r w:rsidRPr="00DF4B63">
              <w:t xml:space="preserve"> Here, the Parent makes a transfer to the Child, who subsequently transfers assets to the original donor's Grandchild. This results in </w:t>
            </w:r>
            <w:r w:rsidRPr="00DF4B63">
              <w:rPr>
                <w:rStyle w:val="Strong"/>
              </w:rPr>
              <w:t>two taxable transfers</w:t>
            </w:r>
            <w:r w:rsidRPr="00DF4B63">
              <w:t>, one for each successive generation</w:t>
            </w:r>
            <w:r w:rsidRPr="00C86EF3">
              <w:t xml:space="preserve">. </w:t>
            </w:r>
          </w:p>
          <w:p w14:paraId="0D6DCFC4" w14:textId="0BDA1281" w:rsidR="00481243" w:rsidRPr="00C86EF3" w:rsidRDefault="00481243" w:rsidP="009038EF">
            <w:pPr>
              <w:ind w:left="360"/>
            </w:pPr>
            <w:r w:rsidRPr="00C34ECD">
              <w:rPr>
                <w:rStyle w:val="Strong"/>
              </w:rPr>
              <w:t>Transfer directly to the grandchild</w:t>
            </w:r>
            <w:r w:rsidRPr="00C34ECD">
              <w:t xml:space="preserve">. Here, the Parent skips the next generation and transfers assets directly to the Grandchild. Only </w:t>
            </w:r>
            <w:r w:rsidRPr="00C34ECD">
              <w:rPr>
                <w:rStyle w:val="Strong"/>
              </w:rPr>
              <w:t>one taxable</w:t>
            </w:r>
            <w:r w:rsidRPr="00C86EF3">
              <w:rPr>
                <w:b/>
                <w:bCs/>
                <w:i/>
                <w:iCs/>
              </w:rPr>
              <w:t xml:space="preserve"> transfer</w:t>
            </w:r>
            <w:r w:rsidRPr="00C86EF3">
              <w:t xml:space="preserve"> is made. </w:t>
            </w:r>
          </w:p>
          <w:p w14:paraId="48C84288" w14:textId="762D404F" w:rsidR="00481243" w:rsidRPr="008D3CA3" w:rsidRDefault="00481243" w:rsidP="009038EF">
            <w:r w:rsidRPr="00C86EF3">
              <w:t>This skipping of generations became a popular approach to minimizing taxes, and trusts were particularly useful vehicles for accomplishing multigenerational transfers.</w:t>
            </w:r>
          </w:p>
        </w:tc>
      </w:tr>
    </w:tbl>
    <w:p w14:paraId="21C95916" w14:textId="11B290D8"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7B6D4504" w14:textId="61902F63" w:rsidTr="009038EF">
        <w:tc>
          <w:tcPr>
            <w:tcW w:w="9576" w:type="dxa"/>
            <w:shd w:val="clear" w:color="auto" w:fill="D9D9D9"/>
          </w:tcPr>
          <w:p w14:paraId="446B5F7C" w14:textId="11938DAE" w:rsidR="00481243" w:rsidRPr="00EF13F7" w:rsidRDefault="00481243" w:rsidP="009038EF">
            <w:pPr>
              <w:rPr>
                <w:rStyle w:val="Strong"/>
              </w:rPr>
            </w:pPr>
            <w:r>
              <w:rPr>
                <w:rStyle w:val="Strong"/>
              </w:rPr>
              <w:t>Stage 4 Generation</w:t>
            </w:r>
            <w:r w:rsidR="00F16BC3">
              <w:rPr>
                <w:rStyle w:val="Strong"/>
              </w:rPr>
              <w:t>-</w:t>
            </w:r>
            <w:r>
              <w:rPr>
                <w:rStyle w:val="Strong"/>
              </w:rPr>
              <w:t>Skipping Transfer Tax</w:t>
            </w:r>
          </w:p>
          <w:p w14:paraId="663ADE41" w14:textId="6C284FF4" w:rsidR="00481243" w:rsidRPr="008D3CA3" w:rsidRDefault="00481243" w:rsidP="009038EF">
            <w:r w:rsidRPr="00C86EF3">
              <w:t>To address the attempts to avoid the tax by skipping generations, the Tax Reform Act of 1976 also introduced a generation skipping tax that severely curtailed the ability to skip generations without paying a tax.</w:t>
            </w:r>
            <w:r w:rsidR="009D2ED2">
              <w:t xml:space="preserve"> This tax, when applicable, is in addition to any gift or estate tax that may be applied.</w:t>
            </w:r>
          </w:p>
        </w:tc>
      </w:tr>
    </w:tbl>
    <w:p w14:paraId="29FDAFC1" w14:textId="7376CA98"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2C788890" w14:textId="5B6C0D09" w:rsidTr="009038EF">
        <w:tc>
          <w:tcPr>
            <w:tcW w:w="9576" w:type="dxa"/>
            <w:shd w:val="clear" w:color="auto" w:fill="D9D9D9"/>
          </w:tcPr>
          <w:p w14:paraId="044C37FD" w14:textId="56329B65" w:rsidR="00481243" w:rsidRPr="009D2ED2" w:rsidRDefault="00481243" w:rsidP="009038EF">
            <w:pPr>
              <w:rPr>
                <w:rStyle w:val="Strong"/>
              </w:rPr>
            </w:pPr>
            <w:r w:rsidRPr="009D2ED2">
              <w:rPr>
                <w:rStyle w:val="Strong"/>
              </w:rPr>
              <w:t>Stage 4: Public Response</w:t>
            </w:r>
          </w:p>
          <w:p w14:paraId="7B0C9336" w14:textId="1F856478" w:rsidR="00481243" w:rsidRPr="008D3CA3" w:rsidRDefault="00481243" w:rsidP="009038EF">
            <w:r w:rsidRPr="009D2ED2">
              <w:t>After the boom of the 1990's, there was increased political pressure to raise the amount of an estate that could be transferred free of taxes, with many politicians pushing for the total elimination of the estate tax.</w:t>
            </w:r>
          </w:p>
        </w:tc>
      </w:tr>
    </w:tbl>
    <w:p w14:paraId="271BBF3A" w14:textId="5B3CEA02" w:rsidR="00481243" w:rsidRDefault="00481243" w:rsidP="0048124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81243" w:rsidRPr="008D3CA3" w14:paraId="5559467F" w14:textId="64282786" w:rsidTr="009038EF">
        <w:tc>
          <w:tcPr>
            <w:tcW w:w="9576" w:type="dxa"/>
            <w:shd w:val="clear" w:color="auto" w:fill="D9D9D9"/>
          </w:tcPr>
          <w:p w14:paraId="6E83CF69" w14:textId="182B05EC" w:rsidR="00481243" w:rsidRPr="00EF13F7" w:rsidRDefault="00481243" w:rsidP="009038EF">
            <w:pPr>
              <w:rPr>
                <w:rStyle w:val="Strong"/>
              </w:rPr>
            </w:pPr>
            <w:r>
              <w:rPr>
                <w:rStyle w:val="Strong"/>
              </w:rPr>
              <w:t>Stage 5 Expanded Exclusions</w:t>
            </w:r>
          </w:p>
          <w:p w14:paraId="1467F9DD" w14:textId="7F8FCC8D" w:rsidR="00A22BAD" w:rsidRPr="00D74D31" w:rsidRDefault="00F977E1" w:rsidP="009038EF">
            <w:r w:rsidRPr="00D74D31">
              <w:t xml:space="preserve">In the year following the Tax Reform Act of 1976, </w:t>
            </w:r>
            <w:r w:rsidR="00C74A75">
              <w:t xml:space="preserve">the tax rate schedule that was used to calculate the gift and estate tax went as high as 70% on amounts over $5,000,000. However, </w:t>
            </w:r>
            <w:r w:rsidR="00A22BAD" w:rsidRPr="00D74D31">
              <w:t>a tax credit</w:t>
            </w:r>
            <w:r w:rsidRPr="00D74D31">
              <w:t xml:space="preserve"> was available </w:t>
            </w:r>
            <w:r w:rsidR="00A22BAD" w:rsidRPr="00D74D31">
              <w:t>to protect the first $120,000 of taxable transfers from actually having to pay a tax</w:t>
            </w:r>
            <w:r w:rsidR="00C74A75">
              <w:t>.</w:t>
            </w:r>
            <w:r w:rsidR="00A22BAD" w:rsidRPr="00D74D31">
              <w:t xml:space="preserve"> </w:t>
            </w:r>
          </w:p>
          <w:p w14:paraId="0B8697DD" w14:textId="522A835D" w:rsidR="00A22BAD" w:rsidRDefault="00A22BAD" w:rsidP="009038EF">
            <w:r w:rsidRPr="00D74D31">
              <w:t>With continued political pressu</w:t>
            </w:r>
            <w:r w:rsidR="00C74A75" w:rsidRPr="00C74A75">
              <w:t xml:space="preserve">re and numerous tax acts later, </w:t>
            </w:r>
            <w:r w:rsidR="00C74A75">
              <w:t>the tax rate schedule that is currently used to calculate the tax</w:t>
            </w:r>
            <w:r w:rsidRPr="00D74D31">
              <w:t xml:space="preserve"> has a maximum rate of 40% on amoun</w:t>
            </w:r>
            <w:r w:rsidR="00A46420" w:rsidRPr="00A46420">
              <w:t>ts over $1</w:t>
            </w:r>
            <w:r w:rsidRPr="00D74D31">
              <w:t xml:space="preserve">,000,000. </w:t>
            </w:r>
            <w:r w:rsidR="00C74A75">
              <w:t xml:space="preserve">Furthermore, for </w:t>
            </w:r>
            <w:r w:rsidR="00C74A75" w:rsidRPr="00323B23">
              <w:t xml:space="preserve">2016 the available </w:t>
            </w:r>
            <w:r w:rsidR="00C74A75">
              <w:t xml:space="preserve">lifetime </w:t>
            </w:r>
            <w:r w:rsidR="00C74A75" w:rsidRPr="00323B23">
              <w:t xml:space="preserve">credit to each person protects the first $5,450,000 (indexed for inflation). </w:t>
            </w:r>
            <w:r w:rsidR="00C74A75">
              <w:t xml:space="preserve">This represents a significant rate reduction and a significant expansion of the credit to offset the </w:t>
            </w:r>
            <w:r w:rsidR="00A46420">
              <w:t xml:space="preserve">gift and estate </w:t>
            </w:r>
            <w:r w:rsidR="00C74A75">
              <w:t>tax.</w:t>
            </w:r>
          </w:p>
          <w:p w14:paraId="3DF40464" w14:textId="13C76987" w:rsidR="00481243" w:rsidRPr="008D3CA3" w:rsidRDefault="00A22BAD" w:rsidP="009038EF">
            <w:r>
              <w:t>We will have more to say about the current tax environment on the following pages.</w:t>
            </w:r>
          </w:p>
        </w:tc>
      </w:tr>
    </w:tbl>
    <w:p w14:paraId="45F1B560" w14:textId="4280F499" w:rsidR="00741476" w:rsidRDefault="00741476" w:rsidP="00A22BAD">
      <w:pPr>
        <w:pStyle w:val="Heading2"/>
        <w:rPr>
          <w:bCs/>
          <w:sz w:val="32"/>
        </w:rPr>
      </w:pPr>
      <w:r w:rsidRPr="00EA57C3">
        <w:br w:type="page"/>
      </w:r>
      <w:r w:rsidRPr="004C2FF6">
        <w:lastRenderedPageBreak/>
        <w:t xml:space="preserve">The </w:t>
      </w:r>
      <w:r w:rsidR="00A22BAD">
        <w:t xml:space="preserve">Gift and Estate </w:t>
      </w:r>
      <w:r w:rsidRPr="004C2FF6">
        <w:t>Unified Rate Schedule</w:t>
      </w:r>
    </w:p>
    <w:p w14:paraId="06DF7B01" w14:textId="7AB3918B" w:rsidR="006A27F1" w:rsidRDefault="006A27F1" w:rsidP="00D74D31">
      <w:pPr>
        <w:pStyle w:val="BodyText"/>
      </w:pPr>
      <w:r>
        <w:t xml:space="preserve">Having done a brief overview of the history of transfer taxes, we now turn our attention to the current status of </w:t>
      </w:r>
      <w:r w:rsidR="00F16BC3">
        <w:t>f</w:t>
      </w:r>
      <w:r>
        <w:t xml:space="preserve">ederal </w:t>
      </w:r>
      <w:r w:rsidR="00F16BC3">
        <w:t>g</w:t>
      </w:r>
      <w:r>
        <w:t xml:space="preserve">ift and </w:t>
      </w:r>
      <w:r w:rsidR="00F16BC3">
        <w:t>e</w:t>
      </w:r>
      <w:r>
        <w:t xml:space="preserve">state taxes. We first focus on those elements that are common to both </w:t>
      </w:r>
      <w:r w:rsidR="00F16BC3">
        <w:t>g</w:t>
      </w:r>
      <w:r>
        <w:t xml:space="preserve">ift and </w:t>
      </w:r>
      <w:r w:rsidR="00F16BC3">
        <w:t>e</w:t>
      </w:r>
      <w:r>
        <w:t>state taxes.</w:t>
      </w:r>
    </w:p>
    <w:p w14:paraId="50382AEB" w14:textId="467E8D69" w:rsidR="00C74A75" w:rsidRDefault="00C74A75" w:rsidP="00D74D31">
      <w:pPr>
        <w:pStyle w:val="BodyText"/>
      </w:pPr>
      <w:r w:rsidRPr="00C74A75">
        <w:t xml:space="preserve">Listed below is the </w:t>
      </w:r>
      <w:r>
        <w:t xml:space="preserve">current </w:t>
      </w:r>
      <w:r w:rsidRPr="00C74A75">
        <w:t>Federal Unified Rate Schedule that is used in calculating the transfer tax on both lifetime gifts and estates. Under current law, this schedule remains constant for future years.</w:t>
      </w:r>
    </w:p>
    <w:p w14:paraId="202A7206" w14:textId="11215682" w:rsidR="005154C9" w:rsidRPr="00D74D31" w:rsidRDefault="005154C9" w:rsidP="00D74D31">
      <w:pPr>
        <w:pStyle w:val="BodyText"/>
        <w:rPr>
          <w:color w:val="FF0000"/>
        </w:rPr>
      </w:pPr>
      <w:r w:rsidRPr="00D74D31">
        <w:rPr>
          <w:b/>
          <w:color w:val="FF0000"/>
        </w:rPr>
        <w:t xml:space="preserve">Click the highlighted row to learn more. </w:t>
      </w:r>
    </w:p>
    <w:p w14:paraId="0985E526" w14:textId="583214DD" w:rsidR="005154C9" w:rsidRPr="00C81B0E" w:rsidRDefault="005F4B01" w:rsidP="00D74D31">
      <w:pPr>
        <w:spacing w:before="100" w:beforeAutospacing="1"/>
        <w:jc w:val="center"/>
        <w:rPr>
          <w:b/>
        </w:rPr>
      </w:pPr>
      <w:r>
        <w:rPr>
          <w:b/>
        </w:rPr>
        <w:t>CURRENT UNIFIED GIFT &amp; ESTATE RATE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154C9" w:rsidRPr="00D809E1" w14:paraId="096A73E2" w14:textId="77777777" w:rsidTr="00ED015B">
        <w:tc>
          <w:tcPr>
            <w:tcW w:w="2337" w:type="dxa"/>
            <w:shd w:val="clear" w:color="auto" w:fill="2B4A79"/>
          </w:tcPr>
          <w:p w14:paraId="70B4AA49" w14:textId="77777777" w:rsidR="005154C9" w:rsidRPr="00D809E1" w:rsidRDefault="005154C9" w:rsidP="00D74D31">
            <w:pPr>
              <w:spacing w:before="60"/>
              <w:jc w:val="center"/>
              <w:rPr>
                <w:rFonts w:ascii="Arial" w:hAnsi="Arial"/>
                <w:color w:val="FFFFFF" w:themeColor="background1"/>
              </w:rPr>
            </w:pPr>
            <w:r w:rsidRPr="00D809E1">
              <w:rPr>
                <w:rFonts w:ascii="Arial" w:hAnsi="Arial"/>
                <w:color w:val="FFFFFF" w:themeColor="background1"/>
              </w:rPr>
              <w:t>Column A</w:t>
            </w:r>
          </w:p>
          <w:p w14:paraId="5DF5974C" w14:textId="77777777" w:rsidR="005154C9" w:rsidRPr="00D809E1" w:rsidRDefault="005154C9" w:rsidP="00ED015B">
            <w:pPr>
              <w:spacing w:before="60" w:after="60"/>
              <w:jc w:val="center"/>
              <w:rPr>
                <w:rFonts w:ascii="Arial" w:hAnsi="Arial"/>
                <w:color w:val="FFFFFF" w:themeColor="background1"/>
              </w:rPr>
            </w:pPr>
            <w:r w:rsidRPr="00D809E1">
              <w:rPr>
                <w:rFonts w:ascii="Arial" w:hAnsi="Arial"/>
                <w:color w:val="FFFFFF" w:themeColor="background1"/>
              </w:rPr>
              <w:t>Taxable amount over</w:t>
            </w:r>
          </w:p>
        </w:tc>
        <w:tc>
          <w:tcPr>
            <w:tcW w:w="2337" w:type="dxa"/>
            <w:shd w:val="clear" w:color="auto" w:fill="2B4A79"/>
          </w:tcPr>
          <w:p w14:paraId="31BA244A" w14:textId="77777777" w:rsidR="005154C9" w:rsidRPr="00D809E1" w:rsidRDefault="005154C9" w:rsidP="00D74D31">
            <w:pPr>
              <w:spacing w:before="60"/>
              <w:jc w:val="center"/>
              <w:rPr>
                <w:rFonts w:ascii="Arial" w:hAnsi="Arial"/>
                <w:color w:val="FFFFFF" w:themeColor="background1"/>
              </w:rPr>
            </w:pPr>
            <w:r w:rsidRPr="00D809E1">
              <w:rPr>
                <w:rFonts w:ascii="Arial" w:hAnsi="Arial"/>
                <w:color w:val="FFFFFF" w:themeColor="background1"/>
              </w:rPr>
              <w:t>Column B</w:t>
            </w:r>
          </w:p>
          <w:p w14:paraId="4D0EF104" w14:textId="77777777" w:rsidR="005154C9" w:rsidRPr="00D809E1" w:rsidRDefault="005154C9" w:rsidP="00ED015B">
            <w:pPr>
              <w:spacing w:before="60" w:after="60"/>
              <w:jc w:val="center"/>
              <w:rPr>
                <w:rFonts w:ascii="Arial" w:hAnsi="Arial"/>
                <w:color w:val="FFFFFF" w:themeColor="background1"/>
              </w:rPr>
            </w:pPr>
            <w:r w:rsidRPr="00D809E1">
              <w:rPr>
                <w:rFonts w:ascii="Arial" w:hAnsi="Arial"/>
                <w:color w:val="FFFFFF" w:themeColor="background1"/>
              </w:rPr>
              <w:t>Taxable amount not over</w:t>
            </w:r>
          </w:p>
        </w:tc>
        <w:tc>
          <w:tcPr>
            <w:tcW w:w="2338" w:type="dxa"/>
            <w:shd w:val="clear" w:color="auto" w:fill="2B4A79"/>
          </w:tcPr>
          <w:p w14:paraId="514100E4" w14:textId="77777777" w:rsidR="005154C9" w:rsidRPr="00D809E1" w:rsidRDefault="005154C9" w:rsidP="00D74D31">
            <w:pPr>
              <w:spacing w:before="60"/>
              <w:jc w:val="center"/>
              <w:rPr>
                <w:rFonts w:ascii="Arial" w:hAnsi="Arial"/>
                <w:color w:val="FFFFFF" w:themeColor="background1"/>
              </w:rPr>
            </w:pPr>
            <w:r w:rsidRPr="00D809E1">
              <w:rPr>
                <w:rFonts w:ascii="Arial" w:hAnsi="Arial"/>
                <w:color w:val="FFFFFF" w:themeColor="background1"/>
              </w:rPr>
              <w:t>Column C</w:t>
            </w:r>
          </w:p>
          <w:p w14:paraId="45CC0DE2" w14:textId="77777777" w:rsidR="005154C9" w:rsidRPr="00D809E1" w:rsidRDefault="005154C9" w:rsidP="00ED015B">
            <w:pPr>
              <w:spacing w:before="60" w:after="60"/>
              <w:jc w:val="center"/>
              <w:rPr>
                <w:rFonts w:ascii="Arial" w:hAnsi="Arial"/>
                <w:color w:val="FFFFFF" w:themeColor="background1"/>
              </w:rPr>
            </w:pPr>
            <w:r w:rsidRPr="00D809E1">
              <w:rPr>
                <w:rFonts w:ascii="Arial" w:hAnsi="Arial"/>
                <w:color w:val="FFFFFF" w:themeColor="background1"/>
              </w:rPr>
              <w:t>Tax on amount in Column A</w:t>
            </w:r>
          </w:p>
        </w:tc>
        <w:tc>
          <w:tcPr>
            <w:tcW w:w="2338" w:type="dxa"/>
            <w:shd w:val="clear" w:color="auto" w:fill="2B4A79"/>
          </w:tcPr>
          <w:p w14:paraId="403D75E3" w14:textId="77777777" w:rsidR="005154C9" w:rsidRPr="00D809E1" w:rsidRDefault="005154C9" w:rsidP="00D74D31">
            <w:pPr>
              <w:spacing w:before="60"/>
              <w:jc w:val="center"/>
              <w:rPr>
                <w:rFonts w:ascii="Arial" w:hAnsi="Arial"/>
                <w:color w:val="FFFFFF" w:themeColor="background1"/>
              </w:rPr>
            </w:pPr>
            <w:r w:rsidRPr="00D809E1">
              <w:rPr>
                <w:rFonts w:ascii="Arial" w:hAnsi="Arial"/>
                <w:color w:val="FFFFFF" w:themeColor="background1"/>
              </w:rPr>
              <w:t>Column D</w:t>
            </w:r>
          </w:p>
          <w:p w14:paraId="10E056B1" w14:textId="77777777" w:rsidR="005154C9" w:rsidRPr="00D809E1" w:rsidRDefault="005154C9" w:rsidP="00ED015B">
            <w:pPr>
              <w:spacing w:before="60" w:after="60"/>
              <w:jc w:val="center"/>
              <w:rPr>
                <w:rFonts w:ascii="Arial" w:hAnsi="Arial"/>
                <w:color w:val="FFFFFF" w:themeColor="background1"/>
              </w:rPr>
            </w:pPr>
            <w:r w:rsidRPr="00D809E1">
              <w:rPr>
                <w:rFonts w:ascii="Arial" w:hAnsi="Arial"/>
                <w:color w:val="FFFFFF" w:themeColor="background1"/>
              </w:rPr>
              <w:t>Rate of tax on excess over amount in Column A</w:t>
            </w:r>
          </w:p>
        </w:tc>
      </w:tr>
      <w:tr w:rsidR="005154C9" w:rsidRPr="00B6528E" w14:paraId="005F651B" w14:textId="77777777" w:rsidTr="00ED015B">
        <w:tc>
          <w:tcPr>
            <w:tcW w:w="2337" w:type="dxa"/>
            <w:shd w:val="clear" w:color="auto" w:fill="F3F1F1"/>
          </w:tcPr>
          <w:p w14:paraId="53EC65B0" w14:textId="77777777" w:rsidR="005154C9" w:rsidRPr="00D809E1" w:rsidRDefault="005154C9" w:rsidP="00ED015B">
            <w:pPr>
              <w:spacing w:before="60" w:after="60"/>
              <w:jc w:val="center"/>
            </w:pPr>
            <w:r w:rsidRPr="00D809E1">
              <w:t>$0</w:t>
            </w:r>
          </w:p>
        </w:tc>
        <w:tc>
          <w:tcPr>
            <w:tcW w:w="2337" w:type="dxa"/>
            <w:shd w:val="clear" w:color="auto" w:fill="F3F1F1"/>
          </w:tcPr>
          <w:p w14:paraId="2F0600CF" w14:textId="77777777" w:rsidR="005154C9" w:rsidRPr="00D809E1" w:rsidRDefault="005154C9" w:rsidP="00ED015B">
            <w:pPr>
              <w:spacing w:before="60" w:after="60"/>
              <w:jc w:val="center"/>
            </w:pPr>
            <w:r w:rsidRPr="00D809E1">
              <w:t>$10,000</w:t>
            </w:r>
          </w:p>
        </w:tc>
        <w:tc>
          <w:tcPr>
            <w:tcW w:w="2338" w:type="dxa"/>
            <w:shd w:val="clear" w:color="auto" w:fill="F3F1F1"/>
          </w:tcPr>
          <w:p w14:paraId="1459BFF2" w14:textId="77777777" w:rsidR="005154C9" w:rsidRPr="00D809E1" w:rsidRDefault="005154C9" w:rsidP="00ED015B">
            <w:pPr>
              <w:spacing w:before="60" w:after="60"/>
              <w:jc w:val="center"/>
            </w:pPr>
            <w:r w:rsidRPr="00D809E1">
              <w:t>$0</w:t>
            </w:r>
          </w:p>
        </w:tc>
        <w:tc>
          <w:tcPr>
            <w:tcW w:w="2338" w:type="dxa"/>
            <w:shd w:val="clear" w:color="auto" w:fill="F3F1F1"/>
          </w:tcPr>
          <w:p w14:paraId="522569F9" w14:textId="77777777" w:rsidR="005154C9" w:rsidRPr="00D809E1" w:rsidRDefault="005154C9" w:rsidP="00ED015B">
            <w:pPr>
              <w:spacing w:before="60" w:after="60"/>
              <w:jc w:val="center"/>
            </w:pPr>
            <w:r w:rsidRPr="00D809E1">
              <w:t>18%</w:t>
            </w:r>
          </w:p>
        </w:tc>
      </w:tr>
      <w:tr w:rsidR="005154C9" w:rsidRPr="00B6528E" w14:paraId="668C8717" w14:textId="77777777" w:rsidTr="00ED015B">
        <w:tc>
          <w:tcPr>
            <w:tcW w:w="2337" w:type="dxa"/>
            <w:shd w:val="clear" w:color="auto" w:fill="E4E5E3"/>
          </w:tcPr>
          <w:p w14:paraId="66B662A5" w14:textId="77777777" w:rsidR="005154C9" w:rsidRPr="00D809E1" w:rsidRDefault="005154C9" w:rsidP="00ED015B">
            <w:pPr>
              <w:spacing w:before="60" w:after="60"/>
              <w:jc w:val="center"/>
            </w:pPr>
            <w:r w:rsidRPr="00D809E1">
              <w:t>10,000</w:t>
            </w:r>
          </w:p>
        </w:tc>
        <w:tc>
          <w:tcPr>
            <w:tcW w:w="2337" w:type="dxa"/>
            <w:shd w:val="clear" w:color="auto" w:fill="E4E5E3"/>
          </w:tcPr>
          <w:p w14:paraId="7DF349BA" w14:textId="77777777" w:rsidR="005154C9" w:rsidRPr="00D809E1" w:rsidRDefault="005154C9" w:rsidP="00ED015B">
            <w:pPr>
              <w:spacing w:before="60" w:after="60"/>
              <w:jc w:val="center"/>
            </w:pPr>
            <w:r w:rsidRPr="00D809E1">
              <w:t>20,000</w:t>
            </w:r>
          </w:p>
        </w:tc>
        <w:tc>
          <w:tcPr>
            <w:tcW w:w="2338" w:type="dxa"/>
            <w:shd w:val="clear" w:color="auto" w:fill="E4E5E3"/>
          </w:tcPr>
          <w:p w14:paraId="79606179" w14:textId="77777777" w:rsidR="005154C9" w:rsidRPr="00D809E1" w:rsidRDefault="005154C9" w:rsidP="00ED015B">
            <w:pPr>
              <w:spacing w:before="60" w:after="60"/>
              <w:jc w:val="center"/>
            </w:pPr>
            <w:r w:rsidRPr="00D809E1">
              <w:t>1,800</w:t>
            </w:r>
          </w:p>
        </w:tc>
        <w:tc>
          <w:tcPr>
            <w:tcW w:w="2338" w:type="dxa"/>
            <w:shd w:val="clear" w:color="auto" w:fill="E4E5E3"/>
          </w:tcPr>
          <w:p w14:paraId="0188575F" w14:textId="77777777" w:rsidR="005154C9" w:rsidRPr="00D809E1" w:rsidRDefault="005154C9" w:rsidP="00ED015B">
            <w:pPr>
              <w:spacing w:before="60" w:after="60"/>
              <w:jc w:val="center"/>
            </w:pPr>
            <w:r w:rsidRPr="00D809E1">
              <w:t>20%</w:t>
            </w:r>
          </w:p>
        </w:tc>
      </w:tr>
      <w:tr w:rsidR="005154C9" w:rsidRPr="00B6528E" w14:paraId="7C56C51D" w14:textId="77777777" w:rsidTr="00ED015B">
        <w:tc>
          <w:tcPr>
            <w:tcW w:w="2337" w:type="dxa"/>
            <w:shd w:val="clear" w:color="auto" w:fill="F3F1F1"/>
          </w:tcPr>
          <w:p w14:paraId="3827644F" w14:textId="77777777" w:rsidR="005154C9" w:rsidRPr="00D809E1" w:rsidRDefault="005154C9" w:rsidP="00ED015B">
            <w:pPr>
              <w:spacing w:before="60" w:after="60"/>
              <w:jc w:val="center"/>
            </w:pPr>
            <w:r w:rsidRPr="00D809E1">
              <w:t>20,000</w:t>
            </w:r>
          </w:p>
        </w:tc>
        <w:tc>
          <w:tcPr>
            <w:tcW w:w="2337" w:type="dxa"/>
            <w:shd w:val="clear" w:color="auto" w:fill="F3F1F1"/>
          </w:tcPr>
          <w:p w14:paraId="5A3FFFAB" w14:textId="77777777" w:rsidR="005154C9" w:rsidRPr="00D809E1" w:rsidRDefault="005154C9" w:rsidP="00ED015B">
            <w:pPr>
              <w:spacing w:before="60" w:after="60"/>
              <w:jc w:val="center"/>
            </w:pPr>
            <w:r w:rsidRPr="00D809E1">
              <w:t>40,000</w:t>
            </w:r>
          </w:p>
        </w:tc>
        <w:tc>
          <w:tcPr>
            <w:tcW w:w="2338" w:type="dxa"/>
            <w:shd w:val="clear" w:color="auto" w:fill="F3F1F1"/>
          </w:tcPr>
          <w:p w14:paraId="64401C35" w14:textId="77777777" w:rsidR="005154C9" w:rsidRPr="00D809E1" w:rsidRDefault="005154C9" w:rsidP="00ED015B">
            <w:pPr>
              <w:spacing w:before="60" w:after="60"/>
              <w:jc w:val="center"/>
            </w:pPr>
            <w:r w:rsidRPr="00D809E1">
              <w:t>3,800</w:t>
            </w:r>
          </w:p>
        </w:tc>
        <w:tc>
          <w:tcPr>
            <w:tcW w:w="2338" w:type="dxa"/>
            <w:shd w:val="clear" w:color="auto" w:fill="F3F1F1"/>
          </w:tcPr>
          <w:p w14:paraId="0A871C56" w14:textId="77777777" w:rsidR="005154C9" w:rsidRPr="00D809E1" w:rsidRDefault="005154C9" w:rsidP="00ED015B">
            <w:pPr>
              <w:spacing w:before="60" w:after="60"/>
              <w:jc w:val="center"/>
            </w:pPr>
            <w:r w:rsidRPr="00D809E1">
              <w:t>22%</w:t>
            </w:r>
          </w:p>
        </w:tc>
      </w:tr>
      <w:tr w:rsidR="005154C9" w:rsidRPr="00B6528E" w14:paraId="551E56C2" w14:textId="77777777" w:rsidTr="00ED015B">
        <w:tc>
          <w:tcPr>
            <w:tcW w:w="2337" w:type="dxa"/>
            <w:shd w:val="clear" w:color="auto" w:fill="E4E5E3"/>
          </w:tcPr>
          <w:p w14:paraId="27D4DA61" w14:textId="77777777" w:rsidR="005154C9" w:rsidRPr="00D809E1" w:rsidRDefault="005154C9" w:rsidP="00ED015B">
            <w:pPr>
              <w:spacing w:before="60" w:after="60"/>
              <w:jc w:val="center"/>
            </w:pPr>
            <w:r w:rsidRPr="00D809E1">
              <w:t>40,000</w:t>
            </w:r>
          </w:p>
        </w:tc>
        <w:tc>
          <w:tcPr>
            <w:tcW w:w="2337" w:type="dxa"/>
            <w:shd w:val="clear" w:color="auto" w:fill="E4E5E3"/>
          </w:tcPr>
          <w:p w14:paraId="2BCA83FF" w14:textId="77777777" w:rsidR="005154C9" w:rsidRPr="00D809E1" w:rsidRDefault="005154C9" w:rsidP="00ED015B">
            <w:pPr>
              <w:spacing w:before="60" w:after="60"/>
              <w:jc w:val="center"/>
            </w:pPr>
            <w:r w:rsidRPr="00D809E1">
              <w:t>60,000</w:t>
            </w:r>
          </w:p>
        </w:tc>
        <w:tc>
          <w:tcPr>
            <w:tcW w:w="2338" w:type="dxa"/>
            <w:shd w:val="clear" w:color="auto" w:fill="E4E5E3"/>
          </w:tcPr>
          <w:p w14:paraId="13368F6D" w14:textId="77777777" w:rsidR="005154C9" w:rsidRPr="00D809E1" w:rsidRDefault="005154C9" w:rsidP="00ED015B">
            <w:pPr>
              <w:spacing w:before="60" w:after="60"/>
              <w:jc w:val="center"/>
            </w:pPr>
            <w:r w:rsidRPr="00D809E1">
              <w:t>8,200</w:t>
            </w:r>
          </w:p>
        </w:tc>
        <w:tc>
          <w:tcPr>
            <w:tcW w:w="2338" w:type="dxa"/>
            <w:shd w:val="clear" w:color="auto" w:fill="E4E5E3"/>
          </w:tcPr>
          <w:p w14:paraId="2F290E82" w14:textId="77777777" w:rsidR="005154C9" w:rsidRPr="00D809E1" w:rsidRDefault="005154C9" w:rsidP="00ED015B">
            <w:pPr>
              <w:spacing w:before="60" w:after="60"/>
              <w:jc w:val="center"/>
            </w:pPr>
            <w:r w:rsidRPr="00D809E1">
              <w:t>24%</w:t>
            </w:r>
          </w:p>
        </w:tc>
      </w:tr>
      <w:tr w:rsidR="005154C9" w:rsidRPr="00B6528E" w14:paraId="7372BC18" w14:textId="77777777" w:rsidTr="00D74D31">
        <w:trPr>
          <w:trHeight w:val="387"/>
        </w:trPr>
        <w:tc>
          <w:tcPr>
            <w:tcW w:w="2337" w:type="dxa"/>
            <w:shd w:val="clear" w:color="auto" w:fill="F3F1F1"/>
          </w:tcPr>
          <w:p w14:paraId="07F33FE6" w14:textId="77777777" w:rsidR="005154C9" w:rsidRPr="00D809E1" w:rsidRDefault="005154C9" w:rsidP="00ED015B">
            <w:pPr>
              <w:spacing w:before="60" w:after="60"/>
              <w:jc w:val="center"/>
            </w:pPr>
            <w:r w:rsidRPr="00D809E1">
              <w:t>60,000</w:t>
            </w:r>
          </w:p>
        </w:tc>
        <w:tc>
          <w:tcPr>
            <w:tcW w:w="2337" w:type="dxa"/>
            <w:shd w:val="clear" w:color="auto" w:fill="F3F1F1"/>
          </w:tcPr>
          <w:p w14:paraId="19E711DB" w14:textId="77777777" w:rsidR="005154C9" w:rsidRPr="00D809E1" w:rsidRDefault="005154C9" w:rsidP="00ED015B">
            <w:pPr>
              <w:spacing w:before="60" w:after="60"/>
              <w:jc w:val="center"/>
            </w:pPr>
            <w:r w:rsidRPr="00D809E1">
              <w:t>80,000</w:t>
            </w:r>
          </w:p>
        </w:tc>
        <w:tc>
          <w:tcPr>
            <w:tcW w:w="2338" w:type="dxa"/>
            <w:shd w:val="clear" w:color="auto" w:fill="F3F1F1"/>
          </w:tcPr>
          <w:p w14:paraId="50A4B3FB" w14:textId="77777777" w:rsidR="005154C9" w:rsidRPr="00D809E1" w:rsidRDefault="005154C9" w:rsidP="00ED015B">
            <w:pPr>
              <w:spacing w:before="60" w:after="60"/>
              <w:jc w:val="center"/>
            </w:pPr>
            <w:r w:rsidRPr="00D809E1">
              <w:t>13,000</w:t>
            </w:r>
          </w:p>
        </w:tc>
        <w:tc>
          <w:tcPr>
            <w:tcW w:w="2338" w:type="dxa"/>
            <w:shd w:val="clear" w:color="auto" w:fill="F3F1F1"/>
          </w:tcPr>
          <w:p w14:paraId="59999194" w14:textId="77777777" w:rsidR="005154C9" w:rsidRPr="00D809E1" w:rsidRDefault="005154C9" w:rsidP="00ED015B">
            <w:pPr>
              <w:spacing w:before="60" w:after="60"/>
              <w:jc w:val="center"/>
            </w:pPr>
            <w:r w:rsidRPr="00D809E1">
              <w:t>26%</w:t>
            </w:r>
          </w:p>
        </w:tc>
      </w:tr>
      <w:tr w:rsidR="005154C9" w:rsidRPr="00B6528E" w14:paraId="6613BF8C" w14:textId="77777777" w:rsidTr="00D74D31">
        <w:tc>
          <w:tcPr>
            <w:tcW w:w="2337" w:type="dxa"/>
            <w:shd w:val="clear" w:color="auto" w:fill="E4E5E3"/>
          </w:tcPr>
          <w:p w14:paraId="13A6E30D" w14:textId="77777777" w:rsidR="005154C9" w:rsidRPr="00D809E1" w:rsidRDefault="005154C9" w:rsidP="00ED015B">
            <w:pPr>
              <w:spacing w:before="60" w:after="60"/>
              <w:jc w:val="center"/>
            </w:pPr>
            <w:r w:rsidRPr="00D809E1">
              <w:t>80,000</w:t>
            </w:r>
          </w:p>
        </w:tc>
        <w:tc>
          <w:tcPr>
            <w:tcW w:w="2337" w:type="dxa"/>
            <w:shd w:val="clear" w:color="auto" w:fill="E4E5E3"/>
          </w:tcPr>
          <w:p w14:paraId="046126CB" w14:textId="77777777" w:rsidR="005154C9" w:rsidRPr="00D809E1" w:rsidRDefault="005154C9" w:rsidP="00ED015B">
            <w:pPr>
              <w:spacing w:before="60" w:after="60"/>
              <w:jc w:val="center"/>
            </w:pPr>
            <w:r w:rsidRPr="00D809E1">
              <w:t>100,000</w:t>
            </w:r>
          </w:p>
        </w:tc>
        <w:tc>
          <w:tcPr>
            <w:tcW w:w="2338" w:type="dxa"/>
            <w:shd w:val="clear" w:color="auto" w:fill="E4E5E3"/>
          </w:tcPr>
          <w:p w14:paraId="1E19EEA6" w14:textId="77777777" w:rsidR="005154C9" w:rsidRPr="00D809E1" w:rsidRDefault="005154C9" w:rsidP="00ED015B">
            <w:pPr>
              <w:spacing w:before="60" w:after="60"/>
              <w:jc w:val="center"/>
            </w:pPr>
            <w:r w:rsidRPr="00D809E1">
              <w:t>18,200</w:t>
            </w:r>
          </w:p>
        </w:tc>
        <w:tc>
          <w:tcPr>
            <w:tcW w:w="2338" w:type="dxa"/>
            <w:shd w:val="clear" w:color="auto" w:fill="E4E5E3"/>
          </w:tcPr>
          <w:p w14:paraId="63E512EB" w14:textId="77777777" w:rsidR="005154C9" w:rsidRPr="00D809E1" w:rsidRDefault="005154C9" w:rsidP="00ED015B">
            <w:pPr>
              <w:spacing w:before="60" w:after="60"/>
              <w:jc w:val="center"/>
            </w:pPr>
            <w:r w:rsidRPr="00D809E1">
              <w:t>28%</w:t>
            </w:r>
          </w:p>
        </w:tc>
      </w:tr>
      <w:tr w:rsidR="005154C9" w:rsidRPr="00B6528E" w14:paraId="21EF0F9F" w14:textId="77777777" w:rsidTr="00D74D31">
        <w:tc>
          <w:tcPr>
            <w:tcW w:w="2337" w:type="dxa"/>
            <w:shd w:val="clear" w:color="auto" w:fill="FFD579"/>
          </w:tcPr>
          <w:p w14:paraId="1EA85991" w14:textId="77777777" w:rsidR="005154C9" w:rsidRPr="00D809E1" w:rsidRDefault="005154C9" w:rsidP="00ED015B">
            <w:pPr>
              <w:spacing w:before="60" w:after="60"/>
              <w:jc w:val="center"/>
            </w:pPr>
            <w:r w:rsidRPr="00D809E1">
              <w:t>100,000</w:t>
            </w:r>
          </w:p>
        </w:tc>
        <w:tc>
          <w:tcPr>
            <w:tcW w:w="2337" w:type="dxa"/>
            <w:shd w:val="clear" w:color="auto" w:fill="FFD579"/>
          </w:tcPr>
          <w:p w14:paraId="3B80E53F" w14:textId="77777777" w:rsidR="005154C9" w:rsidRPr="00D809E1" w:rsidRDefault="005154C9" w:rsidP="00ED015B">
            <w:pPr>
              <w:spacing w:before="60" w:after="60"/>
              <w:jc w:val="center"/>
            </w:pPr>
            <w:r w:rsidRPr="00D809E1">
              <w:t>150,000</w:t>
            </w:r>
          </w:p>
        </w:tc>
        <w:tc>
          <w:tcPr>
            <w:tcW w:w="2338" w:type="dxa"/>
            <w:shd w:val="clear" w:color="auto" w:fill="FFD579"/>
          </w:tcPr>
          <w:p w14:paraId="5AE765FF" w14:textId="77777777" w:rsidR="005154C9" w:rsidRPr="00D809E1" w:rsidRDefault="005154C9" w:rsidP="00ED015B">
            <w:pPr>
              <w:spacing w:before="60" w:after="60"/>
              <w:jc w:val="center"/>
            </w:pPr>
            <w:r w:rsidRPr="00D809E1">
              <w:t>23,800</w:t>
            </w:r>
          </w:p>
        </w:tc>
        <w:tc>
          <w:tcPr>
            <w:tcW w:w="2338" w:type="dxa"/>
            <w:shd w:val="clear" w:color="auto" w:fill="FFD579"/>
          </w:tcPr>
          <w:p w14:paraId="7A40C5BE" w14:textId="77777777" w:rsidR="005154C9" w:rsidRPr="00D809E1" w:rsidRDefault="005154C9" w:rsidP="00ED015B">
            <w:pPr>
              <w:spacing w:before="60" w:after="60"/>
              <w:jc w:val="center"/>
            </w:pPr>
            <w:r w:rsidRPr="00D809E1">
              <w:t>30%</w:t>
            </w:r>
          </w:p>
        </w:tc>
      </w:tr>
      <w:tr w:rsidR="005154C9" w:rsidRPr="00B6528E" w14:paraId="4087811D" w14:textId="77777777" w:rsidTr="00D74D31">
        <w:tc>
          <w:tcPr>
            <w:tcW w:w="2337" w:type="dxa"/>
            <w:shd w:val="clear" w:color="auto" w:fill="E4E6E3"/>
          </w:tcPr>
          <w:p w14:paraId="6B371B81" w14:textId="77777777" w:rsidR="005154C9" w:rsidRPr="00D809E1" w:rsidRDefault="005154C9" w:rsidP="00ED015B">
            <w:pPr>
              <w:spacing w:before="60" w:after="60"/>
              <w:jc w:val="center"/>
            </w:pPr>
            <w:r w:rsidRPr="00D809E1">
              <w:t>150,000</w:t>
            </w:r>
          </w:p>
        </w:tc>
        <w:tc>
          <w:tcPr>
            <w:tcW w:w="2337" w:type="dxa"/>
            <w:shd w:val="clear" w:color="auto" w:fill="E4E6E3"/>
          </w:tcPr>
          <w:p w14:paraId="3C270E69" w14:textId="77777777" w:rsidR="005154C9" w:rsidRPr="00D809E1" w:rsidRDefault="005154C9" w:rsidP="00ED015B">
            <w:pPr>
              <w:spacing w:before="60" w:after="60"/>
              <w:jc w:val="center"/>
            </w:pPr>
            <w:r w:rsidRPr="00D809E1">
              <w:t>250,000</w:t>
            </w:r>
          </w:p>
        </w:tc>
        <w:tc>
          <w:tcPr>
            <w:tcW w:w="2338" w:type="dxa"/>
            <w:shd w:val="clear" w:color="auto" w:fill="E4E6E3"/>
          </w:tcPr>
          <w:p w14:paraId="4160B75F" w14:textId="77777777" w:rsidR="005154C9" w:rsidRPr="00D809E1" w:rsidRDefault="005154C9" w:rsidP="00ED015B">
            <w:pPr>
              <w:spacing w:before="60" w:after="60"/>
              <w:jc w:val="center"/>
            </w:pPr>
            <w:r w:rsidRPr="00D809E1">
              <w:t>38,800</w:t>
            </w:r>
          </w:p>
        </w:tc>
        <w:tc>
          <w:tcPr>
            <w:tcW w:w="2338" w:type="dxa"/>
            <w:shd w:val="clear" w:color="auto" w:fill="E4E6E3"/>
          </w:tcPr>
          <w:p w14:paraId="3667A090" w14:textId="77777777" w:rsidR="005154C9" w:rsidRPr="00D809E1" w:rsidRDefault="005154C9" w:rsidP="00ED015B">
            <w:pPr>
              <w:spacing w:before="60" w:after="60"/>
              <w:jc w:val="center"/>
            </w:pPr>
            <w:r w:rsidRPr="00D809E1">
              <w:t>32%</w:t>
            </w:r>
          </w:p>
        </w:tc>
      </w:tr>
      <w:tr w:rsidR="005154C9" w:rsidRPr="00B6528E" w14:paraId="77457921" w14:textId="77777777" w:rsidTr="00ED015B">
        <w:tc>
          <w:tcPr>
            <w:tcW w:w="2337" w:type="dxa"/>
            <w:shd w:val="clear" w:color="auto" w:fill="F3F1F1"/>
          </w:tcPr>
          <w:p w14:paraId="29711658" w14:textId="77777777" w:rsidR="005154C9" w:rsidRPr="00D809E1" w:rsidRDefault="005154C9" w:rsidP="00ED015B">
            <w:pPr>
              <w:spacing w:before="60" w:after="60"/>
              <w:jc w:val="center"/>
            </w:pPr>
            <w:r w:rsidRPr="00D809E1">
              <w:t>250,000</w:t>
            </w:r>
          </w:p>
        </w:tc>
        <w:tc>
          <w:tcPr>
            <w:tcW w:w="2337" w:type="dxa"/>
            <w:shd w:val="clear" w:color="auto" w:fill="F3F1F1"/>
          </w:tcPr>
          <w:p w14:paraId="7272FB84" w14:textId="77777777" w:rsidR="005154C9" w:rsidRPr="00D809E1" w:rsidRDefault="005154C9" w:rsidP="00ED015B">
            <w:pPr>
              <w:spacing w:before="60" w:after="60"/>
              <w:jc w:val="center"/>
            </w:pPr>
            <w:r w:rsidRPr="00D809E1">
              <w:t>500,000</w:t>
            </w:r>
          </w:p>
        </w:tc>
        <w:tc>
          <w:tcPr>
            <w:tcW w:w="2338" w:type="dxa"/>
            <w:shd w:val="clear" w:color="auto" w:fill="F3F1F1"/>
          </w:tcPr>
          <w:p w14:paraId="4027F715" w14:textId="77777777" w:rsidR="005154C9" w:rsidRPr="00D809E1" w:rsidRDefault="005154C9" w:rsidP="00ED015B">
            <w:pPr>
              <w:spacing w:before="60" w:after="60"/>
              <w:jc w:val="center"/>
            </w:pPr>
            <w:r w:rsidRPr="00D809E1">
              <w:t>70,800</w:t>
            </w:r>
          </w:p>
        </w:tc>
        <w:tc>
          <w:tcPr>
            <w:tcW w:w="2338" w:type="dxa"/>
            <w:shd w:val="clear" w:color="auto" w:fill="F3F1F1"/>
          </w:tcPr>
          <w:p w14:paraId="583EAB7B" w14:textId="77777777" w:rsidR="005154C9" w:rsidRPr="00D809E1" w:rsidRDefault="005154C9" w:rsidP="00ED015B">
            <w:pPr>
              <w:spacing w:before="60" w:after="60"/>
              <w:jc w:val="center"/>
            </w:pPr>
            <w:r w:rsidRPr="00D809E1">
              <w:t>34%</w:t>
            </w:r>
          </w:p>
        </w:tc>
      </w:tr>
      <w:tr w:rsidR="005154C9" w:rsidRPr="00B6528E" w14:paraId="1CE2EF47" w14:textId="77777777" w:rsidTr="00ED015B">
        <w:tc>
          <w:tcPr>
            <w:tcW w:w="2337" w:type="dxa"/>
            <w:shd w:val="clear" w:color="auto" w:fill="E4E5E3"/>
          </w:tcPr>
          <w:p w14:paraId="3F44D2F6" w14:textId="77777777" w:rsidR="005154C9" w:rsidRPr="00D809E1" w:rsidRDefault="005154C9" w:rsidP="00ED015B">
            <w:pPr>
              <w:spacing w:before="60" w:after="60"/>
              <w:jc w:val="center"/>
            </w:pPr>
            <w:r w:rsidRPr="00D809E1">
              <w:t>500,000</w:t>
            </w:r>
          </w:p>
        </w:tc>
        <w:tc>
          <w:tcPr>
            <w:tcW w:w="2337" w:type="dxa"/>
            <w:shd w:val="clear" w:color="auto" w:fill="E4E5E3"/>
          </w:tcPr>
          <w:p w14:paraId="4E5DF777" w14:textId="77777777" w:rsidR="005154C9" w:rsidRPr="00D809E1" w:rsidRDefault="005154C9" w:rsidP="00ED015B">
            <w:pPr>
              <w:spacing w:before="60" w:after="60"/>
              <w:jc w:val="center"/>
            </w:pPr>
            <w:r w:rsidRPr="00D809E1">
              <w:t>750,000</w:t>
            </w:r>
          </w:p>
        </w:tc>
        <w:tc>
          <w:tcPr>
            <w:tcW w:w="2338" w:type="dxa"/>
            <w:shd w:val="clear" w:color="auto" w:fill="E4E5E3"/>
          </w:tcPr>
          <w:p w14:paraId="05EB70BE" w14:textId="77777777" w:rsidR="005154C9" w:rsidRPr="00D809E1" w:rsidRDefault="005154C9" w:rsidP="00ED015B">
            <w:pPr>
              <w:spacing w:before="60" w:after="60"/>
              <w:jc w:val="center"/>
            </w:pPr>
            <w:r w:rsidRPr="00D809E1">
              <w:t>155,800</w:t>
            </w:r>
          </w:p>
        </w:tc>
        <w:tc>
          <w:tcPr>
            <w:tcW w:w="2338" w:type="dxa"/>
            <w:shd w:val="clear" w:color="auto" w:fill="E4E5E3"/>
          </w:tcPr>
          <w:p w14:paraId="3450DAB4" w14:textId="77777777" w:rsidR="005154C9" w:rsidRPr="00D809E1" w:rsidRDefault="005154C9" w:rsidP="00ED015B">
            <w:pPr>
              <w:spacing w:before="60" w:after="60"/>
              <w:jc w:val="center"/>
            </w:pPr>
            <w:r w:rsidRPr="00D809E1">
              <w:t>37%</w:t>
            </w:r>
          </w:p>
        </w:tc>
      </w:tr>
      <w:tr w:rsidR="005154C9" w:rsidRPr="00B6528E" w14:paraId="7F716CE8" w14:textId="77777777" w:rsidTr="00ED015B">
        <w:tc>
          <w:tcPr>
            <w:tcW w:w="2337" w:type="dxa"/>
            <w:shd w:val="clear" w:color="auto" w:fill="F3F1F1"/>
          </w:tcPr>
          <w:p w14:paraId="49023FFF" w14:textId="77777777" w:rsidR="005154C9" w:rsidRPr="00D809E1" w:rsidRDefault="005154C9" w:rsidP="00ED015B">
            <w:pPr>
              <w:spacing w:before="60" w:after="60"/>
              <w:jc w:val="center"/>
            </w:pPr>
            <w:r w:rsidRPr="00D809E1">
              <w:t>750,000</w:t>
            </w:r>
          </w:p>
        </w:tc>
        <w:tc>
          <w:tcPr>
            <w:tcW w:w="2337" w:type="dxa"/>
            <w:shd w:val="clear" w:color="auto" w:fill="F3F1F1"/>
          </w:tcPr>
          <w:p w14:paraId="765E053B" w14:textId="77777777" w:rsidR="005154C9" w:rsidRPr="00D809E1" w:rsidRDefault="005154C9" w:rsidP="00ED015B">
            <w:pPr>
              <w:spacing w:before="60" w:after="60"/>
              <w:jc w:val="center"/>
            </w:pPr>
            <w:r w:rsidRPr="00D809E1">
              <w:t>1,000,000</w:t>
            </w:r>
          </w:p>
        </w:tc>
        <w:tc>
          <w:tcPr>
            <w:tcW w:w="2338" w:type="dxa"/>
            <w:shd w:val="clear" w:color="auto" w:fill="F3F1F1"/>
          </w:tcPr>
          <w:p w14:paraId="0FFBA258" w14:textId="77777777" w:rsidR="005154C9" w:rsidRPr="00D809E1" w:rsidRDefault="005154C9" w:rsidP="00ED015B">
            <w:pPr>
              <w:spacing w:before="60" w:after="60"/>
              <w:jc w:val="center"/>
            </w:pPr>
            <w:r w:rsidRPr="00D809E1">
              <w:t>248,300</w:t>
            </w:r>
          </w:p>
        </w:tc>
        <w:tc>
          <w:tcPr>
            <w:tcW w:w="2338" w:type="dxa"/>
            <w:shd w:val="clear" w:color="auto" w:fill="F3F1F1"/>
          </w:tcPr>
          <w:p w14:paraId="438FD1D3" w14:textId="77777777" w:rsidR="005154C9" w:rsidRPr="00D809E1" w:rsidRDefault="005154C9" w:rsidP="00ED015B">
            <w:pPr>
              <w:spacing w:before="60" w:after="60"/>
              <w:jc w:val="center"/>
            </w:pPr>
            <w:r w:rsidRPr="00D809E1">
              <w:t>39%</w:t>
            </w:r>
          </w:p>
        </w:tc>
      </w:tr>
      <w:tr w:rsidR="005154C9" w:rsidRPr="00B6528E" w14:paraId="1C5BA299" w14:textId="77777777" w:rsidTr="00ED015B">
        <w:tc>
          <w:tcPr>
            <w:tcW w:w="2337" w:type="dxa"/>
            <w:shd w:val="clear" w:color="auto" w:fill="E4E5E3"/>
          </w:tcPr>
          <w:p w14:paraId="3D6BF7A4" w14:textId="77777777" w:rsidR="005154C9" w:rsidRPr="00D809E1" w:rsidRDefault="005154C9" w:rsidP="00ED015B">
            <w:pPr>
              <w:spacing w:before="60" w:after="60"/>
              <w:jc w:val="center"/>
            </w:pPr>
            <w:r w:rsidRPr="00D809E1">
              <w:t>1,000,000</w:t>
            </w:r>
          </w:p>
        </w:tc>
        <w:tc>
          <w:tcPr>
            <w:tcW w:w="2337" w:type="dxa"/>
            <w:shd w:val="clear" w:color="auto" w:fill="E4E5E3"/>
          </w:tcPr>
          <w:p w14:paraId="7208360D" w14:textId="77777777" w:rsidR="005154C9" w:rsidRPr="00D809E1" w:rsidRDefault="005154C9" w:rsidP="00ED015B">
            <w:pPr>
              <w:spacing w:before="60" w:after="60"/>
              <w:jc w:val="center"/>
            </w:pPr>
            <w:r w:rsidRPr="00D809E1">
              <w:t>----</w:t>
            </w:r>
          </w:p>
        </w:tc>
        <w:tc>
          <w:tcPr>
            <w:tcW w:w="2338" w:type="dxa"/>
            <w:shd w:val="clear" w:color="auto" w:fill="E4E5E3"/>
          </w:tcPr>
          <w:p w14:paraId="400E8B02" w14:textId="77777777" w:rsidR="005154C9" w:rsidRPr="00D809E1" w:rsidRDefault="005154C9" w:rsidP="00ED015B">
            <w:pPr>
              <w:spacing w:before="60" w:after="60"/>
              <w:jc w:val="center"/>
            </w:pPr>
            <w:r w:rsidRPr="00D809E1">
              <w:t>345,800</w:t>
            </w:r>
          </w:p>
        </w:tc>
        <w:tc>
          <w:tcPr>
            <w:tcW w:w="2338" w:type="dxa"/>
            <w:shd w:val="clear" w:color="auto" w:fill="E4E5E3"/>
          </w:tcPr>
          <w:p w14:paraId="08F78FFD" w14:textId="77777777" w:rsidR="005154C9" w:rsidRPr="00D809E1" w:rsidRDefault="005154C9" w:rsidP="00ED015B">
            <w:pPr>
              <w:spacing w:before="60" w:after="60"/>
              <w:jc w:val="center"/>
            </w:pPr>
            <w:r w:rsidRPr="00D809E1">
              <w:t>40%</w:t>
            </w:r>
          </w:p>
        </w:tc>
      </w:tr>
    </w:tbl>
    <w:p w14:paraId="02797837" w14:textId="5A9CA6F5" w:rsidR="005154C9" w:rsidRPr="00D74D31" w:rsidRDefault="005154C9" w:rsidP="00D74D31">
      <w:pPr>
        <w:pStyle w:val="BodyText"/>
        <w:rPr>
          <w:i/>
          <w:sz w:val="16"/>
          <w:szCs w:val="16"/>
        </w:rPr>
      </w:pPr>
      <w:r w:rsidRPr="00D74D31">
        <w:rPr>
          <w:i/>
          <w:sz w:val="16"/>
          <w:szCs w:val="16"/>
        </w:rPr>
        <w:t>*This schedule is for 2013 and subsequent years.</w:t>
      </w:r>
    </w:p>
    <w:tbl>
      <w:tblPr>
        <w:tblStyle w:val="TableGrid"/>
        <w:tblW w:w="0" w:type="auto"/>
        <w:tblInd w:w="720" w:type="dxa"/>
        <w:tblBorders>
          <w:top w:val="none" w:sz="0" w:space="0" w:color="auto"/>
          <w:left w:val="single" w:sz="48"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8856"/>
      </w:tblGrid>
      <w:tr w:rsidR="005154C9" w:rsidRPr="005154C9" w14:paraId="077B81A6" w14:textId="77777777" w:rsidTr="00D74D31">
        <w:tc>
          <w:tcPr>
            <w:tcW w:w="8856" w:type="dxa"/>
            <w:shd w:val="pct20" w:color="auto" w:fill="auto"/>
          </w:tcPr>
          <w:p w14:paraId="72D6F979" w14:textId="77777777" w:rsidR="005154C9" w:rsidRPr="005154C9" w:rsidRDefault="005154C9" w:rsidP="005154C9">
            <w:pPr>
              <w:rPr>
                <w:bCs/>
              </w:rPr>
            </w:pPr>
            <w:r w:rsidRPr="005154C9">
              <w:rPr>
                <w:bCs/>
              </w:rPr>
              <w:t>Let’s look at an example. Suppose you wish to calculate the transfer tax on $120,000. Here is how you do it:</w:t>
            </w:r>
          </w:p>
          <w:p w14:paraId="3C2D8A6C" w14:textId="781FD43F" w:rsidR="005154C9" w:rsidRPr="005154C9" w:rsidRDefault="005154C9" w:rsidP="005154C9">
            <w:pPr>
              <w:rPr>
                <w:bCs/>
              </w:rPr>
            </w:pPr>
            <w:r w:rsidRPr="005154C9">
              <w:rPr>
                <w:b/>
                <w:bCs/>
              </w:rPr>
              <w:t>Step 1</w:t>
            </w:r>
            <w:r w:rsidRPr="005154C9">
              <w:rPr>
                <w:bCs/>
              </w:rPr>
              <w:t xml:space="preserve"> – Find the row where $120,000 i</w:t>
            </w:r>
            <w:r w:rsidR="00416166">
              <w:rPr>
                <w:bCs/>
              </w:rPr>
              <w:t xml:space="preserve">s between the number in </w:t>
            </w:r>
            <w:r w:rsidR="00F16BC3">
              <w:rPr>
                <w:bCs/>
              </w:rPr>
              <w:t>C</w:t>
            </w:r>
            <w:r w:rsidR="00416166">
              <w:rPr>
                <w:bCs/>
              </w:rPr>
              <w:t xml:space="preserve">olumn A and the number in </w:t>
            </w:r>
            <w:r w:rsidR="00F16BC3">
              <w:rPr>
                <w:bCs/>
              </w:rPr>
              <w:t>C</w:t>
            </w:r>
            <w:r w:rsidR="00416166">
              <w:rPr>
                <w:bCs/>
              </w:rPr>
              <w:t>olumn B</w:t>
            </w:r>
            <w:r w:rsidRPr="005154C9">
              <w:rPr>
                <w:bCs/>
              </w:rPr>
              <w:t>.  As you can see, it is the 7</w:t>
            </w:r>
            <w:r w:rsidRPr="005154C9">
              <w:rPr>
                <w:bCs/>
                <w:vertAlign w:val="superscript"/>
              </w:rPr>
              <w:t>th</w:t>
            </w:r>
            <w:r w:rsidRPr="005154C9">
              <w:rPr>
                <w:bCs/>
              </w:rPr>
              <w:t xml:space="preserve"> row, </w:t>
            </w:r>
            <w:r w:rsidR="00416166">
              <w:rPr>
                <w:bCs/>
              </w:rPr>
              <w:t xml:space="preserve">where the range between </w:t>
            </w:r>
            <w:r w:rsidR="00F16BC3">
              <w:rPr>
                <w:bCs/>
              </w:rPr>
              <w:t>C</w:t>
            </w:r>
            <w:r w:rsidR="00416166">
              <w:rPr>
                <w:bCs/>
              </w:rPr>
              <w:t xml:space="preserve">olumn A and </w:t>
            </w:r>
            <w:r w:rsidR="00F16BC3">
              <w:rPr>
                <w:bCs/>
              </w:rPr>
              <w:t>C</w:t>
            </w:r>
            <w:r w:rsidR="00416166">
              <w:rPr>
                <w:bCs/>
              </w:rPr>
              <w:t>olumn B</w:t>
            </w:r>
            <w:r w:rsidRPr="005154C9">
              <w:rPr>
                <w:bCs/>
              </w:rPr>
              <w:t xml:space="preserve"> is $100,000 to $150,000.</w:t>
            </w:r>
          </w:p>
          <w:p w14:paraId="3A2427A1" w14:textId="436C15FB" w:rsidR="005154C9" w:rsidRPr="005154C9" w:rsidRDefault="005154C9" w:rsidP="005154C9">
            <w:r w:rsidRPr="005154C9">
              <w:rPr>
                <w:b/>
              </w:rPr>
              <w:t>Step 2</w:t>
            </w:r>
            <w:r w:rsidRPr="005154C9">
              <w:t xml:space="preserve"> – Identify the tax on the $100,000 amount given in </w:t>
            </w:r>
            <w:r w:rsidR="00F16BC3">
              <w:t>C</w:t>
            </w:r>
            <w:r w:rsidRPr="005154C9">
              <w:t>olum</w:t>
            </w:r>
            <w:r w:rsidR="00416166">
              <w:t xml:space="preserve">n A. This is provided in </w:t>
            </w:r>
            <w:r w:rsidR="00F16BC3">
              <w:t>C</w:t>
            </w:r>
            <w:r w:rsidR="00416166">
              <w:t>olumn C</w:t>
            </w:r>
            <w:r w:rsidRPr="005154C9">
              <w:t>, where we see that the tax on $100,000 is $23,800.</w:t>
            </w:r>
          </w:p>
          <w:p w14:paraId="18110F87" w14:textId="24941687" w:rsidR="005154C9" w:rsidRPr="005154C9" w:rsidRDefault="005154C9" w:rsidP="005154C9">
            <w:r w:rsidRPr="005154C9">
              <w:rPr>
                <w:b/>
              </w:rPr>
              <w:t>Step 3</w:t>
            </w:r>
            <w:r w:rsidRPr="005154C9">
              <w:t xml:space="preserve"> – Now calculate the tax on the amount over $100,000 using the rate</w:t>
            </w:r>
            <w:r w:rsidR="00416166">
              <w:t xml:space="preserve"> found in </w:t>
            </w:r>
            <w:r w:rsidR="00F16BC3">
              <w:t>C</w:t>
            </w:r>
            <w:r w:rsidR="00416166">
              <w:t>olumn D</w:t>
            </w:r>
            <w:r w:rsidRPr="005154C9">
              <w:t>. Since our amount is $20,000 over the $100,000 for which we have already been provided the tax amount, multiply $20,000 by 30% to get $6,000.</w:t>
            </w:r>
          </w:p>
          <w:p w14:paraId="618D5ED2" w14:textId="50D191C5" w:rsidR="005154C9" w:rsidRPr="005154C9" w:rsidRDefault="005154C9" w:rsidP="005154C9">
            <w:r w:rsidRPr="005154C9">
              <w:rPr>
                <w:b/>
              </w:rPr>
              <w:t>Step 4</w:t>
            </w:r>
            <w:r w:rsidRPr="005154C9">
              <w:t xml:space="preserve"> – Add together the tax from </w:t>
            </w:r>
            <w:r w:rsidR="00F16BC3">
              <w:t>S</w:t>
            </w:r>
            <w:r w:rsidRPr="005154C9">
              <w:t xml:space="preserve">tep 2 and </w:t>
            </w:r>
            <w:r w:rsidR="00F16BC3">
              <w:t>S</w:t>
            </w:r>
            <w:r w:rsidRPr="005154C9">
              <w:t xml:space="preserve">tep 3. Thus our tax on the first $100,000 plus the tax on the next $20,000 equals $23,800 + $6,000, for a total tax </w:t>
            </w:r>
            <w:r w:rsidRPr="005154C9">
              <w:lastRenderedPageBreak/>
              <w:t>of $29,800.</w:t>
            </w:r>
          </w:p>
        </w:tc>
      </w:tr>
    </w:tbl>
    <w:p w14:paraId="28296B3D" w14:textId="4647EF68" w:rsidR="005154C9" w:rsidRPr="005154C9" w:rsidRDefault="005154C9" w:rsidP="005154C9">
      <w:r w:rsidRPr="005154C9">
        <w:rPr>
          <w:b/>
          <w:i/>
        </w:rPr>
        <w:lastRenderedPageBreak/>
        <w:t>Make note of the highest tax rate: 40%.</w:t>
      </w:r>
      <w:r w:rsidRPr="005154C9">
        <w:t xml:space="preserve"> This is achieved on all amounts over $1 million. This has not always been the highest rate. </w:t>
      </w:r>
      <w:r w:rsidR="00A46420">
        <w:t>As previously discussed, this rate has been much higher in the past. Current legislation, however, dictates that this rate schedule remain fixed unless changed by future legislation.</w:t>
      </w:r>
    </w:p>
    <w:p w14:paraId="653C62D3" w14:textId="77777777" w:rsidR="008A6405" w:rsidRDefault="008A6405" w:rsidP="0098534F"/>
    <w:p w14:paraId="58A816D6" w14:textId="77777777" w:rsidR="008A6405" w:rsidRDefault="008A6405" w:rsidP="0098534F"/>
    <w:p w14:paraId="163D9950" w14:textId="77777777" w:rsidR="001B567F" w:rsidRPr="001B567F" w:rsidRDefault="00741476" w:rsidP="001B567F">
      <w:pPr>
        <w:pStyle w:val="Heading2"/>
      </w:pPr>
      <w:r w:rsidRPr="00EA57C3">
        <w:br w:type="page"/>
      </w:r>
      <w:r w:rsidR="001B567F" w:rsidRPr="001B567F">
        <w:lastRenderedPageBreak/>
        <w:t>Practice – Using the Gift and Estate Rate Schedule</w:t>
      </w:r>
    </w:p>
    <w:p w14:paraId="26AF512B" w14:textId="0E47A61A" w:rsidR="001B567F" w:rsidRDefault="001B567F" w:rsidP="00D74D31">
      <w:pPr>
        <w:pStyle w:val="BodyText"/>
      </w:pPr>
      <w:r w:rsidRPr="001B567F">
        <w:t xml:space="preserve">To develop some comfort in working with the </w:t>
      </w:r>
      <w:r w:rsidR="00F16BC3" w:rsidRPr="001B567F">
        <w:t xml:space="preserve">Unified Gift </w:t>
      </w:r>
      <w:r w:rsidR="00F16BC3">
        <w:t>a</w:t>
      </w:r>
      <w:r w:rsidR="00F16BC3" w:rsidRPr="001B567F">
        <w:t>nd Estate Rate Schedule</w:t>
      </w:r>
      <w:r w:rsidRPr="001B567F">
        <w:t xml:space="preserve">, use the </w:t>
      </w:r>
      <w:r w:rsidR="00F16BC3">
        <w:t>schedule</w:t>
      </w:r>
      <w:r w:rsidRPr="001B567F">
        <w:t xml:space="preserve"> to answer the questions that follow:</w:t>
      </w:r>
    </w:p>
    <w:p w14:paraId="23A08C55" w14:textId="77777777" w:rsidR="001B567F" w:rsidRPr="00C81B0E" w:rsidRDefault="001B567F" w:rsidP="001B567F">
      <w:pPr>
        <w:jc w:val="center"/>
        <w:rPr>
          <w:b/>
        </w:rPr>
      </w:pPr>
      <w:r>
        <w:rPr>
          <w:b/>
        </w:rPr>
        <w:t xml:space="preserve">CURRENT </w:t>
      </w:r>
      <w:r w:rsidRPr="00C81B0E">
        <w:rPr>
          <w:b/>
        </w:rPr>
        <w:t xml:space="preserve">UNIFIED </w:t>
      </w:r>
      <w:r>
        <w:rPr>
          <w:b/>
        </w:rPr>
        <w:t xml:space="preserve">GIFT &amp; ESTATE </w:t>
      </w:r>
      <w:r w:rsidRPr="00C81B0E">
        <w:rPr>
          <w:b/>
        </w:rPr>
        <w:t>RATE SCHEDULE</w:t>
      </w:r>
      <w:r>
        <w:rPr>
          <w:b/>
        </w:rPr>
        <w:t>*</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613"/>
      </w:tblGrid>
      <w:tr w:rsidR="001B567F" w:rsidRPr="00D809E1" w14:paraId="5C81C87F" w14:textId="77777777" w:rsidTr="00ED015B">
        <w:tc>
          <w:tcPr>
            <w:tcW w:w="2337" w:type="dxa"/>
            <w:shd w:val="clear" w:color="auto" w:fill="2B4A79"/>
          </w:tcPr>
          <w:p w14:paraId="613458A4" w14:textId="77777777" w:rsidR="001B567F" w:rsidRPr="00D809E1" w:rsidRDefault="001B567F" w:rsidP="00D74D31">
            <w:pPr>
              <w:spacing w:before="60"/>
              <w:jc w:val="center"/>
              <w:rPr>
                <w:rFonts w:ascii="Arial" w:hAnsi="Arial"/>
                <w:color w:val="FFFFFF" w:themeColor="background1"/>
                <w:szCs w:val="32"/>
              </w:rPr>
            </w:pPr>
            <w:r w:rsidRPr="00D809E1">
              <w:rPr>
                <w:rFonts w:ascii="Arial" w:hAnsi="Arial"/>
                <w:color w:val="FFFFFF" w:themeColor="background1"/>
                <w:szCs w:val="32"/>
              </w:rPr>
              <w:t>Column A</w:t>
            </w:r>
          </w:p>
          <w:p w14:paraId="30397B86" w14:textId="77777777" w:rsidR="001B567F" w:rsidRPr="00D809E1" w:rsidRDefault="001B567F" w:rsidP="00ED015B">
            <w:pPr>
              <w:spacing w:before="60" w:after="60"/>
              <w:jc w:val="center"/>
              <w:rPr>
                <w:rFonts w:ascii="Arial" w:hAnsi="Arial"/>
                <w:color w:val="FFFFFF" w:themeColor="background1"/>
                <w:szCs w:val="32"/>
              </w:rPr>
            </w:pPr>
            <w:r w:rsidRPr="00D809E1">
              <w:rPr>
                <w:rFonts w:ascii="Arial" w:hAnsi="Arial"/>
                <w:color w:val="FFFFFF" w:themeColor="background1"/>
                <w:szCs w:val="32"/>
              </w:rPr>
              <w:t>Taxable amount over</w:t>
            </w:r>
          </w:p>
        </w:tc>
        <w:tc>
          <w:tcPr>
            <w:tcW w:w="2337" w:type="dxa"/>
            <w:shd w:val="clear" w:color="auto" w:fill="2B4A79"/>
          </w:tcPr>
          <w:p w14:paraId="28448565" w14:textId="77777777" w:rsidR="001B567F" w:rsidRPr="00D809E1" w:rsidRDefault="001B567F" w:rsidP="00D74D31">
            <w:pPr>
              <w:spacing w:before="60"/>
              <w:jc w:val="center"/>
              <w:rPr>
                <w:rFonts w:ascii="Arial" w:hAnsi="Arial"/>
                <w:color w:val="FFFFFF" w:themeColor="background1"/>
                <w:szCs w:val="32"/>
              </w:rPr>
            </w:pPr>
            <w:r w:rsidRPr="00D809E1">
              <w:rPr>
                <w:rFonts w:ascii="Arial" w:hAnsi="Arial"/>
                <w:color w:val="FFFFFF" w:themeColor="background1"/>
                <w:szCs w:val="32"/>
              </w:rPr>
              <w:t>Column B</w:t>
            </w:r>
          </w:p>
          <w:p w14:paraId="67BE32A1" w14:textId="77777777" w:rsidR="001B567F" w:rsidRPr="00D809E1" w:rsidRDefault="001B567F" w:rsidP="00ED015B">
            <w:pPr>
              <w:spacing w:before="60" w:after="60"/>
              <w:jc w:val="center"/>
              <w:rPr>
                <w:rFonts w:ascii="Arial" w:hAnsi="Arial"/>
                <w:color w:val="FFFFFF" w:themeColor="background1"/>
                <w:szCs w:val="32"/>
              </w:rPr>
            </w:pPr>
            <w:r w:rsidRPr="00D809E1">
              <w:rPr>
                <w:rFonts w:ascii="Arial" w:hAnsi="Arial"/>
                <w:color w:val="FFFFFF" w:themeColor="background1"/>
                <w:szCs w:val="32"/>
              </w:rPr>
              <w:t>Taxable amount not over</w:t>
            </w:r>
          </w:p>
        </w:tc>
        <w:tc>
          <w:tcPr>
            <w:tcW w:w="2338" w:type="dxa"/>
            <w:shd w:val="clear" w:color="auto" w:fill="2B4A79"/>
          </w:tcPr>
          <w:p w14:paraId="06A93A83" w14:textId="77777777" w:rsidR="001B567F" w:rsidRPr="00D809E1" w:rsidRDefault="001B567F" w:rsidP="00D74D31">
            <w:pPr>
              <w:spacing w:before="60"/>
              <w:jc w:val="center"/>
              <w:rPr>
                <w:rFonts w:ascii="Arial" w:hAnsi="Arial"/>
                <w:color w:val="FFFFFF" w:themeColor="background1"/>
                <w:szCs w:val="32"/>
              </w:rPr>
            </w:pPr>
            <w:r w:rsidRPr="00D809E1">
              <w:rPr>
                <w:rFonts w:ascii="Arial" w:hAnsi="Arial"/>
                <w:color w:val="FFFFFF" w:themeColor="background1"/>
                <w:szCs w:val="32"/>
              </w:rPr>
              <w:t>Column C</w:t>
            </w:r>
          </w:p>
          <w:p w14:paraId="253655E9" w14:textId="77777777" w:rsidR="001B567F" w:rsidRPr="00D809E1" w:rsidRDefault="001B567F" w:rsidP="00ED015B">
            <w:pPr>
              <w:spacing w:before="60" w:after="60"/>
              <w:jc w:val="center"/>
              <w:rPr>
                <w:rFonts w:ascii="Arial" w:hAnsi="Arial"/>
                <w:color w:val="FFFFFF" w:themeColor="background1"/>
                <w:szCs w:val="32"/>
              </w:rPr>
            </w:pPr>
            <w:r w:rsidRPr="00D809E1">
              <w:rPr>
                <w:rFonts w:ascii="Arial" w:hAnsi="Arial"/>
                <w:color w:val="FFFFFF" w:themeColor="background1"/>
                <w:szCs w:val="32"/>
              </w:rPr>
              <w:t>Tax on amount in Column A</w:t>
            </w:r>
          </w:p>
        </w:tc>
        <w:tc>
          <w:tcPr>
            <w:tcW w:w="2613" w:type="dxa"/>
            <w:shd w:val="clear" w:color="auto" w:fill="2B4A79"/>
          </w:tcPr>
          <w:p w14:paraId="308A8677" w14:textId="77777777" w:rsidR="001B567F" w:rsidRPr="00D809E1" w:rsidRDefault="001B567F" w:rsidP="00D74D31">
            <w:pPr>
              <w:spacing w:before="60"/>
              <w:jc w:val="center"/>
              <w:rPr>
                <w:rFonts w:ascii="Arial" w:hAnsi="Arial"/>
                <w:color w:val="FFFFFF" w:themeColor="background1"/>
                <w:szCs w:val="32"/>
              </w:rPr>
            </w:pPr>
            <w:r w:rsidRPr="00D809E1">
              <w:rPr>
                <w:rFonts w:ascii="Arial" w:hAnsi="Arial"/>
                <w:color w:val="FFFFFF" w:themeColor="background1"/>
                <w:szCs w:val="32"/>
              </w:rPr>
              <w:t>Column D</w:t>
            </w:r>
          </w:p>
          <w:p w14:paraId="4D554D42" w14:textId="77777777" w:rsidR="001B567F" w:rsidRPr="00D809E1" w:rsidRDefault="001B567F" w:rsidP="00ED015B">
            <w:pPr>
              <w:spacing w:before="60" w:after="60"/>
              <w:jc w:val="center"/>
              <w:rPr>
                <w:rFonts w:ascii="Arial" w:hAnsi="Arial"/>
                <w:color w:val="FFFFFF" w:themeColor="background1"/>
                <w:szCs w:val="32"/>
              </w:rPr>
            </w:pPr>
            <w:r w:rsidRPr="00D809E1">
              <w:rPr>
                <w:rFonts w:ascii="Arial" w:hAnsi="Arial"/>
                <w:color w:val="FFFFFF" w:themeColor="background1"/>
                <w:szCs w:val="32"/>
              </w:rPr>
              <w:t>Rate of tax on excess over amount in Column A</w:t>
            </w:r>
          </w:p>
        </w:tc>
      </w:tr>
      <w:tr w:rsidR="001B567F" w:rsidRPr="00B6528E" w14:paraId="434DC84E" w14:textId="77777777" w:rsidTr="00ED015B">
        <w:tc>
          <w:tcPr>
            <w:tcW w:w="2337" w:type="dxa"/>
            <w:shd w:val="clear" w:color="auto" w:fill="F3F1F1"/>
          </w:tcPr>
          <w:p w14:paraId="79F5A313" w14:textId="77777777" w:rsidR="001B567F" w:rsidRPr="00D809E1" w:rsidRDefault="001B567F" w:rsidP="00ED015B">
            <w:pPr>
              <w:spacing w:before="60" w:after="60"/>
              <w:jc w:val="center"/>
              <w:rPr>
                <w:szCs w:val="32"/>
              </w:rPr>
            </w:pPr>
            <w:r w:rsidRPr="00D809E1">
              <w:rPr>
                <w:szCs w:val="32"/>
              </w:rPr>
              <w:t>$0</w:t>
            </w:r>
          </w:p>
        </w:tc>
        <w:tc>
          <w:tcPr>
            <w:tcW w:w="2337" w:type="dxa"/>
            <w:shd w:val="clear" w:color="auto" w:fill="F3F1F1"/>
          </w:tcPr>
          <w:p w14:paraId="5F7E022B" w14:textId="77777777" w:rsidR="001B567F" w:rsidRPr="00D809E1" w:rsidRDefault="001B567F" w:rsidP="00ED015B">
            <w:pPr>
              <w:spacing w:before="60" w:after="60"/>
              <w:jc w:val="center"/>
              <w:rPr>
                <w:szCs w:val="32"/>
              </w:rPr>
            </w:pPr>
            <w:r w:rsidRPr="00D809E1">
              <w:rPr>
                <w:szCs w:val="32"/>
              </w:rPr>
              <w:t>$10,000</w:t>
            </w:r>
          </w:p>
        </w:tc>
        <w:tc>
          <w:tcPr>
            <w:tcW w:w="2338" w:type="dxa"/>
            <w:shd w:val="clear" w:color="auto" w:fill="F3F1F1"/>
          </w:tcPr>
          <w:p w14:paraId="0026059D" w14:textId="77777777" w:rsidR="001B567F" w:rsidRPr="00D809E1" w:rsidRDefault="001B567F" w:rsidP="00ED015B">
            <w:pPr>
              <w:spacing w:before="60" w:after="60"/>
              <w:jc w:val="center"/>
              <w:rPr>
                <w:szCs w:val="32"/>
              </w:rPr>
            </w:pPr>
            <w:r w:rsidRPr="00D809E1">
              <w:rPr>
                <w:szCs w:val="32"/>
              </w:rPr>
              <w:t>$0</w:t>
            </w:r>
          </w:p>
        </w:tc>
        <w:tc>
          <w:tcPr>
            <w:tcW w:w="2613" w:type="dxa"/>
            <w:shd w:val="clear" w:color="auto" w:fill="F3F1F1"/>
          </w:tcPr>
          <w:p w14:paraId="4DB21148" w14:textId="77777777" w:rsidR="001B567F" w:rsidRPr="00D809E1" w:rsidRDefault="001B567F" w:rsidP="00ED015B">
            <w:pPr>
              <w:spacing w:before="60" w:after="60"/>
              <w:jc w:val="center"/>
              <w:rPr>
                <w:szCs w:val="32"/>
              </w:rPr>
            </w:pPr>
            <w:r w:rsidRPr="00D809E1">
              <w:rPr>
                <w:szCs w:val="32"/>
              </w:rPr>
              <w:t>18%</w:t>
            </w:r>
          </w:p>
        </w:tc>
      </w:tr>
      <w:tr w:rsidR="001B567F" w:rsidRPr="00B6528E" w14:paraId="487EEAC7" w14:textId="77777777" w:rsidTr="00ED015B">
        <w:tc>
          <w:tcPr>
            <w:tcW w:w="2337" w:type="dxa"/>
            <w:shd w:val="clear" w:color="auto" w:fill="E4E5E3"/>
          </w:tcPr>
          <w:p w14:paraId="1A0A35B3" w14:textId="77777777" w:rsidR="001B567F" w:rsidRPr="00D809E1" w:rsidRDefault="001B567F" w:rsidP="00ED015B">
            <w:pPr>
              <w:spacing w:before="60" w:after="60"/>
              <w:jc w:val="center"/>
              <w:rPr>
                <w:szCs w:val="32"/>
              </w:rPr>
            </w:pPr>
            <w:r w:rsidRPr="00D809E1">
              <w:rPr>
                <w:szCs w:val="32"/>
              </w:rPr>
              <w:t>10,000</w:t>
            </w:r>
          </w:p>
        </w:tc>
        <w:tc>
          <w:tcPr>
            <w:tcW w:w="2337" w:type="dxa"/>
            <w:shd w:val="clear" w:color="auto" w:fill="E4E5E3"/>
          </w:tcPr>
          <w:p w14:paraId="14BAD3F2" w14:textId="77777777" w:rsidR="001B567F" w:rsidRPr="00D809E1" w:rsidRDefault="001B567F" w:rsidP="00ED015B">
            <w:pPr>
              <w:spacing w:before="60" w:after="60"/>
              <w:jc w:val="center"/>
              <w:rPr>
                <w:szCs w:val="32"/>
              </w:rPr>
            </w:pPr>
            <w:r w:rsidRPr="00D809E1">
              <w:rPr>
                <w:szCs w:val="32"/>
              </w:rPr>
              <w:t>20,000</w:t>
            </w:r>
          </w:p>
        </w:tc>
        <w:tc>
          <w:tcPr>
            <w:tcW w:w="2338" w:type="dxa"/>
            <w:shd w:val="clear" w:color="auto" w:fill="E4E5E3"/>
          </w:tcPr>
          <w:p w14:paraId="5E619C11" w14:textId="77777777" w:rsidR="001B567F" w:rsidRPr="00D809E1" w:rsidRDefault="001B567F" w:rsidP="00ED015B">
            <w:pPr>
              <w:spacing w:before="60" w:after="60"/>
              <w:jc w:val="center"/>
              <w:rPr>
                <w:szCs w:val="32"/>
              </w:rPr>
            </w:pPr>
            <w:r w:rsidRPr="00D809E1">
              <w:rPr>
                <w:szCs w:val="32"/>
              </w:rPr>
              <w:t>1,800</w:t>
            </w:r>
          </w:p>
        </w:tc>
        <w:tc>
          <w:tcPr>
            <w:tcW w:w="2613" w:type="dxa"/>
            <w:shd w:val="clear" w:color="auto" w:fill="E4E5E3"/>
          </w:tcPr>
          <w:p w14:paraId="61AD1802" w14:textId="77777777" w:rsidR="001B567F" w:rsidRPr="00D809E1" w:rsidRDefault="001B567F" w:rsidP="00ED015B">
            <w:pPr>
              <w:spacing w:before="60" w:after="60"/>
              <w:jc w:val="center"/>
              <w:rPr>
                <w:szCs w:val="32"/>
              </w:rPr>
            </w:pPr>
            <w:r w:rsidRPr="00D809E1">
              <w:rPr>
                <w:szCs w:val="32"/>
              </w:rPr>
              <w:t>20%</w:t>
            </w:r>
          </w:p>
        </w:tc>
      </w:tr>
      <w:tr w:rsidR="001B567F" w:rsidRPr="00B6528E" w14:paraId="56ED16FE" w14:textId="77777777" w:rsidTr="00ED015B">
        <w:tc>
          <w:tcPr>
            <w:tcW w:w="2337" w:type="dxa"/>
            <w:shd w:val="clear" w:color="auto" w:fill="F3F1F1"/>
          </w:tcPr>
          <w:p w14:paraId="4801BD44" w14:textId="77777777" w:rsidR="001B567F" w:rsidRPr="00D809E1" w:rsidRDefault="001B567F" w:rsidP="00ED015B">
            <w:pPr>
              <w:spacing w:before="60" w:after="60"/>
              <w:jc w:val="center"/>
              <w:rPr>
                <w:szCs w:val="32"/>
              </w:rPr>
            </w:pPr>
            <w:r w:rsidRPr="00D809E1">
              <w:rPr>
                <w:szCs w:val="32"/>
              </w:rPr>
              <w:t>20,000</w:t>
            </w:r>
          </w:p>
        </w:tc>
        <w:tc>
          <w:tcPr>
            <w:tcW w:w="2337" w:type="dxa"/>
            <w:shd w:val="clear" w:color="auto" w:fill="F3F1F1"/>
          </w:tcPr>
          <w:p w14:paraId="05C6C5E7" w14:textId="77777777" w:rsidR="001B567F" w:rsidRPr="00D809E1" w:rsidRDefault="001B567F" w:rsidP="00ED015B">
            <w:pPr>
              <w:spacing w:before="60" w:after="60"/>
              <w:jc w:val="center"/>
              <w:rPr>
                <w:szCs w:val="32"/>
              </w:rPr>
            </w:pPr>
            <w:r w:rsidRPr="00D809E1">
              <w:rPr>
                <w:szCs w:val="32"/>
              </w:rPr>
              <w:t>40,000</w:t>
            </w:r>
          </w:p>
        </w:tc>
        <w:tc>
          <w:tcPr>
            <w:tcW w:w="2338" w:type="dxa"/>
            <w:shd w:val="clear" w:color="auto" w:fill="F3F1F1"/>
          </w:tcPr>
          <w:p w14:paraId="35A2ED7C" w14:textId="77777777" w:rsidR="001B567F" w:rsidRPr="00D809E1" w:rsidRDefault="001B567F" w:rsidP="00ED015B">
            <w:pPr>
              <w:spacing w:before="60" w:after="60"/>
              <w:jc w:val="center"/>
              <w:rPr>
                <w:szCs w:val="32"/>
              </w:rPr>
            </w:pPr>
            <w:r w:rsidRPr="00D809E1">
              <w:rPr>
                <w:szCs w:val="32"/>
              </w:rPr>
              <w:t>3,800</w:t>
            </w:r>
          </w:p>
        </w:tc>
        <w:tc>
          <w:tcPr>
            <w:tcW w:w="2613" w:type="dxa"/>
            <w:shd w:val="clear" w:color="auto" w:fill="F3F1F1"/>
          </w:tcPr>
          <w:p w14:paraId="467D7B39" w14:textId="77777777" w:rsidR="001B567F" w:rsidRPr="00D809E1" w:rsidRDefault="001B567F" w:rsidP="00ED015B">
            <w:pPr>
              <w:spacing w:before="60" w:after="60"/>
              <w:jc w:val="center"/>
              <w:rPr>
                <w:szCs w:val="32"/>
              </w:rPr>
            </w:pPr>
            <w:r w:rsidRPr="00D809E1">
              <w:rPr>
                <w:szCs w:val="32"/>
              </w:rPr>
              <w:t>22%</w:t>
            </w:r>
          </w:p>
        </w:tc>
      </w:tr>
      <w:tr w:rsidR="001B567F" w:rsidRPr="00B6528E" w14:paraId="48B9E34F" w14:textId="77777777" w:rsidTr="00ED015B">
        <w:trPr>
          <w:trHeight w:val="449"/>
        </w:trPr>
        <w:tc>
          <w:tcPr>
            <w:tcW w:w="2337" w:type="dxa"/>
            <w:shd w:val="clear" w:color="auto" w:fill="E4E5E3"/>
          </w:tcPr>
          <w:p w14:paraId="6097ED95" w14:textId="77777777" w:rsidR="001B567F" w:rsidRPr="00D809E1" w:rsidRDefault="001B567F" w:rsidP="00ED015B">
            <w:pPr>
              <w:spacing w:before="60" w:after="60"/>
              <w:jc w:val="center"/>
              <w:rPr>
                <w:szCs w:val="32"/>
              </w:rPr>
            </w:pPr>
            <w:r w:rsidRPr="00D809E1">
              <w:rPr>
                <w:szCs w:val="32"/>
              </w:rPr>
              <w:t>40,000</w:t>
            </w:r>
          </w:p>
        </w:tc>
        <w:tc>
          <w:tcPr>
            <w:tcW w:w="2337" w:type="dxa"/>
            <w:shd w:val="clear" w:color="auto" w:fill="E4E5E3"/>
          </w:tcPr>
          <w:p w14:paraId="3F8248C4" w14:textId="77777777" w:rsidR="001B567F" w:rsidRPr="00D809E1" w:rsidRDefault="001B567F" w:rsidP="00ED015B">
            <w:pPr>
              <w:spacing w:before="60" w:after="60"/>
              <w:jc w:val="center"/>
              <w:rPr>
                <w:szCs w:val="32"/>
              </w:rPr>
            </w:pPr>
            <w:r w:rsidRPr="00D809E1">
              <w:rPr>
                <w:szCs w:val="32"/>
              </w:rPr>
              <w:t>60,000</w:t>
            </w:r>
          </w:p>
        </w:tc>
        <w:tc>
          <w:tcPr>
            <w:tcW w:w="2338" w:type="dxa"/>
            <w:shd w:val="clear" w:color="auto" w:fill="E4E5E3"/>
          </w:tcPr>
          <w:p w14:paraId="042E66AA" w14:textId="77777777" w:rsidR="001B567F" w:rsidRPr="00D809E1" w:rsidRDefault="001B567F" w:rsidP="00ED015B">
            <w:pPr>
              <w:spacing w:before="60" w:after="60"/>
              <w:jc w:val="center"/>
              <w:rPr>
                <w:szCs w:val="32"/>
              </w:rPr>
            </w:pPr>
            <w:r w:rsidRPr="00D809E1">
              <w:rPr>
                <w:szCs w:val="32"/>
              </w:rPr>
              <w:t>8,200</w:t>
            </w:r>
          </w:p>
        </w:tc>
        <w:tc>
          <w:tcPr>
            <w:tcW w:w="2613" w:type="dxa"/>
            <w:shd w:val="clear" w:color="auto" w:fill="E4E5E3"/>
          </w:tcPr>
          <w:p w14:paraId="03254AF9" w14:textId="77777777" w:rsidR="001B567F" w:rsidRPr="00D809E1" w:rsidRDefault="001B567F" w:rsidP="00ED015B">
            <w:pPr>
              <w:spacing w:before="60" w:after="60"/>
              <w:jc w:val="center"/>
              <w:rPr>
                <w:szCs w:val="32"/>
              </w:rPr>
            </w:pPr>
            <w:r w:rsidRPr="00D809E1">
              <w:rPr>
                <w:szCs w:val="32"/>
              </w:rPr>
              <w:t>24%</w:t>
            </w:r>
          </w:p>
        </w:tc>
      </w:tr>
      <w:tr w:rsidR="001B567F" w:rsidRPr="00B6528E" w14:paraId="3C4C5FCA" w14:textId="77777777" w:rsidTr="00ED015B">
        <w:tc>
          <w:tcPr>
            <w:tcW w:w="2337" w:type="dxa"/>
            <w:shd w:val="clear" w:color="auto" w:fill="F3F1F1"/>
          </w:tcPr>
          <w:p w14:paraId="1E523807" w14:textId="77777777" w:rsidR="001B567F" w:rsidRPr="00D809E1" w:rsidRDefault="001B567F" w:rsidP="00ED015B">
            <w:pPr>
              <w:spacing w:before="60" w:after="60"/>
              <w:jc w:val="center"/>
              <w:rPr>
                <w:szCs w:val="32"/>
              </w:rPr>
            </w:pPr>
            <w:r w:rsidRPr="00D809E1">
              <w:rPr>
                <w:szCs w:val="32"/>
              </w:rPr>
              <w:t>60,000</w:t>
            </w:r>
          </w:p>
        </w:tc>
        <w:tc>
          <w:tcPr>
            <w:tcW w:w="2337" w:type="dxa"/>
            <w:shd w:val="clear" w:color="auto" w:fill="F3F1F1"/>
          </w:tcPr>
          <w:p w14:paraId="533C255B" w14:textId="77777777" w:rsidR="001B567F" w:rsidRPr="00D809E1" w:rsidRDefault="001B567F" w:rsidP="00ED015B">
            <w:pPr>
              <w:spacing w:before="60" w:after="60"/>
              <w:jc w:val="center"/>
              <w:rPr>
                <w:szCs w:val="32"/>
              </w:rPr>
            </w:pPr>
            <w:r w:rsidRPr="00D809E1">
              <w:rPr>
                <w:szCs w:val="32"/>
              </w:rPr>
              <w:t>80,000</w:t>
            </w:r>
          </w:p>
        </w:tc>
        <w:tc>
          <w:tcPr>
            <w:tcW w:w="2338" w:type="dxa"/>
            <w:shd w:val="clear" w:color="auto" w:fill="F3F1F1"/>
          </w:tcPr>
          <w:p w14:paraId="4571F278" w14:textId="77777777" w:rsidR="001B567F" w:rsidRPr="00D809E1" w:rsidRDefault="001B567F" w:rsidP="00ED015B">
            <w:pPr>
              <w:spacing w:before="60" w:after="60"/>
              <w:jc w:val="center"/>
              <w:rPr>
                <w:szCs w:val="32"/>
              </w:rPr>
            </w:pPr>
            <w:r w:rsidRPr="00D809E1">
              <w:rPr>
                <w:szCs w:val="32"/>
              </w:rPr>
              <w:t>13,000</w:t>
            </w:r>
          </w:p>
        </w:tc>
        <w:tc>
          <w:tcPr>
            <w:tcW w:w="2613" w:type="dxa"/>
            <w:shd w:val="clear" w:color="auto" w:fill="F3F1F1"/>
          </w:tcPr>
          <w:p w14:paraId="3F6FBA57" w14:textId="77777777" w:rsidR="001B567F" w:rsidRPr="00D809E1" w:rsidRDefault="001B567F" w:rsidP="00ED015B">
            <w:pPr>
              <w:spacing w:before="60" w:after="60"/>
              <w:jc w:val="center"/>
              <w:rPr>
                <w:szCs w:val="32"/>
              </w:rPr>
            </w:pPr>
            <w:r w:rsidRPr="00D809E1">
              <w:rPr>
                <w:szCs w:val="32"/>
              </w:rPr>
              <w:t>26%</w:t>
            </w:r>
          </w:p>
        </w:tc>
      </w:tr>
      <w:tr w:rsidR="001B567F" w:rsidRPr="00B6528E" w14:paraId="6071BF74" w14:textId="77777777" w:rsidTr="00ED015B">
        <w:tc>
          <w:tcPr>
            <w:tcW w:w="2337" w:type="dxa"/>
            <w:shd w:val="clear" w:color="auto" w:fill="E4E5E3"/>
          </w:tcPr>
          <w:p w14:paraId="5903AD76" w14:textId="77777777" w:rsidR="001B567F" w:rsidRPr="00D809E1" w:rsidRDefault="001B567F" w:rsidP="00ED015B">
            <w:pPr>
              <w:spacing w:before="60" w:after="60"/>
              <w:jc w:val="center"/>
              <w:rPr>
                <w:szCs w:val="32"/>
              </w:rPr>
            </w:pPr>
            <w:r w:rsidRPr="00D809E1">
              <w:rPr>
                <w:szCs w:val="32"/>
              </w:rPr>
              <w:t>80,000</w:t>
            </w:r>
          </w:p>
        </w:tc>
        <w:tc>
          <w:tcPr>
            <w:tcW w:w="2337" w:type="dxa"/>
            <w:shd w:val="clear" w:color="auto" w:fill="E4E5E3"/>
          </w:tcPr>
          <w:p w14:paraId="7D2262FA" w14:textId="77777777" w:rsidR="001B567F" w:rsidRPr="00D809E1" w:rsidRDefault="001B567F" w:rsidP="00ED015B">
            <w:pPr>
              <w:spacing w:before="60" w:after="60"/>
              <w:jc w:val="center"/>
              <w:rPr>
                <w:szCs w:val="32"/>
              </w:rPr>
            </w:pPr>
            <w:r w:rsidRPr="00D809E1">
              <w:rPr>
                <w:szCs w:val="32"/>
              </w:rPr>
              <w:t>100,000</w:t>
            </w:r>
          </w:p>
        </w:tc>
        <w:tc>
          <w:tcPr>
            <w:tcW w:w="2338" w:type="dxa"/>
            <w:shd w:val="clear" w:color="auto" w:fill="E4E5E3"/>
          </w:tcPr>
          <w:p w14:paraId="2B3C0C3B" w14:textId="77777777" w:rsidR="001B567F" w:rsidRPr="00D809E1" w:rsidRDefault="001B567F" w:rsidP="00ED015B">
            <w:pPr>
              <w:spacing w:before="60" w:after="60"/>
              <w:jc w:val="center"/>
              <w:rPr>
                <w:szCs w:val="32"/>
              </w:rPr>
            </w:pPr>
            <w:r w:rsidRPr="00D809E1">
              <w:rPr>
                <w:szCs w:val="32"/>
              </w:rPr>
              <w:t>18,200</w:t>
            </w:r>
          </w:p>
        </w:tc>
        <w:tc>
          <w:tcPr>
            <w:tcW w:w="2613" w:type="dxa"/>
            <w:shd w:val="clear" w:color="auto" w:fill="E4E5E3"/>
          </w:tcPr>
          <w:p w14:paraId="39ADED34" w14:textId="77777777" w:rsidR="001B567F" w:rsidRPr="00D809E1" w:rsidRDefault="001B567F" w:rsidP="00ED015B">
            <w:pPr>
              <w:spacing w:before="60" w:after="60"/>
              <w:jc w:val="center"/>
              <w:rPr>
                <w:szCs w:val="32"/>
              </w:rPr>
            </w:pPr>
            <w:r w:rsidRPr="00D809E1">
              <w:rPr>
                <w:szCs w:val="32"/>
              </w:rPr>
              <w:t>28%</w:t>
            </w:r>
          </w:p>
        </w:tc>
      </w:tr>
      <w:tr w:rsidR="001B567F" w:rsidRPr="00B6528E" w14:paraId="1F47F1FA" w14:textId="77777777" w:rsidTr="00ED015B">
        <w:tc>
          <w:tcPr>
            <w:tcW w:w="2337" w:type="dxa"/>
            <w:shd w:val="clear" w:color="auto" w:fill="F3F1F1"/>
          </w:tcPr>
          <w:p w14:paraId="06CA9DA2" w14:textId="77777777" w:rsidR="001B567F" w:rsidRPr="00D809E1" w:rsidRDefault="001B567F" w:rsidP="00ED015B">
            <w:pPr>
              <w:spacing w:before="60" w:after="60"/>
              <w:jc w:val="center"/>
              <w:rPr>
                <w:szCs w:val="32"/>
              </w:rPr>
            </w:pPr>
            <w:r w:rsidRPr="00D809E1">
              <w:rPr>
                <w:szCs w:val="32"/>
              </w:rPr>
              <w:t>100,000</w:t>
            </w:r>
          </w:p>
        </w:tc>
        <w:tc>
          <w:tcPr>
            <w:tcW w:w="2337" w:type="dxa"/>
            <w:shd w:val="clear" w:color="auto" w:fill="F3F1F1"/>
          </w:tcPr>
          <w:p w14:paraId="260E172F" w14:textId="77777777" w:rsidR="001B567F" w:rsidRPr="00D809E1" w:rsidRDefault="001B567F" w:rsidP="00ED015B">
            <w:pPr>
              <w:spacing w:before="60" w:after="60"/>
              <w:jc w:val="center"/>
              <w:rPr>
                <w:szCs w:val="32"/>
              </w:rPr>
            </w:pPr>
            <w:r w:rsidRPr="00D809E1">
              <w:rPr>
                <w:szCs w:val="32"/>
              </w:rPr>
              <w:t>150,000</w:t>
            </w:r>
          </w:p>
        </w:tc>
        <w:tc>
          <w:tcPr>
            <w:tcW w:w="2338" w:type="dxa"/>
            <w:shd w:val="clear" w:color="auto" w:fill="F3F1F1"/>
          </w:tcPr>
          <w:p w14:paraId="059C3CEC" w14:textId="77777777" w:rsidR="001B567F" w:rsidRPr="00D809E1" w:rsidRDefault="001B567F" w:rsidP="00ED015B">
            <w:pPr>
              <w:spacing w:before="60" w:after="60"/>
              <w:jc w:val="center"/>
              <w:rPr>
                <w:szCs w:val="32"/>
              </w:rPr>
            </w:pPr>
            <w:r w:rsidRPr="00D809E1">
              <w:rPr>
                <w:szCs w:val="32"/>
              </w:rPr>
              <w:t>23,800</w:t>
            </w:r>
          </w:p>
        </w:tc>
        <w:tc>
          <w:tcPr>
            <w:tcW w:w="2613" w:type="dxa"/>
            <w:shd w:val="clear" w:color="auto" w:fill="F3F1F1"/>
          </w:tcPr>
          <w:p w14:paraId="55D9CADA" w14:textId="77777777" w:rsidR="001B567F" w:rsidRPr="00D809E1" w:rsidRDefault="001B567F" w:rsidP="00ED015B">
            <w:pPr>
              <w:spacing w:before="60" w:after="60"/>
              <w:jc w:val="center"/>
              <w:rPr>
                <w:szCs w:val="32"/>
              </w:rPr>
            </w:pPr>
            <w:r w:rsidRPr="00D809E1">
              <w:rPr>
                <w:szCs w:val="32"/>
              </w:rPr>
              <w:t>30%</w:t>
            </w:r>
          </w:p>
        </w:tc>
      </w:tr>
      <w:tr w:rsidR="001B567F" w:rsidRPr="00B6528E" w14:paraId="3C0D5C6B" w14:textId="77777777" w:rsidTr="00ED015B">
        <w:tc>
          <w:tcPr>
            <w:tcW w:w="2337" w:type="dxa"/>
            <w:shd w:val="clear" w:color="auto" w:fill="E4E5E3"/>
          </w:tcPr>
          <w:p w14:paraId="261AC310" w14:textId="77777777" w:rsidR="001B567F" w:rsidRPr="00D809E1" w:rsidRDefault="001B567F" w:rsidP="00ED015B">
            <w:pPr>
              <w:spacing w:before="60" w:after="60"/>
              <w:jc w:val="center"/>
              <w:rPr>
                <w:szCs w:val="32"/>
              </w:rPr>
            </w:pPr>
            <w:r w:rsidRPr="00D809E1">
              <w:rPr>
                <w:szCs w:val="32"/>
              </w:rPr>
              <w:t>150,000</w:t>
            </w:r>
          </w:p>
        </w:tc>
        <w:tc>
          <w:tcPr>
            <w:tcW w:w="2337" w:type="dxa"/>
            <w:shd w:val="clear" w:color="auto" w:fill="E4E5E3"/>
          </w:tcPr>
          <w:p w14:paraId="6BB9FBFA" w14:textId="77777777" w:rsidR="001B567F" w:rsidRPr="00D809E1" w:rsidRDefault="001B567F" w:rsidP="00ED015B">
            <w:pPr>
              <w:spacing w:before="60" w:after="60"/>
              <w:jc w:val="center"/>
              <w:rPr>
                <w:szCs w:val="32"/>
              </w:rPr>
            </w:pPr>
            <w:r w:rsidRPr="00D809E1">
              <w:rPr>
                <w:szCs w:val="32"/>
              </w:rPr>
              <w:t>250,000</w:t>
            </w:r>
          </w:p>
        </w:tc>
        <w:tc>
          <w:tcPr>
            <w:tcW w:w="2338" w:type="dxa"/>
            <w:shd w:val="clear" w:color="auto" w:fill="E4E5E3"/>
          </w:tcPr>
          <w:p w14:paraId="59048461" w14:textId="77777777" w:rsidR="001B567F" w:rsidRPr="00D809E1" w:rsidRDefault="001B567F" w:rsidP="00ED015B">
            <w:pPr>
              <w:spacing w:before="60" w:after="60"/>
              <w:jc w:val="center"/>
              <w:rPr>
                <w:szCs w:val="32"/>
              </w:rPr>
            </w:pPr>
            <w:r w:rsidRPr="00D809E1">
              <w:rPr>
                <w:szCs w:val="32"/>
              </w:rPr>
              <w:t>38,800</w:t>
            </w:r>
          </w:p>
        </w:tc>
        <w:tc>
          <w:tcPr>
            <w:tcW w:w="2613" w:type="dxa"/>
            <w:shd w:val="clear" w:color="auto" w:fill="E4E5E3"/>
          </w:tcPr>
          <w:p w14:paraId="1D576012" w14:textId="77777777" w:rsidR="001B567F" w:rsidRPr="00D809E1" w:rsidRDefault="001B567F" w:rsidP="00ED015B">
            <w:pPr>
              <w:spacing w:before="60" w:after="60"/>
              <w:jc w:val="center"/>
              <w:rPr>
                <w:szCs w:val="32"/>
              </w:rPr>
            </w:pPr>
            <w:r w:rsidRPr="00D809E1">
              <w:rPr>
                <w:szCs w:val="32"/>
              </w:rPr>
              <w:t>32%</w:t>
            </w:r>
          </w:p>
        </w:tc>
      </w:tr>
      <w:tr w:rsidR="001B567F" w:rsidRPr="00B6528E" w14:paraId="5F38DBBB" w14:textId="77777777" w:rsidTr="00ED015B">
        <w:tc>
          <w:tcPr>
            <w:tcW w:w="2337" w:type="dxa"/>
            <w:shd w:val="clear" w:color="auto" w:fill="F3F1F1"/>
          </w:tcPr>
          <w:p w14:paraId="679F5274" w14:textId="77777777" w:rsidR="001B567F" w:rsidRPr="00D809E1" w:rsidRDefault="001B567F" w:rsidP="00ED015B">
            <w:pPr>
              <w:spacing w:before="60" w:after="60"/>
              <w:jc w:val="center"/>
              <w:rPr>
                <w:szCs w:val="32"/>
              </w:rPr>
            </w:pPr>
            <w:r w:rsidRPr="00D809E1">
              <w:rPr>
                <w:szCs w:val="32"/>
              </w:rPr>
              <w:t>250,000</w:t>
            </w:r>
          </w:p>
        </w:tc>
        <w:tc>
          <w:tcPr>
            <w:tcW w:w="2337" w:type="dxa"/>
            <w:shd w:val="clear" w:color="auto" w:fill="F3F1F1"/>
          </w:tcPr>
          <w:p w14:paraId="662B2752" w14:textId="77777777" w:rsidR="001B567F" w:rsidRPr="00D809E1" w:rsidRDefault="001B567F" w:rsidP="00ED015B">
            <w:pPr>
              <w:spacing w:before="60" w:after="60"/>
              <w:jc w:val="center"/>
              <w:rPr>
                <w:szCs w:val="32"/>
              </w:rPr>
            </w:pPr>
            <w:r w:rsidRPr="00D809E1">
              <w:rPr>
                <w:szCs w:val="32"/>
              </w:rPr>
              <w:t>500,000</w:t>
            </w:r>
          </w:p>
        </w:tc>
        <w:tc>
          <w:tcPr>
            <w:tcW w:w="2338" w:type="dxa"/>
            <w:shd w:val="clear" w:color="auto" w:fill="F3F1F1"/>
          </w:tcPr>
          <w:p w14:paraId="2090664F" w14:textId="77777777" w:rsidR="001B567F" w:rsidRPr="00D809E1" w:rsidRDefault="001B567F" w:rsidP="00ED015B">
            <w:pPr>
              <w:spacing w:before="60" w:after="60"/>
              <w:jc w:val="center"/>
              <w:rPr>
                <w:szCs w:val="32"/>
              </w:rPr>
            </w:pPr>
            <w:r w:rsidRPr="00D809E1">
              <w:rPr>
                <w:szCs w:val="32"/>
              </w:rPr>
              <w:t>70,800</w:t>
            </w:r>
          </w:p>
        </w:tc>
        <w:tc>
          <w:tcPr>
            <w:tcW w:w="2613" w:type="dxa"/>
            <w:shd w:val="clear" w:color="auto" w:fill="F3F1F1"/>
          </w:tcPr>
          <w:p w14:paraId="5EB19F4B" w14:textId="77777777" w:rsidR="001B567F" w:rsidRPr="00D809E1" w:rsidRDefault="001B567F" w:rsidP="00ED015B">
            <w:pPr>
              <w:spacing w:before="60" w:after="60"/>
              <w:jc w:val="center"/>
              <w:rPr>
                <w:szCs w:val="32"/>
              </w:rPr>
            </w:pPr>
            <w:r w:rsidRPr="00D809E1">
              <w:rPr>
                <w:szCs w:val="32"/>
              </w:rPr>
              <w:t>34%</w:t>
            </w:r>
          </w:p>
        </w:tc>
      </w:tr>
      <w:tr w:rsidR="001B567F" w:rsidRPr="00B6528E" w14:paraId="4EE3C350" w14:textId="77777777" w:rsidTr="00ED015B">
        <w:tc>
          <w:tcPr>
            <w:tcW w:w="2337" w:type="dxa"/>
            <w:shd w:val="clear" w:color="auto" w:fill="E4E5E3"/>
          </w:tcPr>
          <w:p w14:paraId="23528CD2" w14:textId="77777777" w:rsidR="001B567F" w:rsidRPr="00D809E1" w:rsidRDefault="001B567F" w:rsidP="00ED015B">
            <w:pPr>
              <w:spacing w:before="60" w:after="60"/>
              <w:jc w:val="center"/>
              <w:rPr>
                <w:szCs w:val="32"/>
              </w:rPr>
            </w:pPr>
            <w:r w:rsidRPr="00D809E1">
              <w:rPr>
                <w:szCs w:val="32"/>
              </w:rPr>
              <w:t>500,000</w:t>
            </w:r>
          </w:p>
        </w:tc>
        <w:tc>
          <w:tcPr>
            <w:tcW w:w="2337" w:type="dxa"/>
            <w:shd w:val="clear" w:color="auto" w:fill="E4E5E3"/>
          </w:tcPr>
          <w:p w14:paraId="30F11FBE" w14:textId="77777777" w:rsidR="001B567F" w:rsidRPr="00D809E1" w:rsidRDefault="001B567F" w:rsidP="00ED015B">
            <w:pPr>
              <w:spacing w:before="60" w:after="60"/>
              <w:jc w:val="center"/>
              <w:rPr>
                <w:szCs w:val="32"/>
              </w:rPr>
            </w:pPr>
            <w:r w:rsidRPr="00D809E1">
              <w:rPr>
                <w:szCs w:val="32"/>
              </w:rPr>
              <w:t>750,000</w:t>
            </w:r>
          </w:p>
        </w:tc>
        <w:tc>
          <w:tcPr>
            <w:tcW w:w="2338" w:type="dxa"/>
            <w:shd w:val="clear" w:color="auto" w:fill="E4E5E3"/>
          </w:tcPr>
          <w:p w14:paraId="2D5B927E" w14:textId="77777777" w:rsidR="001B567F" w:rsidRPr="00D809E1" w:rsidRDefault="001B567F" w:rsidP="00ED015B">
            <w:pPr>
              <w:spacing w:before="60" w:after="60"/>
              <w:jc w:val="center"/>
              <w:rPr>
                <w:szCs w:val="32"/>
              </w:rPr>
            </w:pPr>
            <w:r w:rsidRPr="00D809E1">
              <w:rPr>
                <w:szCs w:val="32"/>
              </w:rPr>
              <w:t>155,800</w:t>
            </w:r>
          </w:p>
        </w:tc>
        <w:tc>
          <w:tcPr>
            <w:tcW w:w="2613" w:type="dxa"/>
            <w:shd w:val="clear" w:color="auto" w:fill="E4E5E3"/>
          </w:tcPr>
          <w:p w14:paraId="2D0FB6C7" w14:textId="77777777" w:rsidR="001B567F" w:rsidRPr="00D809E1" w:rsidRDefault="001B567F" w:rsidP="00ED015B">
            <w:pPr>
              <w:spacing w:before="60" w:after="60"/>
              <w:jc w:val="center"/>
              <w:rPr>
                <w:szCs w:val="32"/>
              </w:rPr>
            </w:pPr>
            <w:r w:rsidRPr="00D809E1">
              <w:rPr>
                <w:szCs w:val="32"/>
              </w:rPr>
              <w:t>37%</w:t>
            </w:r>
          </w:p>
        </w:tc>
      </w:tr>
      <w:tr w:rsidR="001B567F" w:rsidRPr="00B6528E" w14:paraId="777145FE" w14:textId="77777777" w:rsidTr="00ED015B">
        <w:tc>
          <w:tcPr>
            <w:tcW w:w="2337" w:type="dxa"/>
            <w:shd w:val="clear" w:color="auto" w:fill="F3F1F1"/>
          </w:tcPr>
          <w:p w14:paraId="12C8B7CC" w14:textId="77777777" w:rsidR="001B567F" w:rsidRPr="00D809E1" w:rsidRDefault="001B567F" w:rsidP="00ED015B">
            <w:pPr>
              <w:spacing w:before="60" w:after="60"/>
              <w:jc w:val="center"/>
              <w:rPr>
                <w:szCs w:val="32"/>
              </w:rPr>
            </w:pPr>
            <w:r w:rsidRPr="00D809E1">
              <w:rPr>
                <w:szCs w:val="32"/>
              </w:rPr>
              <w:t>750,000</w:t>
            </w:r>
          </w:p>
        </w:tc>
        <w:tc>
          <w:tcPr>
            <w:tcW w:w="2337" w:type="dxa"/>
            <w:shd w:val="clear" w:color="auto" w:fill="F3F1F1"/>
          </w:tcPr>
          <w:p w14:paraId="393FB785" w14:textId="77777777" w:rsidR="001B567F" w:rsidRPr="00D809E1" w:rsidRDefault="001B567F" w:rsidP="00ED015B">
            <w:pPr>
              <w:spacing w:before="60" w:after="60"/>
              <w:jc w:val="center"/>
              <w:rPr>
                <w:szCs w:val="32"/>
              </w:rPr>
            </w:pPr>
            <w:r w:rsidRPr="00D809E1">
              <w:rPr>
                <w:szCs w:val="32"/>
              </w:rPr>
              <w:t>1,000,000</w:t>
            </w:r>
          </w:p>
        </w:tc>
        <w:tc>
          <w:tcPr>
            <w:tcW w:w="2338" w:type="dxa"/>
            <w:shd w:val="clear" w:color="auto" w:fill="F3F1F1"/>
          </w:tcPr>
          <w:p w14:paraId="5C703BD0" w14:textId="77777777" w:rsidR="001B567F" w:rsidRPr="00D809E1" w:rsidRDefault="001B567F" w:rsidP="00ED015B">
            <w:pPr>
              <w:spacing w:before="60" w:after="60"/>
              <w:jc w:val="center"/>
              <w:rPr>
                <w:szCs w:val="32"/>
              </w:rPr>
            </w:pPr>
            <w:r w:rsidRPr="00D809E1">
              <w:rPr>
                <w:szCs w:val="32"/>
              </w:rPr>
              <w:t>248,300</w:t>
            </w:r>
          </w:p>
        </w:tc>
        <w:tc>
          <w:tcPr>
            <w:tcW w:w="2613" w:type="dxa"/>
            <w:shd w:val="clear" w:color="auto" w:fill="F3F1F1"/>
          </w:tcPr>
          <w:p w14:paraId="58B373E0" w14:textId="77777777" w:rsidR="001B567F" w:rsidRPr="00D809E1" w:rsidRDefault="001B567F" w:rsidP="00ED015B">
            <w:pPr>
              <w:spacing w:before="60" w:after="60"/>
              <w:jc w:val="center"/>
              <w:rPr>
                <w:szCs w:val="32"/>
              </w:rPr>
            </w:pPr>
            <w:r w:rsidRPr="00D809E1">
              <w:rPr>
                <w:szCs w:val="32"/>
              </w:rPr>
              <w:t>39%</w:t>
            </w:r>
          </w:p>
        </w:tc>
      </w:tr>
      <w:tr w:rsidR="001B567F" w:rsidRPr="00B6528E" w14:paraId="5A7D3572" w14:textId="77777777" w:rsidTr="00ED015B">
        <w:tc>
          <w:tcPr>
            <w:tcW w:w="2337" w:type="dxa"/>
            <w:shd w:val="clear" w:color="auto" w:fill="E4E5E3"/>
          </w:tcPr>
          <w:p w14:paraId="4F971782" w14:textId="77777777" w:rsidR="001B567F" w:rsidRPr="00D809E1" w:rsidRDefault="001B567F" w:rsidP="00ED015B">
            <w:pPr>
              <w:spacing w:before="60" w:after="60"/>
              <w:jc w:val="center"/>
              <w:rPr>
                <w:szCs w:val="32"/>
              </w:rPr>
            </w:pPr>
            <w:r w:rsidRPr="00D809E1">
              <w:rPr>
                <w:szCs w:val="32"/>
              </w:rPr>
              <w:t>1,000,000</w:t>
            </w:r>
          </w:p>
        </w:tc>
        <w:tc>
          <w:tcPr>
            <w:tcW w:w="2337" w:type="dxa"/>
            <w:shd w:val="clear" w:color="auto" w:fill="E4E5E3"/>
          </w:tcPr>
          <w:p w14:paraId="726DC857" w14:textId="77777777" w:rsidR="001B567F" w:rsidRPr="00D809E1" w:rsidRDefault="001B567F" w:rsidP="00ED015B">
            <w:pPr>
              <w:spacing w:before="60" w:after="60"/>
              <w:jc w:val="center"/>
              <w:rPr>
                <w:szCs w:val="32"/>
              </w:rPr>
            </w:pPr>
            <w:r w:rsidRPr="00D809E1">
              <w:rPr>
                <w:szCs w:val="32"/>
              </w:rPr>
              <w:t>----</w:t>
            </w:r>
          </w:p>
        </w:tc>
        <w:tc>
          <w:tcPr>
            <w:tcW w:w="2338" w:type="dxa"/>
            <w:shd w:val="clear" w:color="auto" w:fill="E4E5E3"/>
          </w:tcPr>
          <w:p w14:paraId="78ABA3F1" w14:textId="77777777" w:rsidR="001B567F" w:rsidRPr="00D809E1" w:rsidRDefault="001B567F" w:rsidP="00ED015B">
            <w:pPr>
              <w:spacing w:before="60" w:after="60"/>
              <w:jc w:val="center"/>
              <w:rPr>
                <w:szCs w:val="32"/>
              </w:rPr>
            </w:pPr>
            <w:r w:rsidRPr="00D809E1">
              <w:rPr>
                <w:szCs w:val="32"/>
              </w:rPr>
              <w:t>345,800</w:t>
            </w:r>
          </w:p>
        </w:tc>
        <w:tc>
          <w:tcPr>
            <w:tcW w:w="2613" w:type="dxa"/>
            <w:shd w:val="clear" w:color="auto" w:fill="E4E5E3"/>
          </w:tcPr>
          <w:p w14:paraId="6BBD5BF2" w14:textId="77777777" w:rsidR="001B567F" w:rsidRPr="00D809E1" w:rsidRDefault="001B567F" w:rsidP="00ED015B">
            <w:pPr>
              <w:spacing w:before="60" w:after="60"/>
              <w:jc w:val="center"/>
              <w:rPr>
                <w:szCs w:val="32"/>
              </w:rPr>
            </w:pPr>
            <w:r w:rsidRPr="00D809E1">
              <w:rPr>
                <w:szCs w:val="32"/>
              </w:rPr>
              <w:t>40%</w:t>
            </w:r>
          </w:p>
        </w:tc>
      </w:tr>
    </w:tbl>
    <w:p w14:paraId="4380F5F2" w14:textId="6DBBE32C" w:rsidR="00741476" w:rsidRPr="00D74D31" w:rsidRDefault="001B567F" w:rsidP="00D74D31">
      <w:pPr>
        <w:rPr>
          <w:rFonts w:ascii="Arial" w:hAnsi="Arial" w:cs="Times New Roman"/>
          <w:color w:val="FF0000"/>
        </w:rPr>
      </w:pPr>
      <w:r w:rsidRPr="00D74D31">
        <w:rPr>
          <w:i/>
          <w:sz w:val="16"/>
          <w:szCs w:val="16"/>
        </w:rPr>
        <w:t>*This schedule is for 2013 and subsequent years</w:t>
      </w:r>
      <w:r w:rsidR="00F16BC3">
        <w:rPr>
          <w:rFonts w:ascii="Arial" w:hAnsi="Arial" w:cs="Times New Roman"/>
          <w:b/>
          <w:color w:val="FF0000"/>
        </w:rPr>
        <w:t>.</w:t>
      </w:r>
    </w:p>
    <w:p w14:paraId="2B2D887D" w14:textId="77777777" w:rsidR="001B567F" w:rsidRDefault="001B567F" w:rsidP="00D74D31">
      <w:pPr>
        <w:pStyle w:val="BodyTextBoldRed"/>
      </w:pPr>
    </w:p>
    <w:p w14:paraId="1891E9B0" w14:textId="77777777" w:rsidR="008D01DD" w:rsidRPr="000519FD" w:rsidRDefault="008D01DD" w:rsidP="001B567F">
      <w:pPr>
        <w:pStyle w:val="BodyTextBoldRed"/>
      </w:pPr>
      <w:r w:rsidRPr="000519FD">
        <w:t>Enter your results in the blank space provided and click the Submit button.</w:t>
      </w:r>
    </w:p>
    <w:p w14:paraId="30BECBF9" w14:textId="77777777" w:rsidR="008D01DD" w:rsidRPr="008D01DD" w:rsidRDefault="008D01DD" w:rsidP="008C52A9">
      <w:pPr>
        <w:numPr>
          <w:ilvl w:val="0"/>
          <w:numId w:val="9"/>
        </w:numPr>
        <w:rPr>
          <w:b/>
        </w:rPr>
      </w:pPr>
      <w:r w:rsidRPr="000519FD">
        <w:t>Tentative Tax on a tr</w:t>
      </w:r>
      <w:r>
        <w:t xml:space="preserve">ansfer of $150,000 = </w:t>
      </w:r>
      <w:r w:rsidRPr="008D01DD">
        <w:rPr>
          <w:b/>
          <w:u w:val="single"/>
        </w:rPr>
        <w:t>$38,800</w:t>
      </w:r>
    </w:p>
    <w:p w14:paraId="22A3CA6D" w14:textId="77777777" w:rsidR="008D01DD" w:rsidRPr="00464168" w:rsidRDefault="008D01DD" w:rsidP="008D01DD">
      <w:pPr>
        <w:pStyle w:val="ReviewAnswer"/>
      </w:pPr>
      <w:r w:rsidRPr="00464168">
        <w:rPr>
          <w:rStyle w:val="Strong"/>
        </w:rPr>
        <w:t>Correct!</w:t>
      </w:r>
      <w:r w:rsidRPr="00464168">
        <w:t xml:space="preserve"> The answer is $38,800</w:t>
      </w:r>
    </w:p>
    <w:p w14:paraId="00998F91" w14:textId="77777777" w:rsidR="008D01DD" w:rsidRPr="00464168" w:rsidRDefault="008D01DD" w:rsidP="008D01DD">
      <w:pPr>
        <w:pStyle w:val="ReviewAnswer"/>
      </w:pPr>
      <w:r w:rsidRPr="00464168">
        <w:rPr>
          <w:rStyle w:val="Strong"/>
        </w:rPr>
        <w:t>Incorrect.</w:t>
      </w:r>
      <w:r w:rsidRPr="00464168">
        <w:t xml:space="preserve"> To find the correct tax, follow these steps: </w:t>
      </w:r>
    </w:p>
    <w:p w14:paraId="1E256A98" w14:textId="0370E322" w:rsidR="008D01DD" w:rsidRPr="00464168" w:rsidRDefault="008D01DD" w:rsidP="008D01DD">
      <w:pPr>
        <w:pStyle w:val="ReviewAnswer"/>
      </w:pPr>
      <w:r w:rsidRPr="00464168">
        <w:rPr>
          <w:rStyle w:val="Strong"/>
        </w:rPr>
        <w:t>Step 1</w:t>
      </w:r>
      <w:r w:rsidRPr="00464168">
        <w:t>. Locate the row where $150,000 falls within the range given in the first two columns. This occurs in the range of $150,000 to $</w:t>
      </w:r>
      <w:r w:rsidR="001B567F">
        <w:t>250,000</w:t>
      </w:r>
      <w:r w:rsidRPr="00464168">
        <w:t xml:space="preserve">. </w:t>
      </w:r>
    </w:p>
    <w:p w14:paraId="1C77168C" w14:textId="1CC64BE5" w:rsidR="008D01DD" w:rsidRPr="00464168" w:rsidRDefault="008D01DD" w:rsidP="008D01DD">
      <w:pPr>
        <w:pStyle w:val="ReviewAnswer"/>
      </w:pPr>
      <w:r w:rsidRPr="00464168">
        <w:rPr>
          <w:rStyle w:val="Strong"/>
        </w:rPr>
        <w:t>Step 2.</w:t>
      </w:r>
      <w:r w:rsidRPr="00464168">
        <w:t xml:space="preserve"> The third and fourth columns indicate the tax would be $38,800 plus 32% of any amount over that listed in Column </w:t>
      </w:r>
      <w:r w:rsidR="00A46420">
        <w:t>A</w:t>
      </w:r>
      <w:r w:rsidRPr="00464168">
        <w:t xml:space="preserve"> ($150,000). Since our estate is exactly $150,000, there is nothing further to calculate, so the tentative tax is $38,800.</w:t>
      </w:r>
    </w:p>
    <w:p w14:paraId="1FA8C939" w14:textId="77777777" w:rsidR="008D01DD" w:rsidRPr="000519FD" w:rsidRDefault="008D01DD" w:rsidP="008C52A9">
      <w:pPr>
        <w:numPr>
          <w:ilvl w:val="0"/>
          <w:numId w:val="9"/>
        </w:numPr>
      </w:pPr>
      <w:r w:rsidRPr="000519FD">
        <w:t xml:space="preserve">Tentative Tax on a transfer of $350,000 </w:t>
      </w:r>
      <w:r w:rsidRPr="008D01DD">
        <w:t>=</w:t>
      </w:r>
      <w:r w:rsidRPr="00464168">
        <w:rPr>
          <w:rStyle w:val="Strong"/>
          <w:u w:val="single"/>
        </w:rPr>
        <w:t>$104,800</w:t>
      </w:r>
    </w:p>
    <w:p w14:paraId="293C4F10" w14:textId="7E5A6109" w:rsidR="008D01DD" w:rsidRPr="00464168" w:rsidRDefault="008D01DD" w:rsidP="008D01DD">
      <w:pPr>
        <w:pStyle w:val="ReviewAnswer"/>
      </w:pPr>
      <w:r w:rsidRPr="00464168">
        <w:rPr>
          <w:rStyle w:val="Strong"/>
        </w:rPr>
        <w:t>Correct!</w:t>
      </w:r>
      <w:r w:rsidRPr="00464168">
        <w:t xml:space="preserve"> The </w:t>
      </w:r>
      <w:r w:rsidR="00F16BC3">
        <w:t>a</w:t>
      </w:r>
      <w:r w:rsidRPr="00464168">
        <w:t xml:space="preserve">nswer is $104,800. </w:t>
      </w:r>
    </w:p>
    <w:p w14:paraId="09B1CF40" w14:textId="77777777" w:rsidR="008D01DD" w:rsidRPr="00464168" w:rsidRDefault="008D01DD" w:rsidP="008D01DD">
      <w:pPr>
        <w:pStyle w:val="ReviewAnswer"/>
      </w:pPr>
      <w:r w:rsidRPr="00464168">
        <w:rPr>
          <w:rStyle w:val="Strong"/>
        </w:rPr>
        <w:t>Incorrect</w:t>
      </w:r>
      <w:r w:rsidRPr="00464168">
        <w:t xml:space="preserve">. To find the correct tax, follow these steps. </w:t>
      </w:r>
    </w:p>
    <w:p w14:paraId="05688F73" w14:textId="5B4DABEF" w:rsidR="008D01DD" w:rsidRPr="00464168" w:rsidRDefault="008D01DD" w:rsidP="008D01DD">
      <w:pPr>
        <w:pStyle w:val="ReviewAnswer"/>
      </w:pPr>
      <w:r w:rsidRPr="00464168">
        <w:rPr>
          <w:rStyle w:val="Strong"/>
        </w:rPr>
        <w:t>Step 1</w:t>
      </w:r>
      <w:r w:rsidRPr="00464168">
        <w:t>. Locate the row where $350,000 falls within the range listed in</w:t>
      </w:r>
      <w:r w:rsidR="0094391A">
        <w:t xml:space="preserve"> C</w:t>
      </w:r>
      <w:r w:rsidRPr="00464168">
        <w:t xml:space="preserve">olumns </w:t>
      </w:r>
      <w:r w:rsidR="00A46420">
        <w:t>A</w:t>
      </w:r>
      <w:r w:rsidRPr="00464168">
        <w:t xml:space="preserve"> and </w:t>
      </w:r>
      <w:r w:rsidR="00A46420">
        <w:t>B</w:t>
      </w:r>
      <w:r w:rsidRPr="00464168">
        <w:t>. The appropriate range is $250,000 to $</w:t>
      </w:r>
      <w:r w:rsidR="00A46420">
        <w:t>500,000</w:t>
      </w:r>
      <w:r w:rsidRPr="00464168">
        <w:t xml:space="preserve">. </w:t>
      </w:r>
    </w:p>
    <w:p w14:paraId="1753EBA9" w14:textId="522A8657" w:rsidR="008D01DD" w:rsidRPr="00464168" w:rsidRDefault="008D01DD" w:rsidP="008D01DD">
      <w:pPr>
        <w:pStyle w:val="ReviewAnswer"/>
      </w:pPr>
      <w:r w:rsidRPr="00464168">
        <w:rPr>
          <w:rStyle w:val="Strong"/>
        </w:rPr>
        <w:t>Step 2.</w:t>
      </w:r>
      <w:r w:rsidRPr="00464168">
        <w:t xml:space="preserve"> Columns </w:t>
      </w:r>
      <w:r w:rsidR="00A46420">
        <w:t>C</w:t>
      </w:r>
      <w:r w:rsidR="00A46420" w:rsidRPr="00464168">
        <w:t xml:space="preserve"> </w:t>
      </w:r>
      <w:r w:rsidRPr="00464168">
        <w:t xml:space="preserve">and </w:t>
      </w:r>
      <w:r w:rsidR="00A46420">
        <w:t>D</w:t>
      </w:r>
      <w:r w:rsidR="00A46420" w:rsidRPr="00464168">
        <w:t xml:space="preserve"> </w:t>
      </w:r>
      <w:r w:rsidRPr="00464168">
        <w:t xml:space="preserve">indicate that the tax is $70,800 plus 34% of any amount over $250,000. That leads to the following tax calculation: </w:t>
      </w:r>
    </w:p>
    <w:p w14:paraId="0984690F" w14:textId="77777777" w:rsidR="008D01DD" w:rsidRPr="00464168" w:rsidRDefault="008D01DD" w:rsidP="008D01DD">
      <w:pPr>
        <w:pStyle w:val="ReviewAnswer"/>
      </w:pPr>
      <w:r w:rsidRPr="00464168">
        <w:lastRenderedPageBreak/>
        <w:t>Tentative Tax = 70,800 + .34(350,000 – 250,000) = 70,800 + 34,000 = $104,800</w:t>
      </w:r>
    </w:p>
    <w:p w14:paraId="37BF1830" w14:textId="77777777" w:rsidR="008D01DD" w:rsidRPr="000519FD" w:rsidRDefault="008D01DD" w:rsidP="001B567F">
      <w:pPr>
        <w:pStyle w:val="BodyTextBoldRed"/>
      </w:pPr>
      <w:r w:rsidRPr="000519FD">
        <w:t xml:space="preserve">Next, identify the </w:t>
      </w:r>
      <w:r w:rsidRPr="000519FD">
        <w:rPr>
          <w:bCs/>
        </w:rPr>
        <w:t>marginal rates</w:t>
      </w:r>
      <w:r w:rsidRPr="000519FD">
        <w:t xml:space="preserve"> for the following amounts:</w:t>
      </w:r>
    </w:p>
    <w:p w14:paraId="390FC051" w14:textId="77777777" w:rsidR="008D01DD" w:rsidRPr="008D01DD" w:rsidRDefault="008D01DD" w:rsidP="008C52A9">
      <w:pPr>
        <w:numPr>
          <w:ilvl w:val="0"/>
          <w:numId w:val="9"/>
        </w:numPr>
        <w:rPr>
          <w:b/>
          <w:u w:val="single"/>
        </w:rPr>
      </w:pPr>
      <w:r w:rsidRPr="000519FD">
        <w:rPr>
          <w:b/>
          <w:bCs/>
        </w:rPr>
        <w:t>Marginal rate</w:t>
      </w:r>
      <w:r w:rsidRPr="000519FD">
        <w:t xml:space="preserve"> on a t</w:t>
      </w:r>
      <w:r>
        <w:t xml:space="preserve">ransfer of $450,000 = </w:t>
      </w:r>
      <w:r w:rsidRPr="008D01DD">
        <w:rPr>
          <w:b/>
          <w:u w:val="single"/>
        </w:rPr>
        <w:t>34%</w:t>
      </w:r>
    </w:p>
    <w:p w14:paraId="2C51C18A" w14:textId="77777777" w:rsidR="008D01DD" w:rsidRPr="00464168" w:rsidRDefault="008D01DD" w:rsidP="008D01DD">
      <w:pPr>
        <w:pStyle w:val="ReviewAnswer"/>
      </w:pPr>
      <w:r w:rsidRPr="00464168">
        <w:rPr>
          <w:rStyle w:val="Strong"/>
        </w:rPr>
        <w:t>Correct!</w:t>
      </w:r>
      <w:r w:rsidRPr="00464168">
        <w:t xml:space="preserve"> The answer is 34%.</w:t>
      </w:r>
    </w:p>
    <w:p w14:paraId="577A8401" w14:textId="77777777" w:rsidR="008D01DD" w:rsidRPr="00464168" w:rsidRDefault="008D01DD" w:rsidP="008D01DD">
      <w:pPr>
        <w:pStyle w:val="ReviewAnswer"/>
      </w:pPr>
      <w:r w:rsidRPr="00464168">
        <w:rPr>
          <w:rStyle w:val="Strong"/>
        </w:rPr>
        <w:t>Incorrect</w:t>
      </w:r>
      <w:r w:rsidRPr="00464168">
        <w:t xml:space="preserve">. To find the correct answer, follow these steps: </w:t>
      </w:r>
    </w:p>
    <w:p w14:paraId="1226EF09" w14:textId="5BF8E217" w:rsidR="008D01DD" w:rsidRPr="00464168" w:rsidRDefault="008D01DD" w:rsidP="008D01DD">
      <w:pPr>
        <w:pStyle w:val="ReviewAnswer"/>
      </w:pPr>
      <w:r w:rsidRPr="00464168">
        <w:rPr>
          <w:rStyle w:val="Strong"/>
        </w:rPr>
        <w:t>Step 1.</w:t>
      </w:r>
      <w:r w:rsidRPr="00464168">
        <w:t xml:space="preserve"> Locate the row where $450,000 falls within the range given by </w:t>
      </w:r>
      <w:r w:rsidR="00F16BC3">
        <w:t>C</w:t>
      </w:r>
      <w:r w:rsidRPr="00464168">
        <w:t xml:space="preserve">olumns </w:t>
      </w:r>
      <w:r w:rsidR="00A46420">
        <w:t>A</w:t>
      </w:r>
      <w:r w:rsidRPr="00464168">
        <w:t xml:space="preserve"> and </w:t>
      </w:r>
      <w:r w:rsidR="00A46420">
        <w:t>B</w:t>
      </w:r>
      <w:r w:rsidRPr="00464168">
        <w:t>. The appropriate range is $250,000 to $</w:t>
      </w:r>
      <w:r w:rsidR="00A46420">
        <w:t>500,000</w:t>
      </w:r>
      <w:r w:rsidRPr="00464168">
        <w:t xml:space="preserve">. </w:t>
      </w:r>
    </w:p>
    <w:p w14:paraId="7AACE97C" w14:textId="760665E4" w:rsidR="008D01DD" w:rsidRPr="00464168" w:rsidRDefault="008D01DD" w:rsidP="008D01DD">
      <w:pPr>
        <w:pStyle w:val="ReviewAnswer"/>
      </w:pPr>
      <w:r w:rsidRPr="00464168">
        <w:rPr>
          <w:rStyle w:val="Strong"/>
        </w:rPr>
        <w:t>Step 2.</w:t>
      </w:r>
      <w:r w:rsidRPr="00464168">
        <w:t xml:space="preserve"> Column </w:t>
      </w:r>
      <w:r w:rsidR="00A46420">
        <w:t>D</w:t>
      </w:r>
      <w:r w:rsidR="00A46420" w:rsidRPr="00464168">
        <w:t xml:space="preserve"> </w:t>
      </w:r>
      <w:r w:rsidRPr="00464168">
        <w:t>gives the marginal rate being charged on every dollar over $250,000 as 34%. Thus, the marginal rate for $450,000 is 34%.</w:t>
      </w:r>
    </w:p>
    <w:p w14:paraId="5686233F" w14:textId="77777777" w:rsidR="008D01DD" w:rsidRPr="000519FD" w:rsidRDefault="008D01DD" w:rsidP="008C52A9">
      <w:pPr>
        <w:numPr>
          <w:ilvl w:val="0"/>
          <w:numId w:val="9"/>
        </w:numPr>
      </w:pPr>
      <w:r w:rsidRPr="000519FD">
        <w:rPr>
          <w:b/>
          <w:bCs/>
        </w:rPr>
        <w:t>Marginal rate</w:t>
      </w:r>
      <w:r w:rsidRPr="000519FD">
        <w:t xml:space="preserve"> on a transfer of </w:t>
      </w:r>
      <w:r>
        <w:t xml:space="preserve">$4,500,000 = </w:t>
      </w:r>
      <w:r w:rsidR="00F90943">
        <w:rPr>
          <w:b/>
          <w:u w:val="single"/>
        </w:rPr>
        <w:t>40</w:t>
      </w:r>
      <w:r w:rsidRPr="008D01DD">
        <w:rPr>
          <w:b/>
          <w:u w:val="single"/>
        </w:rPr>
        <w:t>%</w:t>
      </w:r>
    </w:p>
    <w:p w14:paraId="7303029F" w14:textId="77777777" w:rsidR="008D01DD" w:rsidRPr="00464168" w:rsidRDefault="008D01DD" w:rsidP="008D01DD">
      <w:pPr>
        <w:pStyle w:val="ReviewAnswer"/>
      </w:pPr>
      <w:r w:rsidRPr="00464168">
        <w:rPr>
          <w:rStyle w:val="Strong"/>
        </w:rPr>
        <w:t>Correct!</w:t>
      </w:r>
      <w:r w:rsidRPr="00464168">
        <w:t xml:space="preserve"> The answer is </w:t>
      </w:r>
      <w:r w:rsidR="00F90943">
        <w:t>40</w:t>
      </w:r>
      <w:r w:rsidRPr="00464168">
        <w:t>%.</w:t>
      </w:r>
    </w:p>
    <w:p w14:paraId="55888CB0" w14:textId="77777777" w:rsidR="008D01DD" w:rsidRPr="00464168" w:rsidRDefault="008D01DD" w:rsidP="008D01DD">
      <w:pPr>
        <w:pStyle w:val="ReviewAnswer"/>
      </w:pPr>
      <w:r w:rsidRPr="00464168">
        <w:rPr>
          <w:rStyle w:val="Strong"/>
        </w:rPr>
        <w:t>Incorrect.</w:t>
      </w:r>
      <w:r w:rsidRPr="00464168">
        <w:t xml:space="preserve"> To find the correct answer, follow these steps: </w:t>
      </w:r>
    </w:p>
    <w:p w14:paraId="728A30BF" w14:textId="2A2EC995" w:rsidR="008D01DD" w:rsidRPr="00464168" w:rsidRDefault="008D01DD" w:rsidP="008D01DD">
      <w:pPr>
        <w:pStyle w:val="ReviewAnswer"/>
      </w:pPr>
      <w:r w:rsidRPr="00464168">
        <w:rPr>
          <w:rStyle w:val="Strong"/>
        </w:rPr>
        <w:t>Step 1.</w:t>
      </w:r>
      <w:r w:rsidRPr="00464168">
        <w:t xml:space="preserve"> Locate the row where $4,500,000 falls within the range given by </w:t>
      </w:r>
      <w:r w:rsidR="00F16BC3">
        <w:t>C</w:t>
      </w:r>
      <w:r w:rsidRPr="00464168">
        <w:t xml:space="preserve">olumns </w:t>
      </w:r>
      <w:r w:rsidR="00A46420">
        <w:t>A</w:t>
      </w:r>
      <w:r w:rsidRPr="00464168">
        <w:t xml:space="preserve"> and </w:t>
      </w:r>
      <w:r w:rsidR="00A46420">
        <w:t>B</w:t>
      </w:r>
      <w:r w:rsidRPr="00464168">
        <w:t>. The appropriate range is in the last row, which includes everything from $</w:t>
      </w:r>
      <w:r w:rsidR="00F90943">
        <w:t>1,000</w:t>
      </w:r>
      <w:r w:rsidRPr="00464168">
        <w:t xml:space="preserve">,000 and above. </w:t>
      </w:r>
    </w:p>
    <w:p w14:paraId="3A7D1668" w14:textId="5FF831B1" w:rsidR="008D01DD" w:rsidRPr="00464168" w:rsidRDefault="008D01DD" w:rsidP="008D01DD">
      <w:pPr>
        <w:pStyle w:val="ReviewAnswer"/>
      </w:pPr>
      <w:r w:rsidRPr="00464168">
        <w:rPr>
          <w:rStyle w:val="Strong"/>
        </w:rPr>
        <w:t>Step 2.</w:t>
      </w:r>
      <w:r w:rsidRPr="00464168">
        <w:t xml:space="preserve"> Column </w:t>
      </w:r>
      <w:r w:rsidR="00332BB2">
        <w:t>D</w:t>
      </w:r>
      <w:r w:rsidRPr="00464168">
        <w:t xml:space="preserve"> gives the marginal rate being charged on every dollar over $</w:t>
      </w:r>
      <w:r w:rsidR="00F90943">
        <w:t>1,000</w:t>
      </w:r>
      <w:r w:rsidRPr="00464168">
        <w:t xml:space="preserve">,000 as </w:t>
      </w:r>
      <w:r w:rsidR="00F90943">
        <w:t>40</w:t>
      </w:r>
      <w:r w:rsidRPr="00464168">
        <w:t xml:space="preserve">%. Thus, the marginal rate is </w:t>
      </w:r>
      <w:r w:rsidR="00F90943">
        <w:t>40</w:t>
      </w:r>
      <w:r w:rsidRPr="00464168">
        <w:t>%.</w:t>
      </w:r>
    </w:p>
    <w:p w14:paraId="6BD179E8" w14:textId="77777777" w:rsidR="004346B2" w:rsidRDefault="004346B2" w:rsidP="008D01DD"/>
    <w:p w14:paraId="2F27175B" w14:textId="77777777" w:rsidR="00332BB2" w:rsidRDefault="004346B2" w:rsidP="00332BB2">
      <w:pPr>
        <w:pStyle w:val="Heading2"/>
      </w:pPr>
      <w:r>
        <w:br w:type="page"/>
      </w:r>
      <w:r w:rsidR="00332BB2" w:rsidRPr="00B36AE6">
        <w:lastRenderedPageBreak/>
        <w:t>Why Unify the Gift and Estate Tax?</w:t>
      </w:r>
    </w:p>
    <w:p w14:paraId="09B7C0F9" w14:textId="77777777" w:rsidR="00332BB2" w:rsidRDefault="00332BB2" w:rsidP="00332BB2">
      <w:r>
        <w:t>One of the goals in creating a unified gift and estate tax system was to ultimately have everyone make the same transfer tax calculation regardless of the timing of the transfers. Just how this is accomplished is illustrated in the following example.</w:t>
      </w:r>
    </w:p>
    <w:p w14:paraId="6972CBCC" w14:textId="77777777" w:rsidR="00332BB2" w:rsidRPr="00310A6F" w:rsidRDefault="00332BB2" w:rsidP="00332BB2"/>
    <w:tbl>
      <w:tblPr>
        <w:tblW w:w="0" w:type="auto"/>
        <w:tblBorders>
          <w:top w:val="single" w:sz="4" w:space="0" w:color="auto"/>
          <w:left w:val="single" w:sz="4" w:space="0" w:color="auto"/>
          <w:bottom w:val="single" w:sz="4" w:space="0" w:color="auto"/>
          <w:right w:val="single" w:sz="4" w:space="0" w:color="auto"/>
        </w:tblBorders>
        <w:shd w:val="clear" w:color="auto" w:fill="E4E5E3"/>
        <w:tblLook w:val="04A0" w:firstRow="1" w:lastRow="0" w:firstColumn="1" w:lastColumn="0" w:noHBand="0" w:noVBand="1"/>
      </w:tblPr>
      <w:tblGrid>
        <w:gridCol w:w="9350"/>
      </w:tblGrid>
      <w:tr w:rsidR="00332BB2" w:rsidRPr="00310A6F" w14:paraId="6E1EE63F" w14:textId="77777777" w:rsidTr="00ED015B">
        <w:tc>
          <w:tcPr>
            <w:tcW w:w="9350" w:type="dxa"/>
            <w:shd w:val="clear" w:color="auto" w:fill="E4E5E3"/>
          </w:tcPr>
          <w:p w14:paraId="74014BEA" w14:textId="77777777" w:rsidR="00332BB2" w:rsidRPr="00310A6F" w:rsidRDefault="00332BB2" w:rsidP="00ED015B">
            <w:pPr>
              <w:rPr>
                <w:b/>
                <w:bCs/>
              </w:rPr>
            </w:pPr>
            <w:r w:rsidRPr="00310A6F">
              <w:rPr>
                <w:b/>
                <w:bCs/>
              </w:rPr>
              <w:t>Mr. Jones’ Story</w:t>
            </w:r>
          </w:p>
          <w:p w14:paraId="70CA450B" w14:textId="77777777" w:rsidR="00332BB2" w:rsidRPr="00310A6F" w:rsidRDefault="00332BB2" w:rsidP="00ED015B">
            <w:r w:rsidRPr="00310A6F">
              <w:t xml:space="preserve">Mr. Jones made a taxable </w:t>
            </w:r>
            <w:proofErr w:type="gramStart"/>
            <w:r w:rsidRPr="00310A6F">
              <w:t>gift</w:t>
            </w:r>
            <w:r>
              <w:t>s</w:t>
            </w:r>
            <w:proofErr w:type="gramEnd"/>
            <w:r w:rsidRPr="00310A6F">
              <w:t xml:space="preserve"> during his lifetime (after 1976) of $800,000. He died in </w:t>
            </w:r>
            <w:r>
              <w:t>2016</w:t>
            </w:r>
            <w:r w:rsidRPr="00310A6F">
              <w:t xml:space="preserve"> with an estate valued at $6,200,000. How do you take into account his lifetime gift in computing his estate tax?</w:t>
            </w:r>
          </w:p>
          <w:p w14:paraId="1AC7ACB6" w14:textId="77777777" w:rsidR="00332BB2" w:rsidRPr="00310A6F" w:rsidRDefault="00332BB2" w:rsidP="00ED015B">
            <w:pPr>
              <w:rPr>
                <w:color w:val="FF0000"/>
              </w:rPr>
            </w:pPr>
            <w:r w:rsidRPr="00310A6F">
              <w:rPr>
                <w:noProof/>
              </w:rPr>
              <w:drawing>
                <wp:inline distT="0" distB="0" distL="0" distR="0" wp14:anchorId="65285F56" wp14:editId="58DE4314">
                  <wp:extent cx="304800" cy="304800"/>
                  <wp:effectExtent l="0" t="0" r="0" b="0"/>
                  <wp:docPr id="92" name="Picture 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ation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0A6F">
              <w:t xml:space="preserve">   </w:t>
            </w:r>
            <w:r w:rsidRPr="00310A6F">
              <w:rPr>
                <w:b/>
              </w:rPr>
              <w:t xml:space="preserve"> </w:t>
            </w:r>
            <w:r w:rsidRPr="00310A6F">
              <w:rPr>
                <w:b/>
                <w:color w:val="FF0000"/>
              </w:rPr>
              <w:t>Click the icon for the answer.</w:t>
            </w:r>
          </w:p>
          <w:tbl>
            <w:tblPr>
              <w:tblW w:w="0" w:type="auto"/>
              <w:tblBorders>
                <w:top w:val="single" w:sz="4" w:space="0" w:color="auto"/>
                <w:left w:val="single" w:sz="4" w:space="0" w:color="auto"/>
                <w:bottom w:val="single" w:sz="4" w:space="0" w:color="auto"/>
                <w:right w:val="single" w:sz="4" w:space="0" w:color="auto"/>
              </w:tblBorders>
              <w:shd w:val="clear" w:color="auto" w:fill="F3F1F1"/>
              <w:tblLook w:val="04A0" w:firstRow="1" w:lastRow="0" w:firstColumn="1" w:lastColumn="0" w:noHBand="0" w:noVBand="1"/>
            </w:tblPr>
            <w:tblGrid>
              <w:gridCol w:w="9124"/>
            </w:tblGrid>
            <w:tr w:rsidR="00332BB2" w:rsidRPr="00310A6F" w14:paraId="15B51779" w14:textId="77777777" w:rsidTr="00ED015B">
              <w:tc>
                <w:tcPr>
                  <w:tcW w:w="9576" w:type="dxa"/>
                  <w:shd w:val="clear" w:color="auto" w:fill="F3F1F1"/>
                </w:tcPr>
                <w:p w14:paraId="79398360" w14:textId="77777777" w:rsidR="00332BB2" w:rsidRPr="00310A6F" w:rsidRDefault="00332BB2" w:rsidP="00ED015B">
                  <w:r w:rsidRPr="00D809E1">
                    <w:rPr>
                      <w:b/>
                    </w:rPr>
                    <w:t>Answer</w:t>
                  </w:r>
                  <w:r>
                    <w:t>:</w:t>
                  </w:r>
                </w:p>
                <w:p w14:paraId="2E720219" w14:textId="77777777" w:rsidR="00332BB2" w:rsidRPr="00310A6F" w:rsidRDefault="00332BB2" w:rsidP="00ED015B">
                  <w:r w:rsidRPr="00310A6F">
                    <w:t>First, add together his lifetime taxable gifts (</w:t>
                  </w:r>
                  <w:r>
                    <w:t xml:space="preserve">those </w:t>
                  </w:r>
                  <w:r w:rsidRPr="00310A6F">
                    <w:t xml:space="preserve">made after 1976) and his final estate value, deriving a total of $7 million. Then compute the tax on $7 million, deriving his tentative estate tax. </w:t>
                  </w:r>
                </w:p>
                <w:p w14:paraId="66C7353F" w14:textId="77777777" w:rsidR="00332BB2" w:rsidRDefault="00332BB2" w:rsidP="00ED015B">
                  <w:r w:rsidRPr="00310A6F">
                    <w:t xml:space="preserve">If he paid any prior tax on his lifetime </w:t>
                  </w:r>
                  <w:r>
                    <w:t>gifts</w:t>
                  </w:r>
                  <w:r w:rsidRPr="00310A6F">
                    <w:t xml:space="preserve"> (a likelihood if </w:t>
                  </w:r>
                  <w:r>
                    <w:t>the bulk of his taxable gifts</w:t>
                  </w:r>
                  <w:r w:rsidRPr="00310A6F">
                    <w:t xml:space="preserve"> </w:t>
                  </w:r>
                  <w:r>
                    <w:t>were</w:t>
                  </w:r>
                  <w:r w:rsidRPr="00310A6F">
                    <w:t xml:space="preserve"> made prior to 2002 when the </w:t>
                  </w:r>
                  <w:r>
                    <w:t xml:space="preserve">cumulative </w:t>
                  </w:r>
                  <w:r w:rsidRPr="00310A6F">
                    <w:t xml:space="preserve">amount that could be gifted without paying a tax was less than the </w:t>
                  </w:r>
                  <w:r>
                    <w:t xml:space="preserve">cumulative </w:t>
                  </w:r>
                  <w:r w:rsidRPr="00310A6F">
                    <w:t>$800,000 he gifted), then give him a credit in that amount against his estate tax.</w:t>
                  </w:r>
                </w:p>
                <w:p w14:paraId="0352ACA0" w14:textId="0C48C3BA" w:rsidR="00332BB2" w:rsidRPr="00310A6F" w:rsidRDefault="00332BB2" w:rsidP="00ED015B">
                  <w:r>
                    <w:t>The result is that Mr. Jones’ estate tax is calculated on $7,000,000, which is the same amount he would have used if he had never made lifetime taxable gifts (ignoring potential market value changes). This illustrates how two people with the same size estate will ultimately make the same estate tax calculation, even though one person made lifetime taxable gifts and the other did not. To be sure, there may be value in getting assets out of your estate during life because the appreciation on those assets will not be in your estate when you die</w:t>
                  </w:r>
                  <w:r w:rsidR="00F16BC3">
                    <w:t>;</w:t>
                  </w:r>
                  <w:r>
                    <w:t xml:space="preserve"> but ignoring market value changes, the tax calculation itself will be the same.</w:t>
                  </w:r>
                </w:p>
              </w:tc>
            </w:tr>
          </w:tbl>
          <w:p w14:paraId="5F5229EA" w14:textId="77777777" w:rsidR="00332BB2" w:rsidRPr="00310A6F" w:rsidRDefault="00332BB2" w:rsidP="00ED015B"/>
        </w:tc>
      </w:tr>
    </w:tbl>
    <w:p w14:paraId="327402D6" w14:textId="77777777" w:rsidR="00332BB2" w:rsidRDefault="00332BB2" w:rsidP="00332BB2"/>
    <w:p w14:paraId="279DA0A3" w14:textId="3C37DF9F" w:rsidR="00332BB2" w:rsidRPr="009E2425" w:rsidRDefault="00332BB2" w:rsidP="00332BB2">
      <w:r w:rsidRPr="00C81B0E">
        <w:t xml:space="preserve">The concept illustrated by the example above is very important to remember. </w:t>
      </w:r>
      <w:r w:rsidRPr="008C3EE1">
        <w:rPr>
          <w:b/>
          <w:i/>
        </w:rPr>
        <w:t xml:space="preserve">Lifetime taxable gifts (made after 1976) are added back </w:t>
      </w:r>
      <w:r>
        <w:rPr>
          <w:b/>
          <w:i/>
        </w:rPr>
        <w:t xml:space="preserve">whenever a </w:t>
      </w:r>
      <w:r w:rsidR="00F16BC3">
        <w:rPr>
          <w:b/>
          <w:i/>
        </w:rPr>
        <w:t>f</w:t>
      </w:r>
      <w:r>
        <w:rPr>
          <w:b/>
          <w:i/>
        </w:rPr>
        <w:t xml:space="preserve">ederal </w:t>
      </w:r>
      <w:r w:rsidR="00F16BC3">
        <w:rPr>
          <w:b/>
          <w:i/>
        </w:rPr>
        <w:t>g</w:t>
      </w:r>
      <w:r>
        <w:rPr>
          <w:b/>
          <w:i/>
        </w:rPr>
        <w:t xml:space="preserve">ift or </w:t>
      </w:r>
      <w:r w:rsidR="00F16BC3">
        <w:rPr>
          <w:b/>
          <w:i/>
        </w:rPr>
        <w:t>e</w:t>
      </w:r>
      <w:r>
        <w:rPr>
          <w:b/>
          <w:i/>
        </w:rPr>
        <w:t xml:space="preserve">state </w:t>
      </w:r>
      <w:r w:rsidR="00F16BC3">
        <w:rPr>
          <w:b/>
          <w:i/>
        </w:rPr>
        <w:t>t</w:t>
      </w:r>
      <w:r>
        <w:rPr>
          <w:b/>
          <w:i/>
        </w:rPr>
        <w:t xml:space="preserve">ax </w:t>
      </w:r>
      <w:r w:rsidR="00F16BC3">
        <w:rPr>
          <w:b/>
          <w:i/>
        </w:rPr>
        <w:t>r</w:t>
      </w:r>
      <w:r>
        <w:rPr>
          <w:b/>
          <w:i/>
        </w:rPr>
        <w:t>eturn is filed.</w:t>
      </w:r>
      <w:r w:rsidRPr="00C81B0E">
        <w:t xml:space="preserve"> </w:t>
      </w:r>
      <w:r>
        <w:t>Thus</w:t>
      </w:r>
      <w:r w:rsidR="00F16BC3">
        <w:t>,</w:t>
      </w:r>
      <w:r>
        <w:t xml:space="preserve"> the calculation is always a cumulative calculation of all taxable transfers since 1976.</w:t>
      </w:r>
      <w:r w:rsidRPr="00C81B0E">
        <w:t xml:space="preserve"> A credit, which we will discuss later, is available against </w:t>
      </w:r>
      <w:r>
        <w:t>the calculated tax</w:t>
      </w:r>
      <w:r w:rsidRPr="00C81B0E">
        <w:t xml:space="preserve">. Furthermore, if any gift taxes were </w:t>
      </w:r>
      <w:r>
        <w:t>previously paid</w:t>
      </w:r>
      <w:r w:rsidRPr="00C81B0E">
        <w:t xml:space="preserve"> on lifetime transfers, then </w:t>
      </w:r>
      <w:r>
        <w:t>credit against the current tax calculation will also be given for prior taxes paid</w:t>
      </w:r>
      <w:r w:rsidRPr="00C81B0E">
        <w:t>.</w:t>
      </w:r>
    </w:p>
    <w:p w14:paraId="37DF4BF7" w14:textId="77777777" w:rsidR="00332BB2" w:rsidRDefault="00332BB2">
      <w:pPr>
        <w:spacing w:before="0" w:after="0"/>
        <w:rPr>
          <w:b/>
          <w:iCs/>
          <w:color w:val="17365D"/>
          <w:sz w:val="28"/>
          <w:szCs w:val="12"/>
        </w:rPr>
      </w:pPr>
      <w:r>
        <w:br w:type="page"/>
      </w:r>
    </w:p>
    <w:p w14:paraId="292371F3" w14:textId="77777777" w:rsidR="00154C36" w:rsidRDefault="00154C36" w:rsidP="00154C36">
      <w:pPr>
        <w:pStyle w:val="Heading2"/>
      </w:pPr>
      <w:r>
        <w:lastRenderedPageBreak/>
        <w:t>The Applicable Credit Amount</w:t>
      </w:r>
    </w:p>
    <w:p w14:paraId="4FD74B1F" w14:textId="32B0168D" w:rsidR="00154C36" w:rsidRDefault="00154C36" w:rsidP="00154C36">
      <w:r>
        <w:t xml:space="preserve">Every U.S. citizen and </w:t>
      </w:r>
      <w:r w:rsidRPr="00D74D31">
        <w:rPr>
          <w:b/>
          <w:color w:val="0070C0"/>
        </w:rPr>
        <w:t>resident alien</w:t>
      </w:r>
      <w:r w:rsidR="00EF60B4">
        <w:rPr>
          <w:b/>
          <w:color w:val="0070C0"/>
        </w:rPr>
        <w:t xml:space="preserve"> (non-citizen resident)</w:t>
      </w:r>
      <w:r w:rsidRPr="00D74D31">
        <w:rPr>
          <w:color w:val="0070C0"/>
        </w:rPr>
        <w:t xml:space="preserve"> </w:t>
      </w:r>
      <w:r w:rsidRPr="00DC26F7">
        <w:t xml:space="preserve">has a lifetime </w:t>
      </w:r>
      <w:r w:rsidRPr="00DC26F7">
        <w:rPr>
          <w:b/>
          <w:i/>
        </w:rPr>
        <w:t>credit</w:t>
      </w:r>
      <w:r w:rsidRPr="00DC26F7">
        <w:t xml:space="preserve"> against gift and estate taxes</w:t>
      </w:r>
      <w:r>
        <w:t>; it is typically referred to as the “</w:t>
      </w:r>
      <w:r w:rsidRPr="00C20CD1">
        <w:rPr>
          <w:b/>
          <w:i/>
        </w:rPr>
        <w:t>Applicable Credit Amount</w:t>
      </w:r>
      <w:r>
        <w:t>.”</w:t>
      </w:r>
      <w:r w:rsidRPr="00DC26F7">
        <w:t xml:space="preserve"> </w:t>
      </w:r>
      <w:r>
        <w:t>A</w:t>
      </w:r>
      <w:r w:rsidRPr="00DC26F7">
        <w:t xml:space="preserve"> “credit” is an amount that you get to </w:t>
      </w:r>
      <w:r w:rsidRPr="003A448B">
        <w:rPr>
          <w:b/>
          <w:i/>
        </w:rPr>
        <w:t>subtract after a tax is calculated</w:t>
      </w:r>
      <w:r w:rsidRPr="00DC26F7">
        <w:t xml:space="preserve">. So, once we calculate a tentative transfer tax, we get to subtract the </w:t>
      </w:r>
      <w:r>
        <w:t xml:space="preserve">credit </w:t>
      </w:r>
      <w:r w:rsidRPr="00DC26F7">
        <w:t>from the calculated tax.</w:t>
      </w:r>
      <w:r>
        <w:t xml:space="preserve"> </w:t>
      </w:r>
    </w:p>
    <w:p w14:paraId="1169C7EB" w14:textId="77777777" w:rsidR="00154C36" w:rsidRDefault="00154C36" w:rsidP="00154C36">
      <w:r>
        <w:t>The Applicable Credit Amount</w:t>
      </w:r>
      <w:r w:rsidRPr="00DC26F7">
        <w:t xml:space="preserve"> is “</w:t>
      </w:r>
      <w:r w:rsidRPr="00DC26F7">
        <w:rPr>
          <w:b/>
          <w:i/>
        </w:rPr>
        <w:t>unified</w:t>
      </w:r>
      <w:r w:rsidRPr="00DC26F7">
        <w:t>,” meaning it is shared with lifetime t</w:t>
      </w:r>
      <w:r>
        <w:t>ransfers (i.e., gifts) and estate transfers (i.e., at death); for this reason, you will sometimes see the Applicable Credit Amount referred to as the “</w:t>
      </w:r>
      <w:r w:rsidRPr="00521A90">
        <w:rPr>
          <w:b/>
          <w:i/>
        </w:rPr>
        <w:t>Unified Credit</w:t>
      </w:r>
      <w:r>
        <w:t>.”</w:t>
      </w:r>
      <w:r w:rsidRPr="00DC26F7">
        <w:t xml:space="preserve"> Thus, the credit can be used to offset calculated gift or estate taxes; but if it is all used up by lifetime </w:t>
      </w:r>
      <w:r>
        <w:t xml:space="preserve">taxable </w:t>
      </w:r>
      <w:r w:rsidRPr="00DC26F7">
        <w:t xml:space="preserve">gifts, there will be no credit left to protect </w:t>
      </w:r>
      <w:r>
        <w:t xml:space="preserve">further </w:t>
      </w:r>
      <w:r w:rsidRPr="00DC26F7">
        <w:t xml:space="preserve">assets that transfer at death. </w:t>
      </w:r>
    </w:p>
    <w:p w14:paraId="22274C2D" w14:textId="77777777" w:rsidR="00154C36" w:rsidRDefault="00154C36" w:rsidP="00154C36">
      <w:r>
        <w:t xml:space="preserve">Historically, the Applicable Credit Amount has not always been fully unified between gift and estate taxes. In other words, there have been times in the past when only a portion of the Applicable Credit Amount could be used for lifetime taxable gifts; but today, there is no limit on how much of the credit can be used while alive. </w:t>
      </w:r>
    </w:p>
    <w:p w14:paraId="1D780166" w14:textId="77777777" w:rsidR="00416166" w:rsidRDefault="00416166" w:rsidP="00154C36"/>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576"/>
      </w:tblGrid>
      <w:tr w:rsidR="00416166" w14:paraId="2188BD10" w14:textId="77777777" w:rsidTr="00D74D31">
        <w:tc>
          <w:tcPr>
            <w:tcW w:w="9576" w:type="dxa"/>
            <w:shd w:val="pct20" w:color="auto" w:fill="auto"/>
          </w:tcPr>
          <w:p w14:paraId="15C9DFD0" w14:textId="285DDB51" w:rsidR="00416166" w:rsidRPr="00D74D31" w:rsidRDefault="00416166" w:rsidP="00154C36">
            <w:pPr>
              <w:rPr>
                <w:b/>
                <w:color w:val="0070C0"/>
              </w:rPr>
            </w:pPr>
            <w:r w:rsidRPr="00D74D31">
              <w:rPr>
                <w:b/>
                <w:color w:val="0070C0"/>
              </w:rPr>
              <w:t>Resident Alien</w:t>
            </w:r>
            <w:r w:rsidR="00EF60B4">
              <w:rPr>
                <w:b/>
                <w:color w:val="0070C0"/>
              </w:rPr>
              <w:t xml:space="preserve"> (Non-Citizen Resident)</w:t>
            </w:r>
          </w:p>
          <w:p w14:paraId="1B583227" w14:textId="468A9D6B" w:rsidR="00416166" w:rsidRDefault="00416166">
            <w:r w:rsidRPr="00D74D31">
              <w:rPr>
                <w:color w:val="0070C0"/>
              </w:rPr>
              <w:t xml:space="preserve">For transfer tax purposes, a non-citizen person is considered a resident alien and domiciled in the United States if the person lives in the United States with no present intention of leaving the United States. Various factors, such as statements of intent, length of time in the U.S., </w:t>
            </w:r>
            <w:r w:rsidR="00F1042D">
              <w:rPr>
                <w:color w:val="0070C0"/>
              </w:rPr>
              <w:t>v</w:t>
            </w:r>
            <w:r w:rsidRPr="00D74D31">
              <w:rPr>
                <w:color w:val="0070C0"/>
              </w:rPr>
              <w:t xml:space="preserve">isa status, etc.) are used to determine domicile. Resident aliens are </w:t>
            </w:r>
            <w:r>
              <w:rPr>
                <w:color w:val="0070C0"/>
              </w:rPr>
              <w:t xml:space="preserve">generally </w:t>
            </w:r>
            <w:r w:rsidRPr="00D74D31">
              <w:rPr>
                <w:color w:val="0070C0"/>
              </w:rPr>
              <w:t>under the same gift and estate tax rules as U.S. citizens</w:t>
            </w:r>
            <w:r>
              <w:rPr>
                <w:color w:val="0070C0"/>
              </w:rPr>
              <w:t xml:space="preserve"> and are subject to taxation on their </w:t>
            </w:r>
            <w:r w:rsidRPr="00D74D31">
              <w:rPr>
                <w:b/>
                <w:i/>
                <w:color w:val="0070C0"/>
              </w:rPr>
              <w:t>entire estates wherever situated</w:t>
            </w:r>
            <w:r>
              <w:rPr>
                <w:color w:val="0070C0"/>
              </w:rPr>
              <w:t>.</w:t>
            </w:r>
          </w:p>
        </w:tc>
      </w:tr>
    </w:tbl>
    <w:p w14:paraId="58A230F7" w14:textId="77777777" w:rsidR="00154C36" w:rsidRDefault="00154C36" w:rsidP="00154C36">
      <w:r>
        <w:br w:type="page"/>
      </w:r>
    </w:p>
    <w:p w14:paraId="613D4CAB" w14:textId="77777777" w:rsidR="00154C36" w:rsidRPr="001D1CC8" w:rsidRDefault="00154C36" w:rsidP="00154C36">
      <w:pPr>
        <w:pStyle w:val="Heading2"/>
      </w:pPr>
      <w:r>
        <w:lastRenderedPageBreak/>
        <w:t>The Applicable Exclusion Amount</w:t>
      </w:r>
    </w:p>
    <w:p w14:paraId="07B32D44" w14:textId="77777777" w:rsidR="00154C36" w:rsidRDefault="00154C36" w:rsidP="00154C36">
      <w:r>
        <w:t xml:space="preserve">The amount of assets that are protected from taxation by the Applicable Credit Amount is known as the </w:t>
      </w:r>
      <w:r w:rsidRPr="004026D0">
        <w:rPr>
          <w:b/>
          <w:i/>
        </w:rPr>
        <w:t>Applicable Exclusion Amount</w:t>
      </w:r>
      <w:r>
        <w:t>.  Stated another way, the Applicable Exclusion Amount is that amount of taxable transferred assets that will result in a tax bill equivalent to the Applicable Credit Amount, resulting in zero taxes owed to the IRS.</w:t>
      </w:r>
    </w:p>
    <w:p w14:paraId="7FDC47D1" w14:textId="4EC5F6B9" w:rsidR="00154C36" w:rsidRDefault="00154C36" w:rsidP="00154C36">
      <w:pPr>
        <w:spacing w:after="240"/>
      </w:pPr>
      <w:r>
        <w:t xml:space="preserve">In </w:t>
      </w:r>
      <w:r w:rsidR="00F1042D">
        <w:t>r</w:t>
      </w:r>
      <w:r>
        <w:t>ecent years, the Applicable Credit Amount and corresponding Applicable Exclusion Amount available to U.S. citizens and resident aliens have grown considerably. For example, in the decade between 2001 and 2011, we saw the following change: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54C36" w:rsidRPr="00886D90" w14:paraId="59B739A6" w14:textId="77777777" w:rsidTr="00ED015B">
        <w:tc>
          <w:tcPr>
            <w:tcW w:w="3116" w:type="dxa"/>
            <w:shd w:val="clear" w:color="auto" w:fill="2B4A79"/>
          </w:tcPr>
          <w:p w14:paraId="40BC0D05" w14:textId="77777777" w:rsidR="00154C36" w:rsidRPr="00886D90" w:rsidRDefault="00154C36" w:rsidP="00ED015B">
            <w:pPr>
              <w:jc w:val="center"/>
              <w:rPr>
                <w:rFonts w:ascii="Arial" w:hAnsi="Arial"/>
                <w:color w:val="FFFFFF" w:themeColor="background1"/>
              </w:rPr>
            </w:pPr>
            <w:r w:rsidRPr="00886D90">
              <w:rPr>
                <w:rFonts w:ascii="Arial" w:hAnsi="Arial"/>
                <w:color w:val="FFFFFF" w:themeColor="background1"/>
              </w:rPr>
              <w:t>Year</w:t>
            </w:r>
          </w:p>
        </w:tc>
        <w:tc>
          <w:tcPr>
            <w:tcW w:w="3117" w:type="dxa"/>
            <w:shd w:val="clear" w:color="auto" w:fill="2B4A79"/>
          </w:tcPr>
          <w:p w14:paraId="094C4878" w14:textId="77777777" w:rsidR="00154C36" w:rsidRPr="00886D90" w:rsidRDefault="00154C36" w:rsidP="00ED015B">
            <w:pPr>
              <w:jc w:val="center"/>
              <w:rPr>
                <w:rFonts w:ascii="Arial" w:hAnsi="Arial"/>
                <w:color w:val="FFFFFF" w:themeColor="background1"/>
              </w:rPr>
            </w:pPr>
            <w:r>
              <w:rPr>
                <w:rFonts w:ascii="Arial" w:hAnsi="Arial"/>
                <w:color w:val="FFFFFF" w:themeColor="background1"/>
              </w:rPr>
              <w:t>Applicable Credit Amount</w:t>
            </w:r>
          </w:p>
        </w:tc>
        <w:tc>
          <w:tcPr>
            <w:tcW w:w="3117" w:type="dxa"/>
            <w:shd w:val="clear" w:color="auto" w:fill="2B4A79"/>
          </w:tcPr>
          <w:p w14:paraId="4E84DA4A" w14:textId="77777777" w:rsidR="00154C36" w:rsidRPr="00886D90" w:rsidRDefault="00154C36" w:rsidP="00ED015B">
            <w:pPr>
              <w:jc w:val="center"/>
              <w:rPr>
                <w:rFonts w:ascii="Arial" w:hAnsi="Arial"/>
                <w:color w:val="FFFFFF" w:themeColor="background1"/>
              </w:rPr>
            </w:pPr>
            <w:r>
              <w:rPr>
                <w:rFonts w:ascii="Arial" w:hAnsi="Arial"/>
                <w:color w:val="FFFFFF" w:themeColor="background1"/>
              </w:rPr>
              <w:t>Applicable Exclusion Amount*</w:t>
            </w:r>
          </w:p>
        </w:tc>
      </w:tr>
      <w:tr w:rsidR="00154C36" w14:paraId="05B185A6" w14:textId="77777777" w:rsidTr="00ED015B">
        <w:tc>
          <w:tcPr>
            <w:tcW w:w="3116" w:type="dxa"/>
            <w:shd w:val="clear" w:color="auto" w:fill="F3F1F1"/>
          </w:tcPr>
          <w:p w14:paraId="652B7D4E" w14:textId="77777777" w:rsidR="00154C36" w:rsidRDefault="00154C36" w:rsidP="00ED015B">
            <w:pPr>
              <w:jc w:val="center"/>
            </w:pPr>
            <w:r>
              <w:t>2001</w:t>
            </w:r>
          </w:p>
        </w:tc>
        <w:tc>
          <w:tcPr>
            <w:tcW w:w="3117" w:type="dxa"/>
            <w:shd w:val="clear" w:color="auto" w:fill="F3F1F1"/>
          </w:tcPr>
          <w:p w14:paraId="5072F7AC" w14:textId="77777777" w:rsidR="00154C36" w:rsidRDefault="00154C36" w:rsidP="00ED015B">
            <w:pPr>
              <w:jc w:val="center"/>
            </w:pPr>
            <w:r>
              <w:t>$220,550</w:t>
            </w:r>
          </w:p>
        </w:tc>
        <w:tc>
          <w:tcPr>
            <w:tcW w:w="3117" w:type="dxa"/>
            <w:shd w:val="clear" w:color="auto" w:fill="F3F1F1"/>
          </w:tcPr>
          <w:p w14:paraId="65944F42" w14:textId="77777777" w:rsidR="00154C36" w:rsidRDefault="00154C36" w:rsidP="00ED015B">
            <w:pPr>
              <w:jc w:val="center"/>
            </w:pPr>
            <w:r>
              <w:t>$675,000</w:t>
            </w:r>
          </w:p>
        </w:tc>
      </w:tr>
      <w:tr w:rsidR="00154C36" w14:paraId="77DF60E8" w14:textId="77777777" w:rsidTr="00ED015B">
        <w:trPr>
          <w:trHeight w:val="576"/>
        </w:trPr>
        <w:tc>
          <w:tcPr>
            <w:tcW w:w="3116" w:type="dxa"/>
            <w:shd w:val="clear" w:color="auto" w:fill="E4E5E3"/>
          </w:tcPr>
          <w:p w14:paraId="0660EFA6" w14:textId="77777777" w:rsidR="00154C36" w:rsidRDefault="00154C36" w:rsidP="00ED015B">
            <w:pPr>
              <w:jc w:val="center"/>
            </w:pPr>
            <w:r>
              <w:t>2011</w:t>
            </w:r>
          </w:p>
        </w:tc>
        <w:tc>
          <w:tcPr>
            <w:tcW w:w="3117" w:type="dxa"/>
            <w:shd w:val="clear" w:color="auto" w:fill="E4E5E3"/>
          </w:tcPr>
          <w:p w14:paraId="4FD66B93" w14:textId="77777777" w:rsidR="00154C36" w:rsidRDefault="00154C36" w:rsidP="00ED015B">
            <w:pPr>
              <w:jc w:val="center"/>
            </w:pPr>
            <w:r>
              <w:t>$1,945,800</w:t>
            </w:r>
          </w:p>
        </w:tc>
        <w:tc>
          <w:tcPr>
            <w:tcW w:w="3117" w:type="dxa"/>
            <w:shd w:val="clear" w:color="auto" w:fill="E4E5E3"/>
          </w:tcPr>
          <w:p w14:paraId="6FE9D00C" w14:textId="77777777" w:rsidR="00154C36" w:rsidRDefault="00154C36" w:rsidP="00ED015B">
            <w:pPr>
              <w:jc w:val="center"/>
            </w:pPr>
            <w:r>
              <w:t>$5,000,000</w:t>
            </w:r>
          </w:p>
        </w:tc>
      </w:tr>
    </w:tbl>
    <w:p w14:paraId="4F958A8F" w14:textId="77777777" w:rsidR="00154C36" w:rsidRPr="00D74D31" w:rsidRDefault="00154C36" w:rsidP="00154C36">
      <w:pPr>
        <w:rPr>
          <w:i/>
          <w:sz w:val="16"/>
          <w:szCs w:val="16"/>
        </w:rPr>
      </w:pPr>
      <w:r w:rsidRPr="00D74D31">
        <w:rPr>
          <w:i/>
          <w:sz w:val="16"/>
          <w:szCs w:val="16"/>
        </w:rPr>
        <w:t>*The amount of assets that are protected from taxation by the Applicable Credit Amount.</w:t>
      </w:r>
    </w:p>
    <w:p w14:paraId="36F1678B" w14:textId="41DBA387" w:rsidR="00154C36" w:rsidRDefault="00154C36" w:rsidP="00154C36">
      <w:r>
        <w:t xml:space="preserve">In just 10 years, we went from being able to make $675,000 of taxable transfers to making $5,000,000 of taxable transfers without having to pay a single dollar of </w:t>
      </w:r>
      <w:r w:rsidR="00F1042D">
        <w:t>f</w:t>
      </w:r>
      <w:r>
        <w:t xml:space="preserve">ederal </w:t>
      </w:r>
      <w:r w:rsidR="00F1042D">
        <w:t>g</w:t>
      </w:r>
      <w:r>
        <w:t xml:space="preserve">ift and </w:t>
      </w:r>
      <w:r w:rsidR="00F1042D">
        <w:t>e</w:t>
      </w:r>
      <w:r>
        <w:t xml:space="preserve">state </w:t>
      </w:r>
      <w:r w:rsidR="00F1042D">
        <w:t>t</w:t>
      </w:r>
      <w:r>
        <w:t>axes. This led to a dramatic decrease in the number of estates that owed gift and estate taxes, and an equally dramatic lowering of concern by most Americans regarding depletion of their estates by estate taxes.</w:t>
      </w:r>
    </w:p>
    <w:p w14:paraId="661DFFEF" w14:textId="77777777" w:rsidR="00154C36" w:rsidRDefault="00154C36" w:rsidP="00154C36">
      <w:r>
        <w:t>For years following 2011, the growth of the Applicable Credit/Exclusion Amounts has slowed. This is because legislation fixed the Applicable Credits and Exclusion Amounts to 2011 levels, but began adjusting the amount for inflation. Today, their inflation-adjusted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54C36" w:rsidRPr="00886D90" w14:paraId="39DB65D2" w14:textId="77777777" w:rsidTr="00ED015B">
        <w:tc>
          <w:tcPr>
            <w:tcW w:w="3116" w:type="dxa"/>
            <w:shd w:val="clear" w:color="auto" w:fill="2B4A79"/>
          </w:tcPr>
          <w:p w14:paraId="27F055C2" w14:textId="77777777" w:rsidR="00154C36" w:rsidRPr="00886D90" w:rsidRDefault="00154C36" w:rsidP="00ED015B">
            <w:pPr>
              <w:jc w:val="center"/>
              <w:rPr>
                <w:rFonts w:ascii="Arial" w:hAnsi="Arial"/>
                <w:color w:val="FFFFFF" w:themeColor="background1"/>
              </w:rPr>
            </w:pPr>
            <w:r w:rsidRPr="00886D90">
              <w:rPr>
                <w:rFonts w:ascii="Arial" w:hAnsi="Arial"/>
                <w:color w:val="FFFFFF" w:themeColor="background1"/>
              </w:rPr>
              <w:t>Year</w:t>
            </w:r>
          </w:p>
        </w:tc>
        <w:tc>
          <w:tcPr>
            <w:tcW w:w="3117" w:type="dxa"/>
            <w:shd w:val="clear" w:color="auto" w:fill="2B4A79"/>
          </w:tcPr>
          <w:p w14:paraId="4A16B676" w14:textId="77777777" w:rsidR="00154C36" w:rsidRPr="00886D90" w:rsidRDefault="00154C36" w:rsidP="00ED015B">
            <w:pPr>
              <w:jc w:val="center"/>
              <w:rPr>
                <w:rFonts w:ascii="Arial" w:hAnsi="Arial"/>
                <w:color w:val="FFFFFF" w:themeColor="background1"/>
              </w:rPr>
            </w:pPr>
            <w:r>
              <w:rPr>
                <w:rFonts w:ascii="Arial" w:hAnsi="Arial"/>
                <w:color w:val="FFFFFF" w:themeColor="background1"/>
              </w:rPr>
              <w:t>Applicable Credit Amount</w:t>
            </w:r>
          </w:p>
        </w:tc>
        <w:tc>
          <w:tcPr>
            <w:tcW w:w="3117" w:type="dxa"/>
            <w:shd w:val="clear" w:color="auto" w:fill="2B4A79"/>
          </w:tcPr>
          <w:p w14:paraId="6462B58A" w14:textId="77777777" w:rsidR="00154C36" w:rsidRPr="00886D90" w:rsidRDefault="00154C36" w:rsidP="00ED015B">
            <w:pPr>
              <w:jc w:val="center"/>
              <w:rPr>
                <w:rFonts w:ascii="Arial" w:hAnsi="Arial"/>
                <w:color w:val="FFFFFF" w:themeColor="background1"/>
              </w:rPr>
            </w:pPr>
            <w:r>
              <w:rPr>
                <w:rFonts w:ascii="Arial" w:hAnsi="Arial"/>
                <w:color w:val="FFFFFF" w:themeColor="background1"/>
              </w:rPr>
              <w:t>Applicable Exclusion Amount</w:t>
            </w:r>
          </w:p>
        </w:tc>
      </w:tr>
      <w:tr w:rsidR="00154C36" w14:paraId="023AF60D" w14:textId="77777777" w:rsidTr="00ED015B">
        <w:tc>
          <w:tcPr>
            <w:tcW w:w="3116" w:type="dxa"/>
            <w:shd w:val="clear" w:color="auto" w:fill="F3F1F1"/>
          </w:tcPr>
          <w:p w14:paraId="30DDF857" w14:textId="77777777" w:rsidR="00154C36" w:rsidRDefault="00154C36" w:rsidP="00ED015B">
            <w:pPr>
              <w:jc w:val="center"/>
            </w:pPr>
            <w:r>
              <w:t>2016</w:t>
            </w:r>
          </w:p>
        </w:tc>
        <w:tc>
          <w:tcPr>
            <w:tcW w:w="3117" w:type="dxa"/>
            <w:shd w:val="clear" w:color="auto" w:fill="F3F1F1"/>
          </w:tcPr>
          <w:p w14:paraId="4E8CED48" w14:textId="3DBDDA97" w:rsidR="00154C36" w:rsidRDefault="00154C36" w:rsidP="00036E49">
            <w:pPr>
              <w:jc w:val="center"/>
            </w:pPr>
            <w:r>
              <w:t>$2,</w:t>
            </w:r>
            <w:r w:rsidR="00036E49">
              <w:t>125</w:t>
            </w:r>
            <w:r>
              <w:t>,800</w:t>
            </w:r>
          </w:p>
        </w:tc>
        <w:tc>
          <w:tcPr>
            <w:tcW w:w="3117" w:type="dxa"/>
            <w:shd w:val="clear" w:color="auto" w:fill="F3F1F1"/>
          </w:tcPr>
          <w:p w14:paraId="0F77CE88" w14:textId="77777777" w:rsidR="00154C36" w:rsidRDefault="00154C36" w:rsidP="00ED015B">
            <w:pPr>
              <w:jc w:val="center"/>
            </w:pPr>
            <w:r>
              <w:t>$5,450,000</w:t>
            </w:r>
          </w:p>
        </w:tc>
      </w:tr>
    </w:tbl>
    <w:p w14:paraId="2AFDFE81" w14:textId="77777777" w:rsidR="00154C36" w:rsidRDefault="00154C36" w:rsidP="00154C36">
      <w:r>
        <w:t>While you need not memorize the Applicable Credit Amount, you should commit the Applicable Exclusion Amount to memory. Knowing this amount will be extremely useful in evaluating the tax exposure of any given estate.</w:t>
      </w:r>
    </w:p>
    <w:p w14:paraId="6D197407" w14:textId="77777777" w:rsidR="00154C36" w:rsidRDefault="00154C36" w:rsidP="00154C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4E5E3"/>
        <w:tblLook w:val="04A0" w:firstRow="1" w:lastRow="0" w:firstColumn="1" w:lastColumn="0" w:noHBand="0" w:noVBand="1"/>
      </w:tblPr>
      <w:tblGrid>
        <w:gridCol w:w="9350"/>
      </w:tblGrid>
      <w:tr w:rsidR="00154C36" w14:paraId="08B5949A" w14:textId="77777777" w:rsidTr="00ED015B">
        <w:tc>
          <w:tcPr>
            <w:tcW w:w="9350" w:type="dxa"/>
            <w:shd w:val="clear" w:color="auto" w:fill="E4E5E3"/>
          </w:tcPr>
          <w:p w14:paraId="0485273C" w14:textId="77777777" w:rsidR="00154C36" w:rsidRPr="00D032F2" w:rsidRDefault="00154C36" w:rsidP="00ED015B">
            <w:pPr>
              <w:rPr>
                <w:b/>
              </w:rPr>
            </w:pPr>
            <w:r w:rsidRPr="008D2373">
              <w:rPr>
                <w:b/>
                <w:i/>
              </w:rPr>
              <w:t>Illustration</w:t>
            </w:r>
            <w:r w:rsidRPr="00D032F2">
              <w:rPr>
                <w:b/>
              </w:rPr>
              <w:t>:</w:t>
            </w:r>
          </w:p>
          <w:p w14:paraId="033ED17D" w14:textId="25469338" w:rsidR="00154C36" w:rsidRDefault="00154C36" w:rsidP="00ED015B">
            <w:r>
              <w:t>In 2012, James</w:t>
            </w:r>
            <w:r w:rsidR="00E26C54">
              <w:t>, a widower since 1995,</w:t>
            </w:r>
            <w:r>
              <w:t xml:space="preserve"> made a $1,000,000 taxable gift to his children. He had made no prior taxable gifts and had no transfer tax credits other than his own Applicable Credit Amount. </w:t>
            </w:r>
          </w:p>
          <w:p w14:paraId="1BF74DBA" w14:textId="77777777" w:rsidR="00154C36" w:rsidRDefault="00154C36" w:rsidP="00ED015B">
            <w:r>
              <w:t xml:space="preserve">Next, in 2014, he made another $1,000,000 taxable gift to his children. </w:t>
            </w:r>
          </w:p>
          <w:p w14:paraId="796D9D94" w14:textId="77777777" w:rsidR="00154C36" w:rsidRDefault="00154C36" w:rsidP="00ED015B">
            <w:r>
              <w:t xml:space="preserve">Finally, he died in 2016 with a taxable estate valued at $10,000,000. How much of his estate was </w:t>
            </w:r>
            <w:r w:rsidRPr="0011153E">
              <w:rPr>
                <w:i/>
              </w:rPr>
              <w:t>NOT</w:t>
            </w:r>
            <w:r>
              <w:t xml:space="preserve"> protected by his Applicable Credit/Exclusion Amount?</w:t>
            </w:r>
          </w:p>
          <w:p w14:paraId="7CE02AB8" w14:textId="3B69B8A6" w:rsidR="001A038A" w:rsidRPr="00D74D31" w:rsidRDefault="001A038A" w:rsidP="00ED015B">
            <w:pPr>
              <w:rPr>
                <w:b/>
                <w:color w:val="FF0000"/>
              </w:rPr>
            </w:pPr>
            <w:r w:rsidRPr="00D74D31">
              <w:rPr>
                <w:b/>
                <w:color w:val="FF0000"/>
              </w:rPr>
              <w:t xml:space="preserve">Try for the answer yourself and then click </w:t>
            </w:r>
            <w:r w:rsidRPr="00D74D31">
              <w:rPr>
                <w:b/>
                <w:color w:val="0070C0"/>
                <w:u w:val="single"/>
              </w:rPr>
              <w:t>here</w:t>
            </w:r>
            <w:r w:rsidRPr="00D74D31">
              <w:rPr>
                <w:b/>
                <w:color w:val="0070C0"/>
              </w:rPr>
              <w:t xml:space="preserve"> </w:t>
            </w:r>
            <w:r w:rsidRPr="00D74D31">
              <w:rPr>
                <w:b/>
                <w:color w:val="FF0000"/>
              </w:rPr>
              <w:t xml:space="preserve">for our analysis. </w:t>
            </w:r>
          </w:p>
          <w:tbl>
            <w:tblPr>
              <w:tblStyle w:val="TableGrid"/>
              <w:tblW w:w="0" w:type="auto"/>
              <w:tblLook w:val="04A0" w:firstRow="1" w:lastRow="0" w:firstColumn="1" w:lastColumn="0" w:noHBand="0" w:noVBand="1"/>
            </w:tblPr>
            <w:tblGrid>
              <w:gridCol w:w="9119"/>
            </w:tblGrid>
            <w:tr w:rsidR="00EA7A76" w:rsidRPr="00D709B3" w14:paraId="72F0FEBD" w14:textId="77777777" w:rsidTr="00D74D31">
              <w:trPr>
                <w:trHeight w:val="4463"/>
              </w:trPr>
              <w:tc>
                <w:tcPr>
                  <w:tcW w:w="9119" w:type="dxa"/>
                  <w:shd w:val="clear" w:color="auto" w:fill="F2F2F2" w:themeFill="background1" w:themeFillShade="F2"/>
                </w:tcPr>
                <w:p w14:paraId="61FF6588" w14:textId="77777777" w:rsidR="00EA7A76" w:rsidRPr="00D709B3" w:rsidRDefault="00EA7A76" w:rsidP="00D9090D">
                  <w:pPr>
                    <w:rPr>
                      <w:i/>
                      <w:color w:val="0070C0"/>
                    </w:rPr>
                  </w:pPr>
                  <w:r w:rsidRPr="00D709B3">
                    <w:rPr>
                      <w:b/>
                      <w:i/>
                      <w:color w:val="0070C0"/>
                    </w:rPr>
                    <w:lastRenderedPageBreak/>
                    <w:t>Analysis</w:t>
                  </w:r>
                  <w:r w:rsidRPr="00D709B3">
                    <w:rPr>
                      <w:i/>
                      <w:color w:val="0070C0"/>
                    </w:rPr>
                    <w:t xml:space="preserve">: </w:t>
                  </w:r>
                </w:p>
                <w:p w14:paraId="1DE6F17E" w14:textId="77777777" w:rsidR="00EA7A76" w:rsidRPr="00D709B3" w:rsidRDefault="00EA7A76" w:rsidP="00D9090D">
                  <w:pPr>
                    <w:rPr>
                      <w:color w:val="0070C0"/>
                    </w:rPr>
                  </w:pPr>
                  <w:r w:rsidRPr="00D709B3">
                    <w:rPr>
                      <w:color w:val="0070C0"/>
                    </w:rPr>
                    <w:t>James filed a gift tax for the 2012 gift, calculating a tax of $345,800. But his Applicable Credit Amount was more than enough to cover the tax, so no tax was due to the IRS.</w:t>
                  </w:r>
                </w:p>
                <w:p w14:paraId="3FCB3582" w14:textId="77777777" w:rsidR="00EA7A76" w:rsidRPr="00D709B3" w:rsidRDefault="00EA7A76" w:rsidP="00D9090D">
                  <w:pPr>
                    <w:rPr>
                      <w:color w:val="0070C0"/>
                    </w:rPr>
                  </w:pPr>
                  <w:r w:rsidRPr="00D709B3">
                    <w:rPr>
                      <w:color w:val="0070C0"/>
                    </w:rPr>
                    <w:t xml:space="preserve">When he filed the gift tax return for the 2014 gift, he </w:t>
                  </w:r>
                  <w:r w:rsidRPr="00D709B3">
                    <w:rPr>
                      <w:b/>
                      <w:i/>
                      <w:color w:val="0070C0"/>
                    </w:rPr>
                    <w:t>added together the 2012 and 2014 gifts</w:t>
                  </w:r>
                  <w:r w:rsidRPr="00D709B3">
                    <w:rPr>
                      <w:color w:val="0070C0"/>
                    </w:rPr>
                    <w:t xml:space="preserve"> (remember, all post-1976 taxable gifts must be added back for both gift tax returns and estate tax returns). Thus, he reported his cumulative lifetime taxable transfers of $2,000,000, with a calculated tax of $745,800. Again, no tax was due because his Applicable Credit Amount was more than enough to cover the tax.</w:t>
                  </w:r>
                </w:p>
                <w:p w14:paraId="16AC8181" w14:textId="3F3042F5" w:rsidR="00EA7A76" w:rsidRPr="00D709B3" w:rsidRDefault="00EA7A76" w:rsidP="00E9723E">
                  <w:pPr>
                    <w:rPr>
                      <w:i/>
                      <w:color w:val="0070C0"/>
                    </w:rPr>
                  </w:pPr>
                  <w:r w:rsidRPr="00D709B3">
                    <w:rPr>
                      <w:color w:val="0070C0"/>
                    </w:rPr>
                    <w:t>Upon his death, the executor added all post-1976 taxable gifts ($2,000,000) to the value of his estate ($10,000</w:t>
                  </w:r>
                  <w:r w:rsidR="00D9090D">
                    <w:rPr>
                      <w:color w:val="0070C0"/>
                    </w:rPr>
                    <w:t>,000</w:t>
                  </w:r>
                  <w:r w:rsidRPr="00D709B3">
                    <w:rPr>
                      <w:color w:val="0070C0"/>
                    </w:rPr>
                    <w:t>), and calculated the tax on the combined $12,000</w:t>
                  </w:r>
                  <w:r w:rsidR="0000196E">
                    <w:rPr>
                      <w:color w:val="0070C0"/>
                    </w:rPr>
                    <w:t>,000</w:t>
                  </w:r>
                  <w:r w:rsidRPr="00D709B3">
                    <w:rPr>
                      <w:color w:val="0070C0"/>
                    </w:rPr>
                    <w:t>. The 2016 Applicable Credit of $2,225,800 was sufficient to protect the first $5,450,000 (in this case, the $2,000,000 of lifetime taxable gifts and $3,450,000 of his estate at death). Tax would be due, however, on the remaining $6,550,000 of his estate. Since this will be taxed at the marginal rate of 40%, James’ executor will pay the IRS: $6,550,000 x 40% = $2,620,000.</w:t>
                  </w:r>
                </w:p>
              </w:tc>
            </w:tr>
          </w:tbl>
          <w:p w14:paraId="6F6ECCD9" w14:textId="0E0BD35F" w:rsidR="00154C36" w:rsidRPr="001D1CC8" w:rsidRDefault="00154C36" w:rsidP="00036E49"/>
        </w:tc>
      </w:tr>
    </w:tbl>
    <w:p w14:paraId="39127D7C" w14:textId="77777777" w:rsidR="00154C36" w:rsidRDefault="00154C36" w:rsidP="00154C36">
      <w:pPr>
        <w:rPr>
          <w:b/>
        </w:rPr>
      </w:pPr>
    </w:p>
    <w:p w14:paraId="1564D7F7" w14:textId="59692B54" w:rsidR="00154C36" w:rsidRDefault="00EF60B4" w:rsidP="00154C36">
      <w:pPr>
        <w:pStyle w:val="Heading3"/>
      </w:pPr>
      <w:r>
        <w:t>What a</w:t>
      </w:r>
      <w:r w:rsidR="00154C36">
        <w:t>bout Nonresident Aliens?</w:t>
      </w:r>
    </w:p>
    <w:p w14:paraId="206909FB" w14:textId="2E0AC807" w:rsidR="00CE66A8" w:rsidRDefault="00154C36" w:rsidP="00D74D31">
      <w:pPr>
        <w:pStyle w:val="BodyText"/>
        <w:rPr>
          <w:rFonts w:eastAsia="MS Mincho"/>
        </w:rPr>
      </w:pPr>
      <w:r>
        <w:t xml:space="preserve">Unlike U.S. citizens and resident aliens, who have a generous unified Applicable Exclusion Amount for use with both lifetime gifts and estate transfers, </w:t>
      </w:r>
      <w:r w:rsidRPr="00D74D31">
        <w:rPr>
          <w:b/>
          <w:color w:val="0070C0"/>
        </w:rPr>
        <w:t>nonresident aliens</w:t>
      </w:r>
      <w:r w:rsidRPr="00D74D31">
        <w:rPr>
          <w:color w:val="0070C0"/>
        </w:rPr>
        <w:t xml:space="preserve"> </w:t>
      </w:r>
      <w:r>
        <w:t xml:space="preserve">have an Applicable Exclusion Amount that can only be used for at-death transfer of their estates. Furthermore, the estate-only </w:t>
      </w:r>
      <w:r w:rsidRPr="004E611A">
        <w:t xml:space="preserve">Applicable Exclusion Amount for nonresident aliens is limited to </w:t>
      </w:r>
      <w:r w:rsidRPr="004E611A">
        <w:rPr>
          <w:b/>
        </w:rPr>
        <w:t>$60,000</w:t>
      </w:r>
      <w:r w:rsidRPr="004E611A">
        <w:t xml:space="preserve">. This amount is </w:t>
      </w:r>
      <w:r w:rsidRPr="004E611A">
        <w:rPr>
          <w:b/>
        </w:rPr>
        <w:t>NOT adjusted for inflation</w:t>
      </w:r>
      <w:r w:rsidRPr="004E611A">
        <w:t>.</w:t>
      </w:r>
    </w:p>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576"/>
      </w:tblGrid>
      <w:tr w:rsidR="00CE66A8" w14:paraId="22DE3A94" w14:textId="77777777" w:rsidTr="00D74D31">
        <w:tc>
          <w:tcPr>
            <w:tcW w:w="9576" w:type="dxa"/>
            <w:shd w:val="pct20" w:color="auto" w:fill="auto"/>
          </w:tcPr>
          <w:p w14:paraId="427A1735" w14:textId="60D9251E" w:rsidR="00CE66A8" w:rsidRPr="00D74D31" w:rsidRDefault="00CE66A8" w:rsidP="00CE66A8">
            <w:pPr>
              <w:pStyle w:val="BodyText"/>
              <w:rPr>
                <w:rFonts w:eastAsia="MS Mincho"/>
                <w:b/>
                <w:color w:val="0070C0"/>
              </w:rPr>
            </w:pPr>
            <w:r w:rsidRPr="00D74D31">
              <w:rPr>
                <w:rFonts w:eastAsia="MS Mincho"/>
                <w:b/>
                <w:color w:val="0070C0"/>
              </w:rPr>
              <w:t>Nonresident Alien</w:t>
            </w:r>
          </w:p>
          <w:p w14:paraId="797544D3" w14:textId="5E66335C" w:rsidR="00CE66A8" w:rsidRDefault="00CE66A8" w:rsidP="001E78AF">
            <w:pPr>
              <w:pStyle w:val="BodyText"/>
              <w:rPr>
                <w:rFonts w:eastAsia="MS Mincho"/>
              </w:rPr>
            </w:pPr>
            <w:r w:rsidRPr="00D74D31">
              <w:rPr>
                <w:color w:val="0070C0"/>
              </w:rPr>
              <w:t>All non-citizens who do not meet the test for being a resident alien are classified as non</w:t>
            </w:r>
            <w:r w:rsidR="00D0218E">
              <w:rPr>
                <w:color w:val="0070C0"/>
              </w:rPr>
              <w:t>-</w:t>
            </w:r>
            <w:r w:rsidRPr="00D74D31">
              <w:rPr>
                <w:color w:val="0070C0"/>
              </w:rPr>
              <w:t xml:space="preserve">resident aliens, even though they may be living in the United States for an extended period of time. They are subject to </w:t>
            </w:r>
            <w:r w:rsidR="001E78AF">
              <w:rPr>
                <w:color w:val="0070C0"/>
              </w:rPr>
              <w:t>f</w:t>
            </w:r>
            <w:r w:rsidRPr="00D74D31">
              <w:rPr>
                <w:color w:val="0070C0"/>
              </w:rPr>
              <w:t xml:space="preserve">ederal </w:t>
            </w:r>
            <w:r w:rsidR="001E78AF">
              <w:rPr>
                <w:color w:val="0070C0"/>
              </w:rPr>
              <w:t>g</w:t>
            </w:r>
            <w:r w:rsidRPr="00D74D31">
              <w:rPr>
                <w:color w:val="0070C0"/>
              </w:rPr>
              <w:t xml:space="preserve">ift and </w:t>
            </w:r>
            <w:r w:rsidR="001E78AF">
              <w:rPr>
                <w:color w:val="0070C0"/>
              </w:rPr>
              <w:t>e</w:t>
            </w:r>
            <w:r w:rsidRPr="00D74D31">
              <w:rPr>
                <w:color w:val="0070C0"/>
              </w:rPr>
              <w:t xml:space="preserve">state </w:t>
            </w:r>
            <w:r w:rsidR="001E78AF">
              <w:rPr>
                <w:color w:val="0070C0"/>
              </w:rPr>
              <w:t>t</w:t>
            </w:r>
            <w:r w:rsidRPr="00D74D31">
              <w:rPr>
                <w:color w:val="0070C0"/>
              </w:rPr>
              <w:t>ax only on their</w:t>
            </w:r>
            <w:r w:rsidRPr="00D74D31">
              <w:rPr>
                <w:b/>
                <w:i/>
                <w:color w:val="0070C0"/>
              </w:rPr>
              <w:t xml:space="preserve"> U.S. “situs” assets</w:t>
            </w:r>
            <w:r w:rsidRPr="00D74D31">
              <w:rPr>
                <w:color w:val="0070C0"/>
              </w:rPr>
              <w:t>.</w:t>
            </w:r>
            <w:r w:rsidRPr="00D74D31">
              <w:rPr>
                <w:b/>
                <w:color w:val="0070C0"/>
              </w:rPr>
              <w:t xml:space="preserve"> </w:t>
            </w:r>
            <w:r w:rsidRPr="00D74D31">
              <w:rPr>
                <w:color w:val="0070C0"/>
              </w:rPr>
              <w:t>Unless modified by treaty, this generally includes real and tangible personal property located in the U.S., business assets located in the U.S., and stocks.</w:t>
            </w:r>
          </w:p>
        </w:tc>
      </w:tr>
    </w:tbl>
    <w:p w14:paraId="0238DA7C" w14:textId="77777777" w:rsidR="00CE66A8" w:rsidRDefault="00CE66A8" w:rsidP="00D74D31">
      <w:pPr>
        <w:pStyle w:val="BodyText"/>
        <w:rPr>
          <w:rFonts w:eastAsia="MS Mincho"/>
        </w:rPr>
      </w:pPr>
    </w:p>
    <w:p w14:paraId="66ED6955" w14:textId="77777777" w:rsidR="009E51A4" w:rsidRDefault="009E51A4" w:rsidP="00D74D31">
      <w:pPr>
        <w:pStyle w:val="BodyText"/>
        <w:rPr>
          <w:rFonts w:eastAsia="MS Mincho"/>
        </w:rPr>
      </w:pPr>
    </w:p>
    <w:p w14:paraId="12D5C6C3" w14:textId="441001A5" w:rsidR="009E51A4" w:rsidRDefault="009E51A4" w:rsidP="00D74D31">
      <w:pPr>
        <w:pStyle w:val="BodyText"/>
      </w:pPr>
    </w:p>
    <w:p w14:paraId="3BCA1863" w14:textId="10299E30" w:rsidR="00CB7B27" w:rsidRPr="00CB7B27" w:rsidRDefault="00B3321E" w:rsidP="00D74D31">
      <w:pPr>
        <w:pStyle w:val="Heading2"/>
      </w:pPr>
      <w:r w:rsidRPr="00CB7B27">
        <w:t xml:space="preserve"> </w:t>
      </w:r>
    </w:p>
    <w:p w14:paraId="45428666" w14:textId="77777777" w:rsidR="009E51A4" w:rsidRDefault="009E51A4">
      <w:pPr>
        <w:spacing w:before="0" w:after="0"/>
        <w:rPr>
          <w:b/>
          <w:iCs/>
          <w:color w:val="17365D"/>
          <w:sz w:val="28"/>
          <w:szCs w:val="12"/>
        </w:rPr>
      </w:pPr>
      <w:r>
        <w:br w:type="page"/>
      </w:r>
    </w:p>
    <w:p w14:paraId="779EF959" w14:textId="4122939C" w:rsidR="00741476" w:rsidRPr="00271643" w:rsidRDefault="00741476" w:rsidP="001257BA">
      <w:pPr>
        <w:pStyle w:val="Heading2"/>
        <w:rPr>
          <w:rStyle w:val="Heading1Char"/>
          <w:bCs w:val="0"/>
          <w:i w:val="0"/>
          <w:iCs/>
          <w:color w:val="17365D"/>
          <w:kern w:val="0"/>
          <w:szCs w:val="12"/>
        </w:rPr>
      </w:pPr>
      <w:r w:rsidRPr="00271643">
        <w:rPr>
          <w:rStyle w:val="Heading1Char"/>
          <w:bCs w:val="0"/>
          <w:i w:val="0"/>
          <w:iCs/>
          <w:color w:val="17365D"/>
          <w:kern w:val="0"/>
          <w:szCs w:val="12"/>
        </w:rPr>
        <w:lastRenderedPageBreak/>
        <w:t xml:space="preserve">Deductions: Unlimited Marital and Charitable </w:t>
      </w:r>
    </w:p>
    <w:p w14:paraId="28D0B475" w14:textId="668598F8" w:rsidR="0041689F" w:rsidRPr="00600C9C" w:rsidRDefault="00B50F52" w:rsidP="00271643">
      <w:r w:rsidRPr="00B50F52">
        <w:rPr>
          <w:noProof/>
        </w:rPr>
        <w:drawing>
          <wp:anchor distT="0" distB="0" distL="114300" distR="114300" simplePos="0" relativeHeight="251661312" behindDoc="0" locked="0" layoutInCell="1" allowOverlap="1" wp14:anchorId="4F83B484" wp14:editId="55DB7953">
            <wp:simplePos x="0" y="0"/>
            <wp:positionH relativeFrom="column">
              <wp:posOffset>5024120</wp:posOffset>
            </wp:positionH>
            <wp:positionV relativeFrom="paragraph">
              <wp:posOffset>24130</wp:posOffset>
            </wp:positionV>
            <wp:extent cx="1043305" cy="1562735"/>
            <wp:effectExtent l="0" t="0" r="0" b="12065"/>
            <wp:wrapSquare wrapText="bothSides"/>
            <wp:docPr id="7" name="Picture 7" descr="https://wbt.greeneconsults.com/topclass/greene/pfp_transfer_taxation/images/Deductions_Unlimited_Marital_Chari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bt.greeneconsults.com/topclass/greene/pfp_transfer_taxation/images/Deductions_Unlimited_Marital_Charitab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3305" cy="1562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689F" w:rsidRPr="00600C9C">
        <w:t xml:space="preserve">Unlike the Applicable Credit Amount, which is applied after the tentative tax on the gift or estate is calculated, there are certain deductions that actually reduce the taxable amount of the gift or estate </w:t>
      </w:r>
      <w:r w:rsidR="0041689F" w:rsidRPr="00600C9C">
        <w:rPr>
          <w:b/>
          <w:bCs/>
          <w:i/>
          <w:iCs/>
        </w:rPr>
        <w:t>before</w:t>
      </w:r>
      <w:r w:rsidR="0041689F" w:rsidRPr="00600C9C">
        <w:t xml:space="preserve"> the tentative tax is calculated. Two important deductions that are available for both gift and estate taxes are: </w:t>
      </w:r>
    </w:p>
    <w:p w14:paraId="69A7C059" w14:textId="5DCC1F08" w:rsidR="0041689F" w:rsidRDefault="0041689F" w:rsidP="008C52A9">
      <w:pPr>
        <w:numPr>
          <w:ilvl w:val="0"/>
          <w:numId w:val="8"/>
        </w:numPr>
      </w:pPr>
      <w:r w:rsidRPr="00600C9C">
        <w:rPr>
          <w:b/>
          <w:bCs/>
        </w:rPr>
        <w:t>The Unlimited Marital Deduction</w:t>
      </w:r>
      <w:r>
        <w:t xml:space="preserve"> - </w:t>
      </w:r>
      <w:r w:rsidR="009E51A4" w:rsidRPr="0039274D">
        <w:t xml:space="preserve">Transfers of assets </w:t>
      </w:r>
      <w:r w:rsidR="009E51A4">
        <w:t>to</w:t>
      </w:r>
      <w:r w:rsidR="009E51A4" w:rsidRPr="0039274D">
        <w:t xml:space="preserve"> </w:t>
      </w:r>
      <w:r w:rsidR="009E51A4">
        <w:t xml:space="preserve">U.S. citizen </w:t>
      </w:r>
      <w:r w:rsidR="009E51A4" w:rsidRPr="0039274D">
        <w:t xml:space="preserve">spouses are non-taxable events regarding </w:t>
      </w:r>
      <w:r w:rsidR="009E51A4">
        <w:t>gift and estate taxes</w:t>
      </w:r>
      <w:r w:rsidR="009E51A4" w:rsidRPr="0039274D">
        <w:t xml:space="preserve"> due to </w:t>
      </w:r>
      <w:r w:rsidR="009E51A4">
        <w:t>a</w:t>
      </w:r>
      <w:r w:rsidR="009E51A4" w:rsidRPr="0039274D">
        <w:t xml:space="preserve"> </w:t>
      </w:r>
      <w:r w:rsidR="009E51A4">
        <w:t>“</w:t>
      </w:r>
      <w:r w:rsidR="009E51A4" w:rsidRPr="0039274D">
        <w:t>marital deduction” that is provided on the gift or estate tax form</w:t>
      </w:r>
      <w:r w:rsidR="009E51A4">
        <w:t xml:space="preserve">. This marital deduction is </w:t>
      </w:r>
      <w:r w:rsidR="009E51A4" w:rsidRPr="0039274D">
        <w:rPr>
          <w:i/>
        </w:rPr>
        <w:t>unlimited</w:t>
      </w:r>
      <w:r w:rsidR="009E51A4">
        <w:t>, so any amount can be transferred to U.S. citizen spouses during life or at death without triggering a gift or estate tax.</w:t>
      </w:r>
    </w:p>
    <w:tbl>
      <w:tblPr>
        <w:tblW w:w="8010" w:type="dxa"/>
        <w:tblInd w:w="828" w:type="dxa"/>
        <w:shd w:val="clear" w:color="auto" w:fill="E4E6E3"/>
        <w:tblLook w:val="04A0" w:firstRow="1" w:lastRow="0" w:firstColumn="1" w:lastColumn="0" w:noHBand="0" w:noVBand="1"/>
      </w:tblPr>
      <w:tblGrid>
        <w:gridCol w:w="8010"/>
      </w:tblGrid>
      <w:tr w:rsidR="001A038A" w:rsidRPr="001A038A" w14:paraId="65A528B6" w14:textId="77777777" w:rsidTr="00D74D31">
        <w:tc>
          <w:tcPr>
            <w:tcW w:w="8010" w:type="dxa"/>
            <w:shd w:val="clear" w:color="auto" w:fill="E4E6E3"/>
          </w:tcPr>
          <w:p w14:paraId="638AF9FC" w14:textId="7C059891" w:rsidR="00271643" w:rsidRPr="00D74D31" w:rsidRDefault="00271643" w:rsidP="00460C15">
            <w:pPr>
              <w:ind w:right="72"/>
              <w:rPr>
                <w:color w:val="E4E6E3"/>
              </w:rPr>
            </w:pPr>
            <w:r w:rsidRPr="001A038A">
              <w:t>Beware, however, if a spouse is not a U.S. citizen. Non-U.S. citizen spouses are not automatically entitled to the Unlimited Marital Deduction and additional planning must be done in order to get them in a position to receive assets free of estate taxes.</w:t>
            </w:r>
          </w:p>
        </w:tc>
      </w:tr>
    </w:tbl>
    <w:p w14:paraId="0C17CB1A" w14:textId="0BDBE050" w:rsidR="00741476" w:rsidRPr="0041689F" w:rsidRDefault="0041689F" w:rsidP="008C52A9">
      <w:pPr>
        <w:numPr>
          <w:ilvl w:val="0"/>
          <w:numId w:val="8"/>
        </w:numPr>
      </w:pPr>
      <w:r w:rsidRPr="0041689F">
        <w:rPr>
          <w:b/>
        </w:rPr>
        <w:t>Charitable Deductions</w:t>
      </w:r>
      <w:r>
        <w:rPr>
          <w:b/>
        </w:rPr>
        <w:t xml:space="preserve"> - </w:t>
      </w:r>
      <w:r w:rsidRPr="00600C9C">
        <w:t>Transfers to qualified charities, during one's lifetime or at death, are not subject to transfer taxes.</w:t>
      </w:r>
    </w:p>
    <w:p w14:paraId="45F5B171" w14:textId="75E6D4FF" w:rsidR="00B50F52" w:rsidRPr="00B50F52" w:rsidRDefault="00B50F52" w:rsidP="00B50F52">
      <w:pPr>
        <w:pStyle w:val="ListParagraph"/>
        <w:spacing w:before="0" w:after="0"/>
        <w:rPr>
          <w:rFonts w:ascii="Times New Roman" w:hAnsi="Times New Roman" w:cs="Times New Roman"/>
          <w:sz w:val="24"/>
          <w:szCs w:val="24"/>
          <w:lang w:eastAsia="zh-CN"/>
        </w:rPr>
      </w:pPr>
    </w:p>
    <w:p w14:paraId="6B945030" w14:textId="03C3C91E" w:rsidR="009E51A4" w:rsidRDefault="009E51A4">
      <w:pPr>
        <w:spacing w:before="0" w:after="0"/>
        <w:rPr>
          <w:b/>
          <w:iCs/>
          <w:color w:val="17365D"/>
          <w:sz w:val="28"/>
          <w:szCs w:val="12"/>
        </w:rPr>
      </w:pPr>
      <w:r>
        <w:br w:type="page"/>
      </w:r>
    </w:p>
    <w:p w14:paraId="07D75707" w14:textId="09073D26" w:rsidR="00741476" w:rsidRPr="00460C15" w:rsidRDefault="00741476" w:rsidP="00460C15">
      <w:pPr>
        <w:pStyle w:val="Heading2"/>
        <w:rPr>
          <w:rStyle w:val="Strong"/>
          <w:b/>
          <w:bCs w:val="0"/>
          <w:sz w:val="28"/>
        </w:rPr>
      </w:pPr>
      <w:r w:rsidRPr="00460C15">
        <w:rPr>
          <w:rStyle w:val="Strong"/>
          <w:b/>
          <w:bCs w:val="0"/>
          <w:sz w:val="28"/>
        </w:rPr>
        <w:lastRenderedPageBreak/>
        <w:t>Revie</w:t>
      </w:r>
      <w:r w:rsidR="00CB7B27">
        <w:rPr>
          <w:rStyle w:val="Strong"/>
          <w:b/>
          <w:bCs w:val="0"/>
          <w:sz w:val="28"/>
        </w:rPr>
        <w:t>w</w:t>
      </w:r>
    </w:p>
    <w:p w14:paraId="6B324BF5" w14:textId="77777777" w:rsidR="00741476" w:rsidRPr="00741476" w:rsidRDefault="00741476" w:rsidP="00271643">
      <w:pPr>
        <w:rPr>
          <w:rStyle w:val="Strong"/>
          <w:b w:val="0"/>
          <w:bCs w:val="0"/>
        </w:rPr>
      </w:pPr>
      <w:r w:rsidRPr="00741476">
        <w:rPr>
          <w:rStyle w:val="Strong"/>
          <w:b w:val="0"/>
          <w:bCs w:val="0"/>
        </w:rPr>
        <w:t>We have covered a lot of facts to this point, so let</w:t>
      </w:r>
      <w:r w:rsidRPr="00EA57C3">
        <w:rPr>
          <w:rStyle w:val="Strong"/>
          <w:b w:val="0"/>
          <w:bCs w:val="0"/>
        </w:rPr>
        <w:t>’</w:t>
      </w:r>
      <w:r w:rsidRPr="00741476">
        <w:rPr>
          <w:rStyle w:val="Strong"/>
          <w:b w:val="0"/>
          <w:bCs w:val="0"/>
        </w:rPr>
        <w:t>s do a quick review of key facts.</w:t>
      </w:r>
    </w:p>
    <w:p w14:paraId="0398DA7D" w14:textId="41C48786" w:rsidR="00741476" w:rsidRDefault="00CB7B27" w:rsidP="00460C15">
      <w:pPr>
        <w:pStyle w:val="BodyText"/>
        <w:spacing w:before="0" w:after="0"/>
        <w:rPr>
          <w:rStyle w:val="Strong"/>
          <w:bCs w:val="0"/>
          <w:color w:val="FF0000"/>
        </w:rPr>
      </w:pPr>
      <w:r w:rsidRPr="00A93E3E">
        <w:rPr>
          <w:rStyle w:val="Strong"/>
          <w:bCs w:val="0"/>
          <w:color w:val="FF0000"/>
        </w:rPr>
        <w:t>Click each topic below to review key facts.  Do not proceed forward until you have committed these to memory.</w:t>
      </w:r>
    </w:p>
    <w:p w14:paraId="2B8FED28" w14:textId="77777777" w:rsidR="00CB7B27" w:rsidRPr="00A93E3E" w:rsidRDefault="00CB7B27" w:rsidP="00460C15">
      <w:pPr>
        <w:pStyle w:val="BodyText"/>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0B0BD1" w14:paraId="6F7BD1CF" w14:textId="77777777" w:rsidTr="00E06F6A">
        <w:tc>
          <w:tcPr>
            <w:tcW w:w="9468" w:type="dxa"/>
            <w:shd w:val="clear" w:color="auto" w:fill="6CA8CD"/>
            <w:tcMar>
              <w:top w:w="72" w:type="dxa"/>
              <w:left w:w="115" w:type="dxa"/>
              <w:bottom w:w="72" w:type="dxa"/>
              <w:right w:w="115" w:type="dxa"/>
            </w:tcMar>
          </w:tcPr>
          <w:p w14:paraId="1A0290DB" w14:textId="77777777" w:rsidR="00741476" w:rsidRPr="00676E73" w:rsidRDefault="00741476" w:rsidP="00A14D33">
            <w:pPr>
              <w:rPr>
                <w:b/>
                <w:color w:val="FFFFFF"/>
              </w:rPr>
            </w:pPr>
            <w:r w:rsidRPr="00676E73">
              <w:rPr>
                <w:b/>
                <w:color w:val="FFFFFF"/>
              </w:rPr>
              <w:t>Unified Transfer Tax Rates</w:t>
            </w:r>
          </w:p>
        </w:tc>
      </w:tr>
      <w:tr w:rsidR="00741476" w:rsidRPr="000B0BD1" w14:paraId="4608F6F1" w14:textId="77777777" w:rsidTr="00A14D33">
        <w:trPr>
          <w:trHeight w:val="746"/>
        </w:trPr>
        <w:tc>
          <w:tcPr>
            <w:tcW w:w="9468" w:type="dxa"/>
            <w:tcMar>
              <w:top w:w="72" w:type="dxa"/>
              <w:left w:w="115" w:type="dxa"/>
              <w:bottom w:w="72" w:type="dxa"/>
              <w:right w:w="115" w:type="dxa"/>
            </w:tcMar>
          </w:tcPr>
          <w:p w14:paraId="7C2CF180" w14:textId="77777777" w:rsidR="00741476" w:rsidRPr="00E91DEA" w:rsidRDefault="00741476" w:rsidP="008C52A9">
            <w:pPr>
              <w:numPr>
                <w:ilvl w:val="0"/>
                <w:numId w:val="12"/>
              </w:numPr>
            </w:pPr>
            <w:r w:rsidRPr="00E91DEA">
              <w:t>The same rate schedule is used for gifts and estates.</w:t>
            </w:r>
          </w:p>
          <w:p w14:paraId="6339ACB7" w14:textId="75C18596" w:rsidR="00741476" w:rsidRPr="00E91DEA" w:rsidRDefault="00B57D58" w:rsidP="008C52A9">
            <w:pPr>
              <w:numPr>
                <w:ilvl w:val="0"/>
                <w:numId w:val="12"/>
              </w:numPr>
            </w:pPr>
            <w:r>
              <w:t>Lifetime taxable</w:t>
            </w:r>
            <w:r w:rsidRPr="00E91DEA">
              <w:t xml:space="preserve"> </w:t>
            </w:r>
            <w:r w:rsidR="00741476" w:rsidRPr="00E91DEA">
              <w:t xml:space="preserve">gifts and final estate assets are aggregated to calculate the tentative estate tax. </w:t>
            </w:r>
          </w:p>
          <w:p w14:paraId="36A3D401" w14:textId="48A8703D" w:rsidR="00741476" w:rsidRPr="00E91DEA" w:rsidRDefault="00741476" w:rsidP="00E92160">
            <w:pPr>
              <w:numPr>
                <w:ilvl w:val="0"/>
                <w:numId w:val="12"/>
              </w:numPr>
              <w:rPr>
                <w:sz w:val="22"/>
              </w:rPr>
            </w:pPr>
            <w:r w:rsidRPr="00E91DEA">
              <w:t xml:space="preserve">The maximum scheduled rate for </w:t>
            </w:r>
            <w:r w:rsidR="00E92160">
              <w:t>2016</w:t>
            </w:r>
            <w:r w:rsidR="00E92160" w:rsidRPr="00E91DEA">
              <w:t xml:space="preserve"> </w:t>
            </w:r>
            <w:r w:rsidRPr="00E91DEA">
              <w:t xml:space="preserve">is </w:t>
            </w:r>
            <w:r w:rsidR="001257BA">
              <w:t>40</w:t>
            </w:r>
            <w:r w:rsidRPr="00E91DEA">
              <w:t>%.</w:t>
            </w:r>
          </w:p>
        </w:tc>
      </w:tr>
      <w:tr w:rsidR="00741476" w:rsidRPr="000B0BD1" w14:paraId="6320070E" w14:textId="77777777" w:rsidTr="00A14D33">
        <w:tc>
          <w:tcPr>
            <w:tcW w:w="9468" w:type="dxa"/>
            <w:shd w:val="clear" w:color="auto" w:fill="6CA8CD"/>
            <w:tcMar>
              <w:top w:w="72" w:type="dxa"/>
              <w:left w:w="115" w:type="dxa"/>
              <w:bottom w:w="72" w:type="dxa"/>
              <w:right w:w="115" w:type="dxa"/>
            </w:tcMar>
          </w:tcPr>
          <w:p w14:paraId="60F64774" w14:textId="77777777" w:rsidR="00741476" w:rsidRPr="00676E73" w:rsidRDefault="00741476" w:rsidP="00A14D33">
            <w:pPr>
              <w:rPr>
                <w:b/>
                <w:color w:val="FFFFFF"/>
              </w:rPr>
            </w:pPr>
            <w:r>
              <w:rPr>
                <w:b/>
                <w:color w:val="FFFFFF"/>
              </w:rPr>
              <w:t>Applicable Credit / Exclusion Amount</w:t>
            </w:r>
          </w:p>
        </w:tc>
      </w:tr>
      <w:tr w:rsidR="00741476" w:rsidRPr="000B0BD1" w14:paraId="35B2D627" w14:textId="77777777" w:rsidTr="00D74D31">
        <w:trPr>
          <w:trHeight w:val="2312"/>
        </w:trPr>
        <w:tc>
          <w:tcPr>
            <w:tcW w:w="9468" w:type="dxa"/>
            <w:shd w:val="clear" w:color="auto" w:fill="FFFFFF"/>
            <w:tcMar>
              <w:top w:w="72" w:type="dxa"/>
              <w:left w:w="115" w:type="dxa"/>
              <w:bottom w:w="72" w:type="dxa"/>
              <w:right w:w="115" w:type="dxa"/>
            </w:tcMar>
          </w:tcPr>
          <w:p w14:paraId="5EBB7CB9" w14:textId="77777777" w:rsidR="00741476" w:rsidRPr="00E91DEA" w:rsidRDefault="00741476" w:rsidP="008C52A9">
            <w:pPr>
              <w:numPr>
                <w:ilvl w:val="0"/>
                <w:numId w:val="13"/>
              </w:numPr>
            </w:pPr>
            <w:r w:rsidRPr="00E91DEA">
              <w:t>Only the Applicable Credit is used in the actual tax calculation.</w:t>
            </w:r>
          </w:p>
          <w:p w14:paraId="59ACC0D6" w14:textId="77777777" w:rsidR="00741476" w:rsidRPr="00E91DEA" w:rsidRDefault="00741476" w:rsidP="008C52A9">
            <w:pPr>
              <w:numPr>
                <w:ilvl w:val="0"/>
                <w:numId w:val="13"/>
              </w:numPr>
            </w:pPr>
            <w:r w:rsidRPr="00E91DEA">
              <w:t>The Exclusion Amount illustrates the value offset by the Applicable Credit.</w:t>
            </w:r>
          </w:p>
          <w:p w14:paraId="536EC6B4" w14:textId="0297159A" w:rsidR="00741476" w:rsidRPr="00E91DEA" w:rsidRDefault="00741476" w:rsidP="008C52A9">
            <w:pPr>
              <w:numPr>
                <w:ilvl w:val="0"/>
                <w:numId w:val="13"/>
              </w:numPr>
            </w:pPr>
            <w:r w:rsidRPr="00E91DEA">
              <w:t xml:space="preserve">The Applicable Exclusion Amount </w:t>
            </w:r>
            <w:r w:rsidR="001257BA">
              <w:t xml:space="preserve">for </w:t>
            </w:r>
            <w:r w:rsidR="00D263A4">
              <w:t xml:space="preserve">gifts </w:t>
            </w:r>
            <w:r w:rsidR="001257BA">
              <w:t xml:space="preserve">AND </w:t>
            </w:r>
            <w:r w:rsidR="00D263A4">
              <w:t xml:space="preserve">estates </w:t>
            </w:r>
            <w:r w:rsidRPr="00E91DEA">
              <w:t>= $</w:t>
            </w:r>
            <w:r w:rsidR="008E48AC">
              <w:t>5,</w:t>
            </w:r>
            <w:r w:rsidR="00D263A4">
              <w:t>450</w:t>
            </w:r>
            <w:r w:rsidR="008E48AC">
              <w:t>,000</w:t>
            </w:r>
            <w:r w:rsidRPr="00E91DEA">
              <w:t xml:space="preserve"> for </w:t>
            </w:r>
            <w:r w:rsidR="00D263A4">
              <w:t>2016</w:t>
            </w:r>
            <w:r w:rsidR="001257BA">
              <w:t>.</w:t>
            </w:r>
          </w:p>
          <w:p w14:paraId="5BC9D5FC" w14:textId="77777777" w:rsidR="00741476" w:rsidRPr="00E91DEA" w:rsidRDefault="001257BA" w:rsidP="008C52A9">
            <w:pPr>
              <w:numPr>
                <w:ilvl w:val="0"/>
                <w:numId w:val="13"/>
              </w:numPr>
            </w:pPr>
            <w:r>
              <w:t>Currently, the full Applicable Exclusion Amount can be used for lifetime gifts.</w:t>
            </w:r>
          </w:p>
          <w:p w14:paraId="5947E1EB" w14:textId="0DE75054" w:rsidR="004D3393" w:rsidRPr="00E91DEA" w:rsidRDefault="00741476" w:rsidP="00232F91">
            <w:pPr>
              <w:numPr>
                <w:ilvl w:val="0"/>
                <w:numId w:val="13"/>
              </w:numPr>
            </w:pPr>
            <w:r w:rsidRPr="00E91DEA">
              <w:t xml:space="preserve">The first dollar on which a tax is actually paid </w:t>
            </w:r>
            <w:r w:rsidR="001257BA">
              <w:t xml:space="preserve">to the IRS </w:t>
            </w:r>
            <w:r w:rsidR="004D3393">
              <w:t xml:space="preserve">on taxable transfers in </w:t>
            </w:r>
            <w:r w:rsidR="00D263A4">
              <w:t xml:space="preserve">2016 </w:t>
            </w:r>
            <w:r w:rsidR="004D3393">
              <w:t xml:space="preserve">is at the 40% rate. </w:t>
            </w:r>
          </w:p>
        </w:tc>
      </w:tr>
      <w:tr w:rsidR="00741476" w:rsidRPr="000B0BD1" w14:paraId="12E82BB0" w14:textId="77777777" w:rsidTr="00F372C2">
        <w:tc>
          <w:tcPr>
            <w:tcW w:w="9468" w:type="dxa"/>
            <w:shd w:val="clear" w:color="auto" w:fill="6CA8CD"/>
            <w:tcMar>
              <w:top w:w="72" w:type="dxa"/>
              <w:left w:w="115" w:type="dxa"/>
              <w:bottom w:w="72" w:type="dxa"/>
              <w:right w:w="115" w:type="dxa"/>
            </w:tcMar>
          </w:tcPr>
          <w:p w14:paraId="28CE7195" w14:textId="77777777" w:rsidR="00741476" w:rsidRPr="00676E73" w:rsidRDefault="00A479CE" w:rsidP="00390F78">
            <w:pPr>
              <w:rPr>
                <w:b/>
                <w:color w:val="FFFFFF"/>
              </w:rPr>
            </w:pPr>
            <w:r>
              <w:rPr>
                <w:b/>
                <w:color w:val="FFFFFF"/>
              </w:rPr>
              <w:t>Deductions</w:t>
            </w:r>
          </w:p>
        </w:tc>
      </w:tr>
      <w:tr w:rsidR="00741476" w:rsidRPr="000B0BD1" w14:paraId="527D7BC3" w14:textId="77777777" w:rsidTr="00F372C2">
        <w:tc>
          <w:tcPr>
            <w:tcW w:w="9468" w:type="dxa"/>
            <w:shd w:val="clear" w:color="auto" w:fill="FFFFFF"/>
            <w:tcMar>
              <w:top w:w="72" w:type="dxa"/>
              <w:left w:w="115" w:type="dxa"/>
              <w:bottom w:w="72" w:type="dxa"/>
              <w:right w:w="115" w:type="dxa"/>
            </w:tcMar>
          </w:tcPr>
          <w:p w14:paraId="6FE0A825" w14:textId="77777777" w:rsidR="00741476" w:rsidRPr="00E91DEA" w:rsidRDefault="00741476" w:rsidP="008C52A9">
            <w:pPr>
              <w:numPr>
                <w:ilvl w:val="0"/>
                <w:numId w:val="14"/>
              </w:numPr>
            </w:pPr>
            <w:r w:rsidRPr="00E91DEA">
              <w:t xml:space="preserve">Deductions are taken before the tax is calculated. </w:t>
            </w:r>
          </w:p>
          <w:p w14:paraId="189F8FE6" w14:textId="77777777" w:rsidR="00741476" w:rsidRPr="00E91DEA" w:rsidRDefault="00741476" w:rsidP="008C52A9">
            <w:pPr>
              <w:numPr>
                <w:ilvl w:val="0"/>
                <w:numId w:val="14"/>
              </w:numPr>
            </w:pPr>
            <w:r w:rsidRPr="00E91DEA">
              <w:t xml:space="preserve">The amount that can be transferred between spouses without a transfer tax is </w:t>
            </w:r>
            <w:r w:rsidRPr="00A83DD3">
              <w:t>unlimited</w:t>
            </w:r>
            <w:r w:rsidRPr="00E91DEA">
              <w:rPr>
                <w:b/>
              </w:rPr>
              <w:t xml:space="preserve"> </w:t>
            </w:r>
            <w:r w:rsidRPr="00E91DEA">
              <w:t>(provided they are U.S. citizens)</w:t>
            </w:r>
            <w:r w:rsidRPr="00E91DEA">
              <w:rPr>
                <w:b/>
              </w:rPr>
              <w:t>.</w:t>
            </w:r>
            <w:r w:rsidRPr="00E91DEA">
              <w:t xml:space="preserve"> </w:t>
            </w:r>
          </w:p>
          <w:p w14:paraId="3C603928" w14:textId="77777777" w:rsidR="00741476" w:rsidRPr="00E91DEA" w:rsidRDefault="00741476" w:rsidP="008C52A9">
            <w:pPr>
              <w:numPr>
                <w:ilvl w:val="0"/>
                <w:numId w:val="14"/>
              </w:numPr>
            </w:pPr>
            <w:r w:rsidRPr="00E91DEA">
              <w:t>Transfers to Charities are not subject to transfer taxes.</w:t>
            </w:r>
          </w:p>
        </w:tc>
      </w:tr>
    </w:tbl>
    <w:p w14:paraId="724F983F" w14:textId="7B46AC89" w:rsidR="00626EF7" w:rsidRPr="00B42339" w:rsidRDefault="00741476" w:rsidP="00A83DD3">
      <w:pPr>
        <w:pStyle w:val="Heading2"/>
      </w:pPr>
      <w:r w:rsidRPr="00B42339">
        <w:br w:type="page"/>
      </w:r>
      <w:r w:rsidR="00626EF7" w:rsidRPr="00457523">
        <w:lastRenderedPageBreak/>
        <w:t>Review Exercise</w:t>
      </w:r>
    </w:p>
    <w:p w14:paraId="729095E8" w14:textId="77777777" w:rsidR="00626EF7" w:rsidRPr="00A93E3E" w:rsidRDefault="00626EF7" w:rsidP="00626EF7">
      <w:pPr>
        <w:pStyle w:val="BodyText"/>
        <w:rPr>
          <w:b/>
          <w:color w:val="FF0000"/>
        </w:rPr>
      </w:pPr>
      <w:r w:rsidRPr="00A93E3E">
        <w:rPr>
          <w:b/>
          <w:color w:val="FF0000"/>
        </w:rPr>
        <w:t xml:space="preserve">For the following statements, click on the correct response: </w:t>
      </w:r>
    </w:p>
    <w:p w14:paraId="2FD3CA36" w14:textId="77777777" w:rsidR="00626EF7" w:rsidRPr="00676E73" w:rsidRDefault="00626EF7" w:rsidP="00626EF7">
      <w:pPr>
        <w:rPr>
          <w:color w:val="000000"/>
        </w:rPr>
      </w:pPr>
    </w:p>
    <w:p w14:paraId="6B0146DE" w14:textId="77777777" w:rsidR="00626EF7" w:rsidRPr="00626EF7" w:rsidRDefault="00572F85" w:rsidP="008C52A9">
      <w:pPr>
        <w:numPr>
          <w:ilvl w:val="0"/>
          <w:numId w:val="17"/>
        </w:numPr>
        <w:ind w:left="360"/>
        <w:rPr>
          <w:rStyle w:val="Strong"/>
        </w:rPr>
      </w:pPr>
      <w:r>
        <w:rPr>
          <w:rStyle w:val="Strong"/>
        </w:rPr>
        <w:t>G</w:t>
      </w:r>
      <w:r w:rsidR="00626EF7" w:rsidRPr="00626EF7">
        <w:rPr>
          <w:rStyle w:val="Strong"/>
        </w:rPr>
        <w:t>ift taxes are computed using the same</w:t>
      </w:r>
      <w:r w:rsidR="00A83DD3">
        <w:rPr>
          <w:rStyle w:val="Strong"/>
        </w:rPr>
        <w:t xml:space="preserve"> rate schedule as for estates: </w:t>
      </w:r>
    </w:p>
    <w:p w14:paraId="2B0896E7" w14:textId="77777777" w:rsidR="00626EF7" w:rsidRPr="00626EF7" w:rsidRDefault="00626EF7" w:rsidP="008C52A9">
      <w:pPr>
        <w:numPr>
          <w:ilvl w:val="0"/>
          <w:numId w:val="19"/>
        </w:numPr>
        <w:rPr>
          <w:rStyle w:val="Strong"/>
        </w:rPr>
      </w:pPr>
      <w:r w:rsidRPr="00626EF7">
        <w:rPr>
          <w:rStyle w:val="Strong"/>
        </w:rPr>
        <w:t>True</w:t>
      </w:r>
    </w:p>
    <w:p w14:paraId="0391F742" w14:textId="77777777" w:rsidR="00626EF7" w:rsidRPr="00E91DEA" w:rsidRDefault="00626EF7" w:rsidP="00626EF7">
      <w:pPr>
        <w:pStyle w:val="ReviewAnswer"/>
      </w:pPr>
      <w:r w:rsidRPr="00626EF7">
        <w:rPr>
          <w:b/>
        </w:rPr>
        <w:t>Correct.</w:t>
      </w:r>
      <w:r w:rsidRPr="00E91DEA">
        <w:t xml:space="preserve"> The </w:t>
      </w:r>
      <w:r w:rsidR="00BF2B10">
        <w:t>Gift and Estate</w:t>
      </w:r>
      <w:r w:rsidRPr="00E91DEA">
        <w:t xml:space="preserve"> tax use the same rate schedule.</w:t>
      </w:r>
    </w:p>
    <w:p w14:paraId="11C76291" w14:textId="77777777" w:rsidR="00626EF7" w:rsidRPr="00626EF7" w:rsidRDefault="00626EF7" w:rsidP="008C52A9">
      <w:pPr>
        <w:numPr>
          <w:ilvl w:val="0"/>
          <w:numId w:val="19"/>
        </w:numPr>
        <w:rPr>
          <w:rStyle w:val="Strong"/>
          <w:b w:val="0"/>
        </w:rPr>
      </w:pPr>
      <w:r w:rsidRPr="00626EF7">
        <w:rPr>
          <w:rStyle w:val="Strong"/>
          <w:b w:val="0"/>
        </w:rPr>
        <w:t>False</w:t>
      </w:r>
    </w:p>
    <w:p w14:paraId="291D0202" w14:textId="77777777" w:rsidR="00626EF7" w:rsidRDefault="00626EF7" w:rsidP="00626EF7">
      <w:pPr>
        <w:pStyle w:val="ReviewAnswer"/>
      </w:pPr>
      <w:r w:rsidRPr="00626EF7">
        <w:rPr>
          <w:b/>
        </w:rPr>
        <w:t>Incorrect.</w:t>
      </w:r>
      <w:r w:rsidRPr="00E91DEA">
        <w:t xml:space="preserve"> The </w:t>
      </w:r>
      <w:r w:rsidR="00BF2B10">
        <w:t>Gift and Estate</w:t>
      </w:r>
      <w:r w:rsidRPr="00E91DEA">
        <w:t xml:space="preserve"> tax actually do use the same rate schedule.</w:t>
      </w:r>
    </w:p>
    <w:p w14:paraId="00B2AD6F" w14:textId="77777777" w:rsidR="00D122FD" w:rsidRPr="00E91DEA" w:rsidRDefault="00D122FD" w:rsidP="00626EF7">
      <w:pPr>
        <w:pStyle w:val="ReviewAnswer"/>
      </w:pPr>
    </w:p>
    <w:p w14:paraId="58E2DC71" w14:textId="77777777" w:rsidR="00626EF7" w:rsidRPr="00626EF7" w:rsidRDefault="00626EF7" w:rsidP="008C52A9">
      <w:pPr>
        <w:numPr>
          <w:ilvl w:val="0"/>
          <w:numId w:val="17"/>
        </w:numPr>
        <w:ind w:left="360"/>
        <w:rPr>
          <w:rStyle w:val="Strong"/>
        </w:rPr>
      </w:pPr>
      <w:r w:rsidRPr="00626EF7">
        <w:rPr>
          <w:rStyle w:val="Strong"/>
        </w:rPr>
        <w:t>The amount that can be transferred between spouses withou</w:t>
      </w:r>
      <w:r w:rsidR="00A83DD3">
        <w:rPr>
          <w:rStyle w:val="Strong"/>
        </w:rPr>
        <w:t xml:space="preserve">t incurring a transfer tax is: </w:t>
      </w:r>
    </w:p>
    <w:p w14:paraId="122FD377" w14:textId="77777777" w:rsidR="00626EF7" w:rsidRPr="00626EF7" w:rsidRDefault="00626EF7" w:rsidP="008C52A9">
      <w:pPr>
        <w:numPr>
          <w:ilvl w:val="0"/>
          <w:numId w:val="19"/>
        </w:numPr>
        <w:rPr>
          <w:rStyle w:val="Strong"/>
          <w:b w:val="0"/>
        </w:rPr>
      </w:pPr>
      <w:r w:rsidRPr="00626EF7">
        <w:rPr>
          <w:rStyle w:val="Strong"/>
          <w:b w:val="0"/>
        </w:rPr>
        <w:t>Limited</w:t>
      </w:r>
    </w:p>
    <w:p w14:paraId="4FD02BBC" w14:textId="77777777" w:rsidR="00626EF7" w:rsidRPr="00E91DEA" w:rsidRDefault="00626EF7" w:rsidP="00626EF7">
      <w:pPr>
        <w:pStyle w:val="ReviewAnswer"/>
      </w:pPr>
      <w:r w:rsidRPr="00626EF7">
        <w:rPr>
          <w:b/>
        </w:rPr>
        <w:t>Incorrect</w:t>
      </w:r>
      <w:r w:rsidRPr="00E91DEA">
        <w:t>. The amount that can be transferred between spouses without generating a transfer tax liability is generally unlimited</w:t>
      </w:r>
      <w:r w:rsidRPr="00E91DEA">
        <w:rPr>
          <w:b/>
          <w:bCs/>
        </w:rPr>
        <w:t>.</w:t>
      </w:r>
    </w:p>
    <w:p w14:paraId="002AAB49" w14:textId="77777777" w:rsidR="00626EF7" w:rsidRPr="00626EF7" w:rsidRDefault="00626EF7" w:rsidP="008C52A9">
      <w:pPr>
        <w:numPr>
          <w:ilvl w:val="0"/>
          <w:numId w:val="19"/>
        </w:numPr>
        <w:rPr>
          <w:rStyle w:val="Strong"/>
          <w:b w:val="0"/>
        </w:rPr>
      </w:pPr>
      <w:r w:rsidRPr="00626EF7">
        <w:rPr>
          <w:rStyle w:val="Strong"/>
          <w:b w:val="0"/>
        </w:rPr>
        <w:t>50%</w:t>
      </w:r>
    </w:p>
    <w:p w14:paraId="7FF9B6C7" w14:textId="77777777" w:rsidR="00626EF7" w:rsidRPr="00E91DEA" w:rsidRDefault="00626EF7" w:rsidP="00626EF7">
      <w:pPr>
        <w:pStyle w:val="ReviewAnswer"/>
      </w:pPr>
      <w:r w:rsidRPr="00626EF7">
        <w:rPr>
          <w:b/>
        </w:rPr>
        <w:t>Incorrect.</w:t>
      </w:r>
      <w:r w:rsidRPr="00E91DEA">
        <w:t xml:space="preserve"> The amount that can be transferred between spouses without generating a transfer tax liability is generally unlimited</w:t>
      </w:r>
      <w:r w:rsidRPr="00E91DEA">
        <w:rPr>
          <w:b/>
          <w:bCs/>
        </w:rPr>
        <w:t>.</w:t>
      </w:r>
    </w:p>
    <w:p w14:paraId="29E5F764" w14:textId="77777777" w:rsidR="00626EF7" w:rsidRPr="00626EF7" w:rsidRDefault="00626EF7" w:rsidP="008C52A9">
      <w:pPr>
        <w:numPr>
          <w:ilvl w:val="0"/>
          <w:numId w:val="19"/>
        </w:numPr>
        <w:rPr>
          <w:rStyle w:val="Strong"/>
        </w:rPr>
      </w:pPr>
      <w:r w:rsidRPr="00626EF7">
        <w:rPr>
          <w:rStyle w:val="Strong"/>
        </w:rPr>
        <w:t>Unlimited</w:t>
      </w:r>
    </w:p>
    <w:p w14:paraId="76508C5E" w14:textId="77777777" w:rsidR="00626EF7" w:rsidRDefault="00626EF7" w:rsidP="00A83DD3">
      <w:pPr>
        <w:pStyle w:val="ReviewAnswer"/>
      </w:pPr>
      <w:r w:rsidRPr="00626EF7">
        <w:rPr>
          <w:b/>
        </w:rPr>
        <w:t>Correct.</w:t>
      </w:r>
      <w:r w:rsidRPr="00E91DEA">
        <w:t xml:space="preserve"> There is generally no limit to the amount spouses can transfer between each other without gener</w:t>
      </w:r>
      <w:r w:rsidR="00A83DD3">
        <w:t>ating a transfer tax liability.</w:t>
      </w:r>
    </w:p>
    <w:p w14:paraId="1E53F748" w14:textId="77777777" w:rsidR="00D122FD" w:rsidRPr="00A93E3E" w:rsidRDefault="00D122FD" w:rsidP="00A83DD3">
      <w:pPr>
        <w:pStyle w:val="ReviewAnswer"/>
      </w:pPr>
    </w:p>
    <w:p w14:paraId="0B25F893" w14:textId="4DEEAC4C" w:rsidR="00626EF7" w:rsidRPr="00626EF7" w:rsidRDefault="00626EF7" w:rsidP="008C52A9">
      <w:pPr>
        <w:numPr>
          <w:ilvl w:val="0"/>
          <w:numId w:val="17"/>
        </w:numPr>
        <w:ind w:left="360"/>
        <w:rPr>
          <w:rStyle w:val="Strong"/>
        </w:rPr>
      </w:pPr>
      <w:r w:rsidRPr="00626EF7">
        <w:rPr>
          <w:rStyle w:val="Strong"/>
        </w:rPr>
        <w:t xml:space="preserve">When computing the </w:t>
      </w:r>
      <w:r w:rsidR="00D263A4">
        <w:rPr>
          <w:rStyle w:val="Strong"/>
        </w:rPr>
        <w:t xml:space="preserve">gift or </w:t>
      </w:r>
      <w:r w:rsidRPr="00626EF7">
        <w:rPr>
          <w:rStyle w:val="Strong"/>
        </w:rPr>
        <w:t xml:space="preserve">estate tax, lifetime gifts made after 1976 are added back to the </w:t>
      </w:r>
      <w:r w:rsidR="00D263A4">
        <w:rPr>
          <w:rStyle w:val="Strong"/>
        </w:rPr>
        <w:t>tax return before</w:t>
      </w:r>
      <w:r w:rsidR="00A83DD3">
        <w:rPr>
          <w:rStyle w:val="Strong"/>
        </w:rPr>
        <w:t xml:space="preserve"> computing the tax: </w:t>
      </w:r>
    </w:p>
    <w:p w14:paraId="4ABDCDC8" w14:textId="77777777" w:rsidR="00626EF7" w:rsidRPr="00626EF7" w:rsidRDefault="00626EF7" w:rsidP="008C52A9">
      <w:pPr>
        <w:numPr>
          <w:ilvl w:val="0"/>
          <w:numId w:val="19"/>
        </w:numPr>
        <w:rPr>
          <w:rStyle w:val="Strong"/>
        </w:rPr>
      </w:pPr>
      <w:r w:rsidRPr="00626EF7">
        <w:rPr>
          <w:rStyle w:val="Strong"/>
        </w:rPr>
        <w:t>True</w:t>
      </w:r>
    </w:p>
    <w:p w14:paraId="6E8C5C34" w14:textId="77777777" w:rsidR="00626EF7" w:rsidRPr="00E91DEA" w:rsidRDefault="00626EF7" w:rsidP="00626EF7">
      <w:pPr>
        <w:pStyle w:val="ReviewAnswer"/>
      </w:pPr>
      <w:r w:rsidRPr="00626EF7">
        <w:rPr>
          <w:b/>
        </w:rPr>
        <w:t>Correct</w:t>
      </w:r>
      <w:r w:rsidRPr="00E91DEA">
        <w:t xml:space="preserve">. This makes it possible to have a unified </w:t>
      </w:r>
      <w:r w:rsidR="00BF2B10">
        <w:t>gift and estate</w:t>
      </w:r>
      <w:r w:rsidRPr="00E91DEA">
        <w:t xml:space="preserve"> tax system.</w:t>
      </w:r>
    </w:p>
    <w:p w14:paraId="19BA1BF9" w14:textId="77777777" w:rsidR="00626EF7" w:rsidRPr="00626EF7" w:rsidRDefault="00626EF7" w:rsidP="008C52A9">
      <w:pPr>
        <w:numPr>
          <w:ilvl w:val="0"/>
          <w:numId w:val="19"/>
        </w:numPr>
        <w:rPr>
          <w:rStyle w:val="Strong"/>
          <w:b w:val="0"/>
        </w:rPr>
      </w:pPr>
      <w:r w:rsidRPr="00626EF7">
        <w:rPr>
          <w:rStyle w:val="Strong"/>
          <w:b w:val="0"/>
        </w:rPr>
        <w:t>False</w:t>
      </w:r>
    </w:p>
    <w:p w14:paraId="13CFD449" w14:textId="45C87D89" w:rsidR="00626EF7" w:rsidRDefault="00626EF7" w:rsidP="00626EF7">
      <w:pPr>
        <w:pStyle w:val="ReviewAnswer"/>
      </w:pPr>
      <w:r w:rsidRPr="00626EF7">
        <w:rPr>
          <w:b/>
        </w:rPr>
        <w:t>Incorrect.</w:t>
      </w:r>
      <w:r w:rsidRPr="00E91DEA">
        <w:t xml:space="preserve"> </w:t>
      </w:r>
      <w:r w:rsidR="00457523">
        <w:t>Each tax return calculation is</w:t>
      </w:r>
      <w:r w:rsidRPr="00E91DEA">
        <w:t xml:space="preserve"> inclusive of lifetime transfers </w:t>
      </w:r>
      <w:r w:rsidR="00457523">
        <w:t>since</w:t>
      </w:r>
      <w:r w:rsidR="00457523" w:rsidRPr="00E91DEA">
        <w:t xml:space="preserve"> </w:t>
      </w:r>
      <w:r w:rsidRPr="00E91DEA">
        <w:t>1976.</w:t>
      </w:r>
    </w:p>
    <w:p w14:paraId="164247FF" w14:textId="77777777" w:rsidR="00D122FD" w:rsidRDefault="00D122FD" w:rsidP="00626EF7">
      <w:pPr>
        <w:pStyle w:val="ReviewAnswer"/>
      </w:pPr>
    </w:p>
    <w:p w14:paraId="270FAA2C" w14:textId="77777777" w:rsidR="00626EF7" w:rsidRPr="00626EF7" w:rsidRDefault="00626EF7" w:rsidP="008C52A9">
      <w:pPr>
        <w:numPr>
          <w:ilvl w:val="0"/>
          <w:numId w:val="17"/>
        </w:numPr>
        <w:ind w:left="360"/>
        <w:rPr>
          <w:rStyle w:val="Strong"/>
        </w:rPr>
      </w:pPr>
      <w:r w:rsidRPr="00626EF7">
        <w:rPr>
          <w:rStyle w:val="Strong"/>
        </w:rPr>
        <w:t>Transfers to charities ARE NOT excluded</w:t>
      </w:r>
      <w:r w:rsidR="00A83DD3">
        <w:rPr>
          <w:rStyle w:val="Strong"/>
        </w:rPr>
        <w:t xml:space="preserve"> from estate or gift taxation: </w:t>
      </w:r>
    </w:p>
    <w:p w14:paraId="1F000F8F" w14:textId="77777777" w:rsidR="00626EF7" w:rsidRPr="00626EF7" w:rsidRDefault="00626EF7" w:rsidP="008C52A9">
      <w:pPr>
        <w:numPr>
          <w:ilvl w:val="0"/>
          <w:numId w:val="19"/>
        </w:numPr>
        <w:rPr>
          <w:rStyle w:val="Strong"/>
          <w:b w:val="0"/>
        </w:rPr>
      </w:pPr>
      <w:r w:rsidRPr="00626EF7">
        <w:rPr>
          <w:rStyle w:val="Strong"/>
          <w:b w:val="0"/>
        </w:rPr>
        <w:t>True</w:t>
      </w:r>
    </w:p>
    <w:p w14:paraId="6061B5EB" w14:textId="77777777" w:rsidR="00626EF7" w:rsidRPr="00E91DEA" w:rsidRDefault="00626EF7" w:rsidP="00626EF7">
      <w:pPr>
        <w:pStyle w:val="ReviewAnswer"/>
      </w:pPr>
      <w:r w:rsidRPr="00626EF7">
        <w:rPr>
          <w:b/>
        </w:rPr>
        <w:t>Incorrect.</w:t>
      </w:r>
      <w:r w:rsidRPr="00E91DEA">
        <w:t xml:space="preserve"> They </w:t>
      </w:r>
      <w:r>
        <w:t>are</w:t>
      </w:r>
      <w:r w:rsidRPr="00E91DEA">
        <w:t xml:space="preserve"> in fact </w:t>
      </w:r>
      <w:r>
        <w:t>excluded from</w:t>
      </w:r>
      <w:r w:rsidRPr="00E91DEA">
        <w:t xml:space="preserve"> </w:t>
      </w:r>
      <w:r w:rsidR="00BF2B10">
        <w:t>gift and estate</w:t>
      </w:r>
      <w:r w:rsidRPr="00E91DEA">
        <w:t xml:space="preserve"> taxes.</w:t>
      </w:r>
    </w:p>
    <w:p w14:paraId="1F8CD177" w14:textId="77777777" w:rsidR="00626EF7" w:rsidRPr="00626EF7" w:rsidRDefault="00626EF7" w:rsidP="008C52A9">
      <w:pPr>
        <w:numPr>
          <w:ilvl w:val="0"/>
          <w:numId w:val="19"/>
        </w:numPr>
        <w:rPr>
          <w:rStyle w:val="Strong"/>
        </w:rPr>
      </w:pPr>
      <w:r w:rsidRPr="00626EF7">
        <w:rPr>
          <w:rStyle w:val="Strong"/>
        </w:rPr>
        <w:t>False</w:t>
      </w:r>
    </w:p>
    <w:p w14:paraId="22D37775" w14:textId="7FDCF29A" w:rsidR="00ED015B" w:rsidRDefault="00626EF7" w:rsidP="00D122FD">
      <w:pPr>
        <w:pStyle w:val="ReviewAnswer"/>
      </w:pPr>
      <w:r w:rsidRPr="00626EF7">
        <w:rPr>
          <w:b/>
        </w:rPr>
        <w:t>Correct.</w:t>
      </w:r>
      <w:r w:rsidRPr="00E91DEA">
        <w:t xml:space="preserve"> </w:t>
      </w:r>
      <w:r w:rsidR="00457523">
        <w:t xml:space="preserve">They are in fact </w:t>
      </w:r>
      <w:r>
        <w:t xml:space="preserve">excluded from </w:t>
      </w:r>
      <w:r w:rsidR="00BF2B10">
        <w:t>gift and estate</w:t>
      </w:r>
      <w:r w:rsidRPr="00E91DEA">
        <w:t xml:space="preserve"> taxes.</w:t>
      </w:r>
    </w:p>
    <w:p w14:paraId="07D0B604" w14:textId="77777777" w:rsidR="00D122FD" w:rsidRDefault="00D122FD" w:rsidP="00D122FD">
      <w:pPr>
        <w:pStyle w:val="ReviewAnswer"/>
      </w:pPr>
    </w:p>
    <w:p w14:paraId="1A465784" w14:textId="45146C16" w:rsidR="00D122FD" w:rsidRPr="00626EF7" w:rsidRDefault="00D122FD" w:rsidP="00D122FD">
      <w:pPr>
        <w:numPr>
          <w:ilvl w:val="0"/>
          <w:numId w:val="17"/>
        </w:numPr>
        <w:ind w:left="360"/>
        <w:rPr>
          <w:rStyle w:val="Strong"/>
        </w:rPr>
      </w:pPr>
      <w:r>
        <w:rPr>
          <w:rStyle w:val="Strong"/>
        </w:rPr>
        <w:t xml:space="preserve">The gift and estate Applicable Exclusion Amount for 2016 is: </w:t>
      </w:r>
    </w:p>
    <w:p w14:paraId="17982412" w14:textId="278E99AF" w:rsidR="00D122FD" w:rsidRPr="00626EF7" w:rsidRDefault="00D122FD" w:rsidP="00D122FD">
      <w:pPr>
        <w:numPr>
          <w:ilvl w:val="0"/>
          <w:numId w:val="19"/>
        </w:numPr>
        <w:rPr>
          <w:rStyle w:val="Strong"/>
          <w:b w:val="0"/>
        </w:rPr>
      </w:pPr>
      <w:r>
        <w:rPr>
          <w:rStyle w:val="Strong"/>
          <w:b w:val="0"/>
        </w:rPr>
        <w:t>$10,000</w:t>
      </w:r>
    </w:p>
    <w:p w14:paraId="42AC7418" w14:textId="0F7BE516" w:rsidR="00D122FD" w:rsidRPr="00E91DEA" w:rsidRDefault="00D122FD" w:rsidP="00D122FD">
      <w:pPr>
        <w:pStyle w:val="ReviewAnswer"/>
      </w:pPr>
      <w:r w:rsidRPr="00626EF7">
        <w:rPr>
          <w:b/>
        </w:rPr>
        <w:lastRenderedPageBreak/>
        <w:t>Incorrect.</w:t>
      </w:r>
      <w:r w:rsidRPr="00E91DEA">
        <w:t xml:space="preserve"> </w:t>
      </w:r>
      <w:r>
        <w:t>Try again</w:t>
      </w:r>
      <w:r w:rsidRPr="00E91DEA">
        <w:t>.</w:t>
      </w:r>
    </w:p>
    <w:p w14:paraId="6CEEA757" w14:textId="3DB62E1A" w:rsidR="00D122FD" w:rsidRPr="00D122FD" w:rsidRDefault="00D122FD" w:rsidP="00D122FD">
      <w:pPr>
        <w:numPr>
          <w:ilvl w:val="0"/>
          <w:numId w:val="19"/>
        </w:numPr>
        <w:rPr>
          <w:rStyle w:val="Strong"/>
          <w:b w:val="0"/>
        </w:rPr>
      </w:pPr>
      <w:r w:rsidRPr="00D122FD">
        <w:rPr>
          <w:rStyle w:val="Strong"/>
          <w:b w:val="0"/>
        </w:rPr>
        <w:t>$12,000</w:t>
      </w:r>
    </w:p>
    <w:p w14:paraId="1A96A0A8" w14:textId="70ACC035" w:rsidR="00D122FD" w:rsidRDefault="00D122FD" w:rsidP="00D122FD">
      <w:pPr>
        <w:pStyle w:val="ReviewAnswer"/>
      </w:pPr>
      <w:r>
        <w:rPr>
          <w:b/>
        </w:rPr>
        <w:t>Incorrect</w:t>
      </w:r>
      <w:r w:rsidRPr="00626EF7">
        <w:rPr>
          <w:b/>
        </w:rPr>
        <w:t>.</w:t>
      </w:r>
      <w:r w:rsidRPr="00E91DEA">
        <w:t xml:space="preserve"> </w:t>
      </w:r>
      <w:r>
        <w:t>Try again</w:t>
      </w:r>
      <w:r w:rsidRPr="00E91DEA">
        <w:t>.</w:t>
      </w:r>
    </w:p>
    <w:p w14:paraId="7115E6D8" w14:textId="4DDA3326" w:rsidR="00D122FD" w:rsidRPr="00D122FD" w:rsidRDefault="00D122FD" w:rsidP="00D122FD">
      <w:pPr>
        <w:numPr>
          <w:ilvl w:val="0"/>
          <w:numId w:val="19"/>
        </w:numPr>
        <w:rPr>
          <w:rStyle w:val="Strong"/>
        </w:rPr>
      </w:pPr>
      <w:r w:rsidRPr="00D122FD">
        <w:rPr>
          <w:rStyle w:val="Strong"/>
        </w:rPr>
        <w:t>$14,000</w:t>
      </w:r>
    </w:p>
    <w:p w14:paraId="7045D644" w14:textId="7F03F813" w:rsidR="00D122FD" w:rsidRPr="00E91DEA" w:rsidRDefault="00D122FD" w:rsidP="00D122FD">
      <w:pPr>
        <w:pStyle w:val="ReviewAnswer"/>
      </w:pPr>
      <w:r>
        <w:rPr>
          <w:b/>
        </w:rPr>
        <w:t>Correct</w:t>
      </w:r>
      <w:r w:rsidRPr="00626EF7">
        <w:rPr>
          <w:b/>
        </w:rPr>
        <w:t>.</w:t>
      </w:r>
    </w:p>
    <w:p w14:paraId="4239DAD3" w14:textId="7A7AC7C3" w:rsidR="00D122FD" w:rsidRPr="00D122FD" w:rsidRDefault="00D122FD" w:rsidP="00D122FD">
      <w:pPr>
        <w:numPr>
          <w:ilvl w:val="0"/>
          <w:numId w:val="19"/>
        </w:numPr>
        <w:rPr>
          <w:rStyle w:val="Strong"/>
          <w:b w:val="0"/>
        </w:rPr>
      </w:pPr>
      <w:r w:rsidRPr="00D122FD">
        <w:rPr>
          <w:rStyle w:val="Strong"/>
          <w:b w:val="0"/>
        </w:rPr>
        <w:t>$28,000</w:t>
      </w:r>
    </w:p>
    <w:p w14:paraId="408CAEB0" w14:textId="1875F7DE" w:rsidR="00D122FD" w:rsidRDefault="00D122FD" w:rsidP="00D122FD">
      <w:pPr>
        <w:pStyle w:val="ReviewAnswer"/>
      </w:pPr>
      <w:r>
        <w:rPr>
          <w:b/>
        </w:rPr>
        <w:t>Incorrect</w:t>
      </w:r>
      <w:r w:rsidRPr="00626EF7">
        <w:rPr>
          <w:b/>
        </w:rPr>
        <w:t>.</w:t>
      </w:r>
      <w:r w:rsidRPr="00E91DEA">
        <w:t xml:space="preserve"> </w:t>
      </w:r>
      <w:r>
        <w:t>This is the amount for a couple who are splitting their gifts. Try again</w:t>
      </w:r>
      <w:r w:rsidRPr="00E91DEA">
        <w:t>.</w:t>
      </w:r>
    </w:p>
    <w:p w14:paraId="5E9403A9" w14:textId="77777777" w:rsidR="00D122FD" w:rsidRDefault="00D122FD" w:rsidP="00D74D31">
      <w:pPr>
        <w:pStyle w:val="ReviewAnswer"/>
        <w:ind w:left="0"/>
      </w:pPr>
    </w:p>
    <w:p w14:paraId="435FDA68" w14:textId="4671DAA4" w:rsidR="00D122FD" w:rsidRPr="00626EF7" w:rsidRDefault="00D122FD" w:rsidP="00D122FD">
      <w:pPr>
        <w:numPr>
          <w:ilvl w:val="0"/>
          <w:numId w:val="17"/>
        </w:numPr>
        <w:ind w:left="360"/>
        <w:rPr>
          <w:rStyle w:val="Strong"/>
        </w:rPr>
      </w:pPr>
      <w:r>
        <w:rPr>
          <w:rStyle w:val="Strong"/>
        </w:rPr>
        <w:t xml:space="preserve">The maximum marginal rate on the </w:t>
      </w:r>
      <w:r w:rsidR="00611F87">
        <w:rPr>
          <w:rStyle w:val="Strong"/>
        </w:rPr>
        <w:t xml:space="preserve">current </w:t>
      </w:r>
      <w:r>
        <w:rPr>
          <w:rStyle w:val="Strong"/>
        </w:rPr>
        <w:t xml:space="preserve">Unified Gift and Estate Tax Rate Table is: </w:t>
      </w:r>
    </w:p>
    <w:p w14:paraId="4F4AA4D7" w14:textId="65C51656" w:rsidR="00D122FD" w:rsidRPr="00626EF7" w:rsidRDefault="00D122FD" w:rsidP="00D122FD">
      <w:pPr>
        <w:numPr>
          <w:ilvl w:val="0"/>
          <w:numId w:val="19"/>
        </w:numPr>
        <w:rPr>
          <w:rStyle w:val="Strong"/>
          <w:b w:val="0"/>
        </w:rPr>
      </w:pPr>
      <w:r>
        <w:rPr>
          <w:rStyle w:val="Strong"/>
          <w:b w:val="0"/>
        </w:rPr>
        <w:t>18%</w:t>
      </w:r>
    </w:p>
    <w:p w14:paraId="7DA2BCDE" w14:textId="3ECA8FF5" w:rsidR="00D122FD" w:rsidRPr="00E91DEA" w:rsidRDefault="00D122FD" w:rsidP="00D122FD">
      <w:pPr>
        <w:pStyle w:val="ReviewAnswer"/>
      </w:pPr>
      <w:r w:rsidRPr="00626EF7">
        <w:rPr>
          <w:b/>
        </w:rPr>
        <w:t>Incorrect.</w:t>
      </w:r>
      <w:r w:rsidRPr="00E91DEA">
        <w:t xml:space="preserve"> </w:t>
      </w:r>
      <w:r>
        <w:t>This is the minimum rate on the schedule. Try again</w:t>
      </w:r>
      <w:r w:rsidRPr="00E91DEA">
        <w:t>.</w:t>
      </w:r>
    </w:p>
    <w:p w14:paraId="67349F03" w14:textId="248CAFD5" w:rsidR="00D122FD" w:rsidRPr="00611F87" w:rsidRDefault="00611F87" w:rsidP="00D122FD">
      <w:pPr>
        <w:numPr>
          <w:ilvl w:val="0"/>
          <w:numId w:val="19"/>
        </w:numPr>
        <w:rPr>
          <w:rStyle w:val="Strong"/>
        </w:rPr>
      </w:pPr>
      <w:r w:rsidRPr="00611F87">
        <w:rPr>
          <w:rStyle w:val="Strong"/>
        </w:rPr>
        <w:t>40%</w:t>
      </w:r>
    </w:p>
    <w:p w14:paraId="68C5146C" w14:textId="39C0D85E" w:rsidR="00D122FD" w:rsidRDefault="00D122FD" w:rsidP="00D122FD">
      <w:pPr>
        <w:pStyle w:val="ReviewAnswer"/>
      </w:pPr>
      <w:r w:rsidRPr="00626EF7">
        <w:rPr>
          <w:b/>
        </w:rPr>
        <w:t>Correct</w:t>
      </w:r>
      <w:r w:rsidRPr="00E91DEA">
        <w:t>.</w:t>
      </w:r>
    </w:p>
    <w:p w14:paraId="33900E63" w14:textId="532588E1" w:rsidR="00611F87" w:rsidRPr="00626EF7" w:rsidRDefault="00611F87" w:rsidP="00611F87">
      <w:pPr>
        <w:numPr>
          <w:ilvl w:val="0"/>
          <w:numId w:val="19"/>
        </w:numPr>
        <w:rPr>
          <w:rStyle w:val="Strong"/>
          <w:b w:val="0"/>
        </w:rPr>
      </w:pPr>
      <w:r>
        <w:rPr>
          <w:rStyle w:val="Strong"/>
          <w:b w:val="0"/>
        </w:rPr>
        <w:t>50%</w:t>
      </w:r>
    </w:p>
    <w:p w14:paraId="3884AE5A" w14:textId="62011260" w:rsidR="00611F87" w:rsidRPr="00E91DEA" w:rsidRDefault="00611F87" w:rsidP="00611F87">
      <w:pPr>
        <w:pStyle w:val="ReviewAnswer"/>
      </w:pPr>
      <w:r w:rsidRPr="00626EF7">
        <w:rPr>
          <w:b/>
        </w:rPr>
        <w:t>Incorrect.</w:t>
      </w:r>
      <w:r w:rsidRPr="00E91DEA">
        <w:t xml:space="preserve"> </w:t>
      </w:r>
      <w:r>
        <w:t>Try again</w:t>
      </w:r>
      <w:r w:rsidRPr="00E91DEA">
        <w:t>.</w:t>
      </w:r>
    </w:p>
    <w:p w14:paraId="552189FC" w14:textId="2F51AFE3" w:rsidR="00611F87" w:rsidRPr="00611F87" w:rsidRDefault="00611F87" w:rsidP="00611F87">
      <w:pPr>
        <w:numPr>
          <w:ilvl w:val="0"/>
          <w:numId w:val="19"/>
        </w:numPr>
        <w:rPr>
          <w:rStyle w:val="Strong"/>
          <w:b w:val="0"/>
        </w:rPr>
      </w:pPr>
      <w:r w:rsidRPr="00611F87">
        <w:rPr>
          <w:rStyle w:val="Strong"/>
          <w:b w:val="0"/>
        </w:rPr>
        <w:t>70%</w:t>
      </w:r>
    </w:p>
    <w:p w14:paraId="36395C26" w14:textId="225C3534" w:rsidR="00611F87" w:rsidRDefault="00611F87" w:rsidP="00611F87">
      <w:pPr>
        <w:pStyle w:val="ReviewAnswer"/>
      </w:pPr>
      <w:r>
        <w:rPr>
          <w:b/>
        </w:rPr>
        <w:t>Incorrect</w:t>
      </w:r>
      <w:r w:rsidRPr="00E91DEA">
        <w:t>.</w:t>
      </w:r>
      <w:r>
        <w:t xml:space="preserve"> This was true in 1977, but not today. Try again.</w:t>
      </w:r>
    </w:p>
    <w:p w14:paraId="64CF94A1" w14:textId="77777777" w:rsidR="00741476" w:rsidRPr="00B42339" w:rsidRDefault="00741476" w:rsidP="00A94901">
      <w:pPr>
        <w:pStyle w:val="Heading2"/>
      </w:pPr>
      <w:r w:rsidRPr="00EA57C3">
        <w:br w:type="page"/>
      </w:r>
      <w:r w:rsidRPr="00B42339">
        <w:lastRenderedPageBreak/>
        <w:t xml:space="preserve">Unique Characteristics of </w:t>
      </w:r>
      <w:r w:rsidR="00BF2B10">
        <w:t xml:space="preserve">Gift and </w:t>
      </w:r>
      <w:r w:rsidRPr="00B42339">
        <w:t xml:space="preserve">Estate Taxes </w:t>
      </w:r>
    </w:p>
    <w:p w14:paraId="0A85CC1E" w14:textId="77777777" w:rsidR="00741476" w:rsidRDefault="00741476" w:rsidP="00A94901">
      <w:r w:rsidRPr="00A93E3E">
        <w:t>Thus far, we have reviewed rules that are common to both estates and gifts. Let’s now examine some of the characteristics and rules that are unique to each. The following is a roadmap of the topics we want to cover.</w:t>
      </w:r>
    </w:p>
    <w:p w14:paraId="061F22F5" w14:textId="35701373" w:rsidR="00097EB4" w:rsidRPr="00097EB4" w:rsidRDefault="00097EB4" w:rsidP="00A94901">
      <w:pPr>
        <w:rPr>
          <w:color w:val="FF0000"/>
        </w:rPr>
      </w:pPr>
      <w:r w:rsidRPr="00097EB4">
        <w:rPr>
          <w:b/>
          <w:bCs/>
          <w:color w:val="FF0000"/>
        </w:rPr>
        <w:t>Click on each heading to learn more.</w:t>
      </w:r>
    </w:p>
    <w:p w14:paraId="49F45664" w14:textId="77777777" w:rsidR="00741476" w:rsidRPr="00A93E3E" w:rsidRDefault="00741476" w:rsidP="001E378C">
      <w:pPr>
        <w:spacing w:before="0" w:after="0"/>
      </w:pPr>
    </w:p>
    <w:tbl>
      <w:tblPr>
        <w:tblW w:w="0" w:type="auto"/>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576"/>
      </w:tblGrid>
      <w:tr w:rsidR="00741476" w:rsidRPr="000B0BD1" w14:paraId="3591388D" w14:textId="77777777" w:rsidTr="00F372C2">
        <w:tc>
          <w:tcPr>
            <w:tcW w:w="9576" w:type="dxa"/>
            <w:shd w:val="clear" w:color="auto" w:fill="6CA8CD"/>
            <w:tcMar>
              <w:top w:w="72" w:type="dxa"/>
              <w:left w:w="115" w:type="dxa"/>
              <w:bottom w:w="72" w:type="dxa"/>
              <w:right w:w="115" w:type="dxa"/>
            </w:tcMar>
          </w:tcPr>
          <w:p w14:paraId="3DA31CB6" w14:textId="77777777" w:rsidR="00741476" w:rsidRPr="00E06F6A" w:rsidRDefault="00741476" w:rsidP="00687527">
            <w:pPr>
              <w:tabs>
                <w:tab w:val="left" w:pos="0"/>
              </w:tabs>
              <w:rPr>
                <w:b/>
                <w:color w:val="FFFFFF"/>
              </w:rPr>
            </w:pPr>
            <w:r w:rsidRPr="00E06F6A">
              <w:rPr>
                <w:b/>
                <w:color w:val="FFFFFF"/>
              </w:rPr>
              <w:t xml:space="preserve">Characteristics Unique to </w:t>
            </w:r>
            <w:r w:rsidR="00687527">
              <w:rPr>
                <w:b/>
                <w:color w:val="FFFFFF"/>
              </w:rPr>
              <w:t>Gifts</w:t>
            </w:r>
          </w:p>
        </w:tc>
      </w:tr>
      <w:tr w:rsidR="00741476" w:rsidRPr="000B0BD1" w14:paraId="21051B2B" w14:textId="77777777" w:rsidTr="00F372C2">
        <w:tc>
          <w:tcPr>
            <w:tcW w:w="9576" w:type="dxa"/>
            <w:shd w:val="clear" w:color="auto" w:fill="FFFFFF"/>
            <w:tcMar>
              <w:top w:w="72" w:type="dxa"/>
              <w:left w:w="115" w:type="dxa"/>
              <w:bottom w:w="72" w:type="dxa"/>
              <w:right w:w="115" w:type="dxa"/>
            </w:tcMar>
          </w:tcPr>
          <w:p w14:paraId="1F33492C" w14:textId="77777777" w:rsidR="00687527" w:rsidRPr="008D5F9F" w:rsidRDefault="00687527" w:rsidP="00687527">
            <w:pPr>
              <w:numPr>
                <w:ilvl w:val="0"/>
                <w:numId w:val="19"/>
              </w:numPr>
            </w:pPr>
            <w:r w:rsidRPr="008D5F9F">
              <w:t>What Constitutes a Gift</w:t>
            </w:r>
          </w:p>
          <w:p w14:paraId="0D8AEF8F" w14:textId="77777777" w:rsidR="00687527" w:rsidRPr="008D5F9F" w:rsidRDefault="00687527" w:rsidP="00687527">
            <w:pPr>
              <w:numPr>
                <w:ilvl w:val="0"/>
                <w:numId w:val="19"/>
              </w:numPr>
            </w:pPr>
            <w:r w:rsidRPr="008D5F9F">
              <w:t>Annual Gift Tax Exclusion</w:t>
            </w:r>
          </w:p>
          <w:p w14:paraId="2614FADF" w14:textId="77777777" w:rsidR="00687527" w:rsidRPr="008D5F9F" w:rsidRDefault="00687527" w:rsidP="00687527">
            <w:pPr>
              <w:numPr>
                <w:ilvl w:val="0"/>
                <w:numId w:val="19"/>
              </w:numPr>
            </w:pPr>
            <w:r w:rsidRPr="008D5F9F">
              <w:t>Exclusion for Tuition</w:t>
            </w:r>
          </w:p>
          <w:p w14:paraId="0DE90027" w14:textId="77777777" w:rsidR="00687527" w:rsidRDefault="00687527" w:rsidP="00687527">
            <w:pPr>
              <w:numPr>
                <w:ilvl w:val="0"/>
                <w:numId w:val="19"/>
              </w:numPr>
            </w:pPr>
            <w:r w:rsidRPr="008D5F9F">
              <w:t>Medical Care Exclusion</w:t>
            </w:r>
          </w:p>
          <w:p w14:paraId="3EB7820E" w14:textId="77777777" w:rsidR="00741476" w:rsidRPr="008D5F9F" w:rsidRDefault="00741476" w:rsidP="00654FC6">
            <w:pPr>
              <w:ind w:left="360"/>
            </w:pPr>
          </w:p>
        </w:tc>
      </w:tr>
      <w:tr w:rsidR="00741476" w:rsidRPr="000B0BD1" w14:paraId="23B2C3DF" w14:textId="77777777" w:rsidTr="00F372C2">
        <w:tc>
          <w:tcPr>
            <w:tcW w:w="9576" w:type="dxa"/>
            <w:shd w:val="clear" w:color="auto" w:fill="6CA8CD"/>
            <w:tcMar>
              <w:top w:w="72" w:type="dxa"/>
              <w:left w:w="115" w:type="dxa"/>
              <w:bottom w:w="72" w:type="dxa"/>
              <w:right w:w="115" w:type="dxa"/>
            </w:tcMar>
          </w:tcPr>
          <w:p w14:paraId="5BF0106B" w14:textId="77777777" w:rsidR="00741476" w:rsidRPr="00E06F6A" w:rsidRDefault="00741476" w:rsidP="00687527">
            <w:pPr>
              <w:rPr>
                <w:b/>
                <w:color w:val="FFFFFF"/>
              </w:rPr>
            </w:pPr>
            <w:r w:rsidRPr="00E06F6A">
              <w:rPr>
                <w:b/>
                <w:color w:val="FFFFFF"/>
              </w:rPr>
              <w:t xml:space="preserve">Characteristics Unique to </w:t>
            </w:r>
            <w:r w:rsidR="00687527">
              <w:rPr>
                <w:b/>
                <w:color w:val="FFFFFF"/>
              </w:rPr>
              <w:t>Estates</w:t>
            </w:r>
          </w:p>
        </w:tc>
      </w:tr>
      <w:tr w:rsidR="00741476" w:rsidRPr="000B0BD1" w14:paraId="5AC016C8" w14:textId="77777777" w:rsidTr="00F372C2">
        <w:tc>
          <w:tcPr>
            <w:tcW w:w="9576" w:type="dxa"/>
            <w:shd w:val="clear" w:color="auto" w:fill="FFFFFF"/>
            <w:tcMar>
              <w:top w:w="72" w:type="dxa"/>
              <w:left w:w="115" w:type="dxa"/>
              <w:bottom w:w="72" w:type="dxa"/>
              <w:right w:w="115" w:type="dxa"/>
            </w:tcMar>
          </w:tcPr>
          <w:p w14:paraId="1C11042D" w14:textId="77777777" w:rsidR="00687527" w:rsidRPr="008D5F9F" w:rsidRDefault="00687527" w:rsidP="00687527">
            <w:pPr>
              <w:numPr>
                <w:ilvl w:val="0"/>
                <w:numId w:val="20"/>
              </w:numPr>
            </w:pPr>
            <w:r w:rsidRPr="008D5F9F">
              <w:t xml:space="preserve">Gross Estate </w:t>
            </w:r>
          </w:p>
          <w:p w14:paraId="53D9F4BC" w14:textId="77777777" w:rsidR="00687527" w:rsidRPr="008D5F9F" w:rsidRDefault="00687527" w:rsidP="00687527">
            <w:pPr>
              <w:numPr>
                <w:ilvl w:val="0"/>
                <w:numId w:val="20"/>
              </w:numPr>
            </w:pPr>
            <w:r w:rsidRPr="008D5F9F">
              <w:t xml:space="preserve">Estate Tax Due Date </w:t>
            </w:r>
          </w:p>
          <w:p w14:paraId="1E24755C" w14:textId="77777777" w:rsidR="00687527" w:rsidRDefault="00687527" w:rsidP="00687527">
            <w:pPr>
              <w:numPr>
                <w:ilvl w:val="0"/>
                <w:numId w:val="20"/>
              </w:numPr>
            </w:pPr>
            <w:r w:rsidRPr="008D5F9F">
              <w:t>Alternative Valuation Date</w:t>
            </w:r>
          </w:p>
          <w:p w14:paraId="6B8EA796" w14:textId="0E5C4DBE" w:rsidR="00097EB4" w:rsidRPr="008D5F9F" w:rsidRDefault="00097EB4" w:rsidP="00687527">
            <w:pPr>
              <w:numPr>
                <w:ilvl w:val="0"/>
                <w:numId w:val="20"/>
              </w:numPr>
            </w:pPr>
            <w:r>
              <w:t>Portability of the Applicable Exclusion Amount Between Spouses</w:t>
            </w:r>
          </w:p>
        </w:tc>
      </w:tr>
    </w:tbl>
    <w:p w14:paraId="1636E913" w14:textId="77777777" w:rsidR="00A94901" w:rsidRDefault="00741476" w:rsidP="009805A2">
      <w:pPr>
        <w:pStyle w:val="Heading2"/>
      </w:pPr>
      <w:r w:rsidRPr="00EA57C3">
        <w:br w:type="page"/>
      </w:r>
      <w:r w:rsidR="009805A2" w:rsidRPr="00B42339" w:rsidDel="009805A2">
        <w:rPr>
          <w:rFonts w:eastAsia="Arial Unicode MS"/>
        </w:rPr>
        <w:lastRenderedPageBreak/>
        <w:t xml:space="preserve"> </w:t>
      </w:r>
      <w:r w:rsidR="00A94901" w:rsidRPr="007B52F1">
        <w:t>What Constitutes a Gift? </w:t>
      </w:r>
    </w:p>
    <w:p w14:paraId="53983F64" w14:textId="77777777" w:rsidR="00A94901" w:rsidRPr="00A93E3E" w:rsidRDefault="00A94901" w:rsidP="00A94901">
      <w:pPr>
        <w:pStyle w:val="BodyText"/>
      </w:pPr>
      <w:r w:rsidRPr="00A93E3E">
        <w:t>Generally speaking, a transfer is considered a gift when one of the following conditions listed below are met.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12"/>
        <w:gridCol w:w="6364"/>
      </w:tblGrid>
      <w:tr w:rsidR="00A94901" w:rsidRPr="00000BBC" w14:paraId="066B906A" w14:textId="77777777" w:rsidTr="001E378C">
        <w:trPr>
          <w:trHeight w:val="683"/>
        </w:trPr>
        <w:tc>
          <w:tcPr>
            <w:tcW w:w="1787" w:type="dxa"/>
          </w:tcPr>
          <w:p w14:paraId="12C4AFBB" w14:textId="77777777" w:rsidR="00A94901" w:rsidRPr="00000BBC" w:rsidRDefault="00A94901" w:rsidP="009A0CCD">
            <w:pPr>
              <w:rPr>
                <w:b/>
              </w:rPr>
            </w:pPr>
            <w:r w:rsidRPr="00000BBC">
              <w:rPr>
                <w:b/>
              </w:rPr>
              <w:t>Overview</w:t>
            </w:r>
          </w:p>
        </w:tc>
        <w:tc>
          <w:tcPr>
            <w:tcW w:w="3541" w:type="dxa"/>
          </w:tcPr>
          <w:p w14:paraId="1E964897" w14:textId="0893979B" w:rsidR="00A94901" w:rsidRPr="00000BBC" w:rsidRDefault="00D74D31" w:rsidP="009A0CCD">
            <w:r w:rsidRPr="00000BBC">
              <w:rPr>
                <w:b/>
                <w:bCs/>
                <w:color w:val="FF0000"/>
              </w:rPr>
              <w:t>Click on each condition on the left to view more information.</w:t>
            </w:r>
          </w:p>
        </w:tc>
      </w:tr>
      <w:tr w:rsidR="00A94901" w:rsidRPr="00000BBC" w14:paraId="595C079A" w14:textId="77777777" w:rsidTr="001E378C">
        <w:trPr>
          <w:trHeight w:val="1080"/>
        </w:trPr>
        <w:tc>
          <w:tcPr>
            <w:tcW w:w="1787" w:type="dxa"/>
            <w:shd w:val="clear" w:color="auto" w:fill="6CA5CD"/>
          </w:tcPr>
          <w:p w14:paraId="678FF7E4" w14:textId="77777777" w:rsidR="00A94901" w:rsidRPr="00000BBC" w:rsidRDefault="00A94901" w:rsidP="009A0CCD">
            <w:pPr>
              <w:rPr>
                <w:color w:val="000000"/>
              </w:rPr>
            </w:pPr>
            <w:r w:rsidRPr="00000BBC">
              <w:rPr>
                <w:b/>
                <w:color w:val="000000"/>
              </w:rPr>
              <w:t>Both parties are competent adults</w:t>
            </w:r>
          </w:p>
        </w:tc>
        <w:tc>
          <w:tcPr>
            <w:tcW w:w="3541" w:type="dxa"/>
          </w:tcPr>
          <w:p w14:paraId="1925C750" w14:textId="77777777" w:rsidR="00A94901" w:rsidRPr="00000BBC" w:rsidRDefault="00A94901" w:rsidP="009A0CCD">
            <w:pPr>
              <w:rPr>
                <w:color w:val="000000"/>
              </w:rPr>
            </w:pPr>
            <w:r w:rsidRPr="00000BBC">
              <w:rPr>
                <w:color w:val="000000"/>
              </w:rPr>
              <w:t>Just as minors need a guardian or other entity such as a trust to hold property on their behalf, so do adults who are incompetent.</w:t>
            </w:r>
          </w:p>
        </w:tc>
      </w:tr>
      <w:tr w:rsidR="00A94901" w:rsidRPr="00000BBC" w14:paraId="6808A2C5" w14:textId="77777777" w:rsidTr="001E378C">
        <w:trPr>
          <w:trHeight w:val="1898"/>
        </w:trPr>
        <w:tc>
          <w:tcPr>
            <w:tcW w:w="1787" w:type="dxa"/>
            <w:shd w:val="clear" w:color="auto" w:fill="6CA5CD"/>
          </w:tcPr>
          <w:p w14:paraId="3A9C79FC" w14:textId="77777777" w:rsidR="00A94901" w:rsidRPr="00000BBC" w:rsidRDefault="00A94901" w:rsidP="009A0CCD">
            <w:pPr>
              <w:rPr>
                <w:color w:val="000000"/>
              </w:rPr>
            </w:pPr>
            <w:r w:rsidRPr="00000BBC">
              <w:rPr>
                <w:b/>
                <w:color w:val="000000"/>
              </w:rPr>
              <w:t>It is not an equal value exchange</w:t>
            </w:r>
          </w:p>
        </w:tc>
        <w:tc>
          <w:tcPr>
            <w:tcW w:w="3541" w:type="dxa"/>
          </w:tcPr>
          <w:p w14:paraId="200086A0" w14:textId="77777777" w:rsidR="00A94901" w:rsidRDefault="00A94901" w:rsidP="009A0CCD">
            <w:pPr>
              <w:rPr>
                <w:color w:val="000000"/>
              </w:rPr>
            </w:pPr>
            <w:r w:rsidRPr="00000BBC">
              <w:rPr>
                <w:color w:val="000000"/>
              </w:rPr>
              <w:t xml:space="preserve">As the IRS Code states, the transfer must be "for less than an adequate and full consideration in money or money's worth." </w:t>
            </w:r>
          </w:p>
          <w:p w14:paraId="4F3965F1" w14:textId="77777777" w:rsidR="00A94901" w:rsidRPr="00000BBC" w:rsidRDefault="00A94901" w:rsidP="009A0CCD">
            <w:pPr>
              <w:rPr>
                <w:color w:val="000000"/>
              </w:rPr>
            </w:pPr>
            <w:r w:rsidRPr="00000BBC">
              <w:rPr>
                <w:color w:val="000000"/>
              </w:rPr>
              <w:t>If payment for the full value of the transfer is received, it is not a gift. If partial payment is received with no requirement for further payment, then it is a partial gift of the balance.</w:t>
            </w:r>
          </w:p>
        </w:tc>
      </w:tr>
      <w:tr w:rsidR="00A94901" w:rsidRPr="00000BBC" w14:paraId="24F72659" w14:textId="77777777" w:rsidTr="001E378C">
        <w:trPr>
          <w:trHeight w:val="1453"/>
        </w:trPr>
        <w:tc>
          <w:tcPr>
            <w:tcW w:w="1787" w:type="dxa"/>
            <w:shd w:val="clear" w:color="auto" w:fill="6CA5CD"/>
          </w:tcPr>
          <w:p w14:paraId="2E593FB3" w14:textId="77777777" w:rsidR="00A94901" w:rsidRPr="00000BBC" w:rsidRDefault="00A94901" w:rsidP="009A0CCD">
            <w:pPr>
              <w:rPr>
                <w:color w:val="000000"/>
              </w:rPr>
            </w:pPr>
            <w:r w:rsidRPr="00000BBC">
              <w:rPr>
                <w:b/>
                <w:color w:val="000000"/>
              </w:rPr>
              <w:t>It is a completed transfer</w:t>
            </w:r>
          </w:p>
        </w:tc>
        <w:tc>
          <w:tcPr>
            <w:tcW w:w="3541" w:type="dxa"/>
          </w:tcPr>
          <w:p w14:paraId="30ED9197" w14:textId="77777777" w:rsidR="00A94901" w:rsidRPr="00000BBC" w:rsidRDefault="00A94901" w:rsidP="009A0CCD">
            <w:pPr>
              <w:rPr>
                <w:color w:val="000000"/>
              </w:rPr>
            </w:pPr>
            <w:r w:rsidRPr="00000BBC">
              <w:rPr>
                <w:color w:val="000000"/>
              </w:rPr>
              <w:t>This means that actual receipt of the asset was taken or title to the property was changed. It also means that no strings are attached whereby the donor retains control or use of the asset. In the latter case, such gifts are considered incomplete.</w:t>
            </w:r>
          </w:p>
        </w:tc>
      </w:tr>
      <w:tr w:rsidR="00A94901" w:rsidRPr="00000BBC" w14:paraId="7A5C6E6C" w14:textId="77777777" w:rsidTr="001E378C">
        <w:trPr>
          <w:trHeight w:val="503"/>
        </w:trPr>
        <w:tc>
          <w:tcPr>
            <w:tcW w:w="1787" w:type="dxa"/>
            <w:shd w:val="clear" w:color="auto" w:fill="6CA5CD"/>
          </w:tcPr>
          <w:p w14:paraId="3886EBAA" w14:textId="77777777" w:rsidR="00A94901" w:rsidRPr="00000BBC" w:rsidRDefault="00A94901" w:rsidP="009A0CCD">
            <w:pPr>
              <w:rPr>
                <w:color w:val="000000"/>
              </w:rPr>
            </w:pPr>
            <w:r w:rsidRPr="00000BBC">
              <w:rPr>
                <w:b/>
                <w:color w:val="000000"/>
              </w:rPr>
              <w:t>The transfer is irrevocable</w:t>
            </w:r>
          </w:p>
        </w:tc>
        <w:tc>
          <w:tcPr>
            <w:tcW w:w="3541" w:type="dxa"/>
          </w:tcPr>
          <w:p w14:paraId="2B0BAF9A" w14:textId="77777777" w:rsidR="00A94901" w:rsidRPr="00000BBC" w:rsidRDefault="00A94901" w:rsidP="009A0CCD">
            <w:pPr>
              <w:rPr>
                <w:color w:val="000000"/>
              </w:rPr>
            </w:pPr>
            <w:r w:rsidRPr="00000BBC">
              <w:rPr>
                <w:color w:val="000000"/>
              </w:rPr>
              <w:t>This means that once it is given, it can't be taken back.</w:t>
            </w:r>
          </w:p>
        </w:tc>
      </w:tr>
    </w:tbl>
    <w:p w14:paraId="47053060" w14:textId="77777777" w:rsidR="00A94901" w:rsidRDefault="00A94901" w:rsidP="001E378C"/>
    <w:tbl>
      <w:tblPr>
        <w:tblW w:w="0" w:type="auto"/>
        <w:tblBorders>
          <w:top w:val="single" w:sz="8" w:space="0" w:color="auto"/>
          <w:left w:val="single" w:sz="8" w:space="0" w:color="auto"/>
          <w:bottom w:val="single" w:sz="8" w:space="0" w:color="auto"/>
          <w:right w:val="single" w:sz="8" w:space="0" w:color="auto"/>
        </w:tblBorders>
        <w:shd w:val="clear" w:color="auto" w:fill="E4E6E3"/>
        <w:tblLook w:val="04A0" w:firstRow="1" w:lastRow="0" w:firstColumn="1" w:lastColumn="0" w:noHBand="0" w:noVBand="1"/>
      </w:tblPr>
      <w:tblGrid>
        <w:gridCol w:w="9576"/>
      </w:tblGrid>
      <w:tr w:rsidR="00E22F72" w14:paraId="33D88B58" w14:textId="77777777" w:rsidTr="00D74D31">
        <w:tc>
          <w:tcPr>
            <w:tcW w:w="9576" w:type="dxa"/>
            <w:shd w:val="clear" w:color="auto" w:fill="E4E6E3"/>
          </w:tcPr>
          <w:p w14:paraId="2D1DB88E" w14:textId="77777777" w:rsidR="00E22F72" w:rsidRDefault="00E22F72" w:rsidP="00E22F72">
            <w:pPr>
              <w:jc w:val="center"/>
              <w:rPr>
                <w:b/>
              </w:rPr>
            </w:pPr>
            <w:r w:rsidRPr="00E22F72">
              <w:rPr>
                <w:b/>
              </w:rPr>
              <w:t>What You Need to Know about Gifts</w:t>
            </w:r>
          </w:p>
          <w:p w14:paraId="683DE5B7" w14:textId="77777777" w:rsidR="00E22F72" w:rsidRPr="00E06F6A" w:rsidRDefault="00E22F72" w:rsidP="00E22F72">
            <w:r w:rsidRPr="00E06F6A">
              <w:t xml:space="preserve">Given these conditions, many things can qualify as a gift: </w:t>
            </w:r>
          </w:p>
          <w:p w14:paraId="29A29E49" w14:textId="77777777" w:rsidR="00E22F72" w:rsidRPr="00E06F6A" w:rsidRDefault="00E22F72" w:rsidP="008C52A9">
            <w:pPr>
              <w:numPr>
                <w:ilvl w:val="0"/>
                <w:numId w:val="22"/>
              </w:numPr>
            </w:pPr>
            <w:r w:rsidRPr="00E06F6A">
              <w:t>Gifts of cash</w:t>
            </w:r>
          </w:p>
          <w:p w14:paraId="5E9F1336" w14:textId="77777777" w:rsidR="00E22F72" w:rsidRPr="00E06F6A" w:rsidRDefault="00E22F72" w:rsidP="008C52A9">
            <w:pPr>
              <w:numPr>
                <w:ilvl w:val="0"/>
                <w:numId w:val="22"/>
              </w:numPr>
            </w:pPr>
            <w:r w:rsidRPr="00E06F6A">
              <w:t>Gifts of investment securities, such as stocks or bonds</w:t>
            </w:r>
          </w:p>
          <w:p w14:paraId="17B0DD67" w14:textId="77777777" w:rsidR="00E22F72" w:rsidRPr="00E06F6A" w:rsidRDefault="00E22F72" w:rsidP="008C52A9">
            <w:pPr>
              <w:numPr>
                <w:ilvl w:val="0"/>
                <w:numId w:val="22"/>
              </w:numPr>
            </w:pPr>
            <w:r w:rsidRPr="00E06F6A">
              <w:t>Forgiveness of a loan</w:t>
            </w:r>
          </w:p>
          <w:p w14:paraId="772A89A3" w14:textId="77777777" w:rsidR="00E22F72" w:rsidRPr="00E06F6A" w:rsidRDefault="00E22F72" w:rsidP="008C52A9">
            <w:pPr>
              <w:numPr>
                <w:ilvl w:val="0"/>
                <w:numId w:val="22"/>
              </w:numPr>
            </w:pPr>
            <w:r w:rsidRPr="00E06F6A">
              <w:t>Purchasing an automobile or computer as a graduation present</w:t>
            </w:r>
          </w:p>
          <w:p w14:paraId="35EF2E86" w14:textId="77777777" w:rsidR="00E22F72" w:rsidRDefault="00E22F72" w:rsidP="008C52A9">
            <w:pPr>
              <w:numPr>
                <w:ilvl w:val="0"/>
                <w:numId w:val="22"/>
              </w:numPr>
            </w:pPr>
            <w:r w:rsidRPr="00E06F6A">
              <w:t>Creation of certain types of trust for the benefit of someone else</w:t>
            </w:r>
          </w:p>
        </w:tc>
      </w:tr>
    </w:tbl>
    <w:p w14:paraId="15667F72" w14:textId="5F54EC4A" w:rsidR="00741476" w:rsidRPr="00DE74FB" w:rsidRDefault="00741476" w:rsidP="00E22F72">
      <w:pPr>
        <w:pStyle w:val="Heading2"/>
      </w:pPr>
      <w:r w:rsidRPr="00EA57C3">
        <w:br w:type="page"/>
      </w:r>
      <w:r w:rsidR="00951A00" w:rsidRPr="00D74D31">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AF62F2F" wp14:editId="5FDD49A7">
            <wp:simplePos x="0" y="0"/>
            <wp:positionH relativeFrom="column">
              <wp:posOffset>4296410</wp:posOffset>
            </wp:positionH>
            <wp:positionV relativeFrom="paragraph">
              <wp:posOffset>162560</wp:posOffset>
            </wp:positionV>
            <wp:extent cx="1901825" cy="1243330"/>
            <wp:effectExtent l="0" t="0" r="3175" b="1270"/>
            <wp:wrapSquare wrapText="bothSides"/>
            <wp:docPr id="13" name="Picture 13" descr="https://learning.greeneconsults.com/topclass/greene/transfer_taxes/images/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greeneconsults.com/topclass/greene/transfer_taxes/images/1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24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7B27">
        <w:t>Annual Gift Tax Exclusion</w:t>
      </w:r>
    </w:p>
    <w:p w14:paraId="1833EF0A" w14:textId="2CD0BFA5" w:rsidR="00741476" w:rsidRPr="00772D5E" w:rsidRDefault="004C2596" w:rsidP="00362023">
      <w:r>
        <w:rPr>
          <w:noProof/>
        </w:rPr>
        <mc:AlternateContent>
          <mc:Choice Requires="wps">
            <w:drawing>
              <wp:anchor distT="4294967295" distB="4294967295" distL="114300" distR="114300" simplePos="0" relativeHeight="251657216" behindDoc="0" locked="0" layoutInCell="1" allowOverlap="1" wp14:anchorId="79009DB2" wp14:editId="27AEB006">
                <wp:simplePos x="0" y="0"/>
                <wp:positionH relativeFrom="column">
                  <wp:posOffset>1806244800</wp:posOffset>
                </wp:positionH>
                <wp:positionV relativeFrom="paragraph">
                  <wp:posOffset>1809435039</wp:posOffset>
                </wp:positionV>
                <wp:extent cx="228600" cy="0"/>
                <wp:effectExtent l="0" t="76200" r="50800" b="101600"/>
                <wp:wrapNone/>
                <wp:docPr id="454" name="Lin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B6411" id="Line 46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224pt,142475.2pt" to="142242pt,1424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">
                <v:stroke endarrow="block"/>
              </v:line>
            </w:pict>
          </mc:Fallback>
        </mc:AlternateContent>
      </w:r>
      <w:r w:rsidR="00741476" w:rsidRPr="00772D5E">
        <w:t xml:space="preserve">Fortunately, not every gift to an individual is taxable. We previously discussed the fact that transfers to a spouse or to a qualified charity are excluded from both </w:t>
      </w:r>
      <w:r w:rsidR="00BF2B10">
        <w:t>gift and estate</w:t>
      </w:r>
      <w:r w:rsidR="00741476" w:rsidRPr="00772D5E">
        <w:t xml:space="preserve"> taxes. We will now examine three additional lifetime gifts that are excluded from gift taxes. What is especially important to remember about these three types of excluded gifts is that they not only escape gift taxation when gifted, they also generally are never added back to the estate as post-1976 gifts when we die.</w:t>
      </w:r>
    </w:p>
    <w:p w14:paraId="5094DB88" w14:textId="73D15401" w:rsidR="00951A00" w:rsidRPr="00951A00" w:rsidRDefault="00741476" w:rsidP="00951A00">
      <w:pPr>
        <w:spacing w:before="0" w:after="0"/>
        <w:rPr>
          <w:rFonts w:ascii="Times New Roman" w:hAnsi="Times New Roman" w:cs="Times New Roman"/>
          <w:sz w:val="24"/>
          <w:szCs w:val="24"/>
          <w:lang w:eastAsia="zh-CN"/>
        </w:rPr>
      </w:pPr>
      <w:r w:rsidRPr="00772D5E">
        <w:t xml:space="preserve">The first of these are </w:t>
      </w:r>
      <w:r w:rsidRPr="00772D5E">
        <w:rPr>
          <w:b/>
          <w:i/>
        </w:rPr>
        <w:t>annual exclusion gifts</w:t>
      </w:r>
      <w:r w:rsidRPr="00772D5E">
        <w:t>.</w:t>
      </w:r>
      <w:r w:rsidR="00951A00" w:rsidRPr="00951A00">
        <w:t xml:space="preserve"> </w:t>
      </w:r>
    </w:p>
    <w:p w14:paraId="1B661612" w14:textId="77777777" w:rsidR="00741476" w:rsidRPr="00772D5E" w:rsidRDefault="00741476" w:rsidP="00362023"/>
    <w:p w14:paraId="3669764C" w14:textId="2DA2CC56" w:rsidR="00741476" w:rsidRDefault="00741476" w:rsidP="00362023">
      <w:r w:rsidRPr="00772D5E">
        <w:t xml:space="preserve">For </w:t>
      </w:r>
      <w:r w:rsidR="00457523">
        <w:t>2016</w:t>
      </w:r>
      <w:r w:rsidRPr="00772D5E">
        <w:t xml:space="preserve">, lifetime gifts of a </w:t>
      </w:r>
      <w:r w:rsidRPr="00972B1E">
        <w:rPr>
          <w:rStyle w:val="Hyperlink"/>
        </w:rPr>
        <w:t>present interest</w:t>
      </w:r>
      <w:r w:rsidRPr="00772D5E">
        <w:t xml:space="preserve"> in the amount of </w:t>
      </w:r>
      <w:r w:rsidRPr="00772D5E">
        <w:rPr>
          <w:b/>
          <w:bCs/>
        </w:rPr>
        <w:t>$</w:t>
      </w:r>
      <w:r w:rsidR="00D11B6E">
        <w:rPr>
          <w:b/>
          <w:bCs/>
        </w:rPr>
        <w:t>14</w:t>
      </w:r>
      <w:r w:rsidRPr="00772D5E">
        <w:rPr>
          <w:b/>
          <w:bCs/>
        </w:rPr>
        <w:t xml:space="preserve">,000 or less </w:t>
      </w:r>
      <w:r w:rsidRPr="00772D5E">
        <w:t xml:space="preserve">can be made </w:t>
      </w:r>
      <w:r w:rsidRPr="00772D5E">
        <w:rPr>
          <w:b/>
          <w:bCs/>
        </w:rPr>
        <w:t>annually to any individual,</w:t>
      </w:r>
      <w:r w:rsidRPr="00772D5E">
        <w:t xml:space="preserve"> and are </w:t>
      </w:r>
      <w:r w:rsidRPr="00772D5E">
        <w:rPr>
          <w:b/>
          <w:bCs/>
        </w:rPr>
        <w:t xml:space="preserve">excluded </w:t>
      </w:r>
      <w:r w:rsidRPr="00772D5E">
        <w:t xml:space="preserve">from the gift tax; this is known as the </w:t>
      </w:r>
      <w:r w:rsidRPr="00772D5E">
        <w:rPr>
          <w:b/>
          <w:i/>
        </w:rPr>
        <w:t>annual gift tax exclusion</w:t>
      </w:r>
      <w:r w:rsidRPr="00772D5E">
        <w:t>. Note that the gift tax exclusion is not limited to gifts to family members; it applies to gifts to ANY INDIVIDUAL.</w:t>
      </w:r>
      <w:r w:rsidR="00BE0BCB" w:rsidRPr="00BE0BCB">
        <w:rPr>
          <w:rFonts w:ascii="Source Sans Pro" w:eastAsiaTheme="minorHAnsi" w:hAnsi="Source Sans Pro" w:cstheme="minorBidi"/>
          <w:color w:val="404040" w:themeColor="text1" w:themeTint="BF"/>
          <w:sz w:val="32"/>
          <w:szCs w:val="24"/>
        </w:rPr>
        <w:t xml:space="preserve"> </w:t>
      </w:r>
      <w:r w:rsidR="00BE0BCB" w:rsidRPr="00BE0BCB">
        <w:t>This gift tax exclusion is available each year, making it possible to make repeat gifts to the same person in subsequent years. The amount is also indexed for inflation.</w:t>
      </w:r>
    </w:p>
    <w:p w14:paraId="06EC1F93" w14:textId="77777777" w:rsidR="00E22F72" w:rsidRDefault="00E22F72" w:rsidP="006244A2">
      <w:pPr>
        <w:spacing w:before="0" w:after="0"/>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20" w:color="auto" w:fill="auto"/>
        <w:tblLook w:val="01E0" w:firstRow="1" w:lastRow="1" w:firstColumn="1" w:lastColumn="1" w:noHBand="0" w:noVBand="0"/>
      </w:tblPr>
      <w:tblGrid>
        <w:gridCol w:w="8748"/>
      </w:tblGrid>
      <w:tr w:rsidR="00972B1E" w:rsidRPr="00AB0DB0" w14:paraId="2769D800" w14:textId="77777777" w:rsidTr="006244A2">
        <w:trPr>
          <w:trHeight w:val="1105"/>
        </w:trPr>
        <w:tc>
          <w:tcPr>
            <w:tcW w:w="8748" w:type="dxa"/>
            <w:shd w:val="pct20" w:color="auto" w:fill="auto"/>
            <w:tcMar>
              <w:top w:w="72" w:type="dxa"/>
              <w:left w:w="115" w:type="dxa"/>
              <w:bottom w:w="72" w:type="dxa"/>
              <w:right w:w="115" w:type="dxa"/>
            </w:tcMar>
          </w:tcPr>
          <w:p w14:paraId="2B83F556" w14:textId="77777777" w:rsidR="00972B1E" w:rsidRPr="00D74D31" w:rsidRDefault="00972B1E" w:rsidP="00D74D31">
            <w:pPr>
              <w:spacing w:before="0"/>
              <w:rPr>
                <w:rStyle w:val="Hyperlink"/>
                <w:color w:val="0070C0"/>
                <w:u w:val="none"/>
              </w:rPr>
            </w:pPr>
            <w:r w:rsidRPr="00D74D31">
              <w:rPr>
                <w:rStyle w:val="Hyperlink"/>
                <w:color w:val="0070C0"/>
                <w:u w:val="none"/>
              </w:rPr>
              <w:t>present interest</w:t>
            </w:r>
          </w:p>
          <w:p w14:paraId="0067C128" w14:textId="77777777" w:rsidR="00972B1E" w:rsidRPr="00E22F72" w:rsidRDefault="00972B1E" w:rsidP="00532B68">
            <w:pPr>
              <w:rPr>
                <w:rStyle w:val="Strong"/>
                <w:color w:val="FFFFFF"/>
              </w:rPr>
            </w:pPr>
            <w:r w:rsidRPr="00D74D31">
              <w:rPr>
                <w:color w:val="0070C0"/>
              </w:rPr>
              <w:t>The recipient enjoys an immediate benefit and the unrestricted right to use, possess, and enjoy the property</w:t>
            </w:r>
            <w:r w:rsidR="00532B68" w:rsidRPr="00D74D31">
              <w:rPr>
                <w:color w:val="0070C0"/>
              </w:rPr>
              <w:t>.</w:t>
            </w:r>
          </w:p>
        </w:tc>
      </w:tr>
    </w:tbl>
    <w:p w14:paraId="229041E2" w14:textId="77777777" w:rsidR="00741476" w:rsidRDefault="00741476" w:rsidP="00E22F72">
      <w:r w:rsidRPr="00A93E3E">
        <w:t xml:space="preserve">This provides a significant ability for individuals with taxable estates to effectively transfer assets out of their estates without incurring a transfer tax. Given sufficient </w:t>
      </w:r>
      <w:proofErr w:type="spellStart"/>
      <w:r w:rsidRPr="00972B1E">
        <w:rPr>
          <w:rStyle w:val="Hyperlink"/>
        </w:rPr>
        <w:t>donees</w:t>
      </w:r>
      <w:proofErr w:type="spellEnd"/>
      <w:r w:rsidRPr="00A93E3E">
        <w:rPr>
          <w:b/>
          <w:bCs/>
          <w:color w:val="0000FF"/>
          <w:u w:val="single"/>
        </w:rPr>
        <w:t xml:space="preserve"> </w:t>
      </w:r>
      <w:r w:rsidRPr="00A93E3E">
        <w:t xml:space="preserve">and sufficient years to make transfers, sizeable amounts can effectively avoid taxation. </w:t>
      </w:r>
    </w:p>
    <w:p w14:paraId="133C40B7" w14:textId="77777777" w:rsidR="00E22F72" w:rsidRDefault="00E22F72" w:rsidP="006244A2">
      <w:pPr>
        <w:spacing w:before="0" w:after="0"/>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20" w:color="auto" w:fill="auto"/>
        <w:tblLook w:val="01E0" w:firstRow="1" w:lastRow="1" w:firstColumn="1" w:lastColumn="1" w:noHBand="0" w:noVBand="0"/>
      </w:tblPr>
      <w:tblGrid>
        <w:gridCol w:w="8748"/>
      </w:tblGrid>
      <w:tr w:rsidR="00972B1E" w:rsidRPr="00AB0DB0" w14:paraId="2CDD9590" w14:textId="77777777" w:rsidTr="006244A2">
        <w:trPr>
          <w:trHeight w:val="808"/>
        </w:trPr>
        <w:tc>
          <w:tcPr>
            <w:tcW w:w="8748" w:type="dxa"/>
            <w:shd w:val="pct20" w:color="auto" w:fill="auto"/>
            <w:tcMar>
              <w:top w:w="72" w:type="dxa"/>
              <w:left w:w="115" w:type="dxa"/>
              <w:bottom w:w="72" w:type="dxa"/>
              <w:right w:w="115" w:type="dxa"/>
            </w:tcMar>
          </w:tcPr>
          <w:p w14:paraId="098B5625" w14:textId="77777777" w:rsidR="00972B1E" w:rsidRPr="00D74D31" w:rsidRDefault="00972B1E" w:rsidP="00D74D31">
            <w:pPr>
              <w:spacing w:before="0"/>
              <w:rPr>
                <w:rStyle w:val="Hyperlink"/>
                <w:color w:val="0070C0"/>
                <w:u w:val="none"/>
              </w:rPr>
            </w:pPr>
            <w:proofErr w:type="spellStart"/>
            <w:r w:rsidRPr="00D74D31">
              <w:rPr>
                <w:rStyle w:val="Hyperlink"/>
                <w:color w:val="0070C0"/>
                <w:u w:val="none"/>
              </w:rPr>
              <w:t>donees</w:t>
            </w:r>
            <w:proofErr w:type="spellEnd"/>
          </w:p>
          <w:p w14:paraId="41747C9E" w14:textId="77777777" w:rsidR="00972B1E" w:rsidRPr="00D465FA" w:rsidRDefault="00972B1E" w:rsidP="00937C24">
            <w:pPr>
              <w:rPr>
                <w:rStyle w:val="Strong"/>
                <w:color w:val="FFFFFF"/>
              </w:rPr>
            </w:pPr>
            <w:r w:rsidRPr="00D74D31">
              <w:rPr>
                <w:color w:val="0070C0"/>
              </w:rPr>
              <w:t>Person or institution to whom a gift is made.</w:t>
            </w:r>
          </w:p>
        </w:tc>
      </w:tr>
    </w:tbl>
    <w:p w14:paraId="4BBF78D3" w14:textId="77777777" w:rsidR="00741476" w:rsidRPr="00676E73" w:rsidRDefault="00741476" w:rsidP="006244A2">
      <w:pPr>
        <w:spacing w:before="0" w:after="0"/>
      </w:pPr>
    </w:p>
    <w:tbl>
      <w:tblPr>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912"/>
        <w:gridCol w:w="6678"/>
      </w:tblGrid>
      <w:tr w:rsidR="00741476" w:rsidRPr="000B0BD1" w14:paraId="731122EF" w14:textId="77777777" w:rsidTr="00D74D31">
        <w:tc>
          <w:tcPr>
            <w:tcW w:w="2912" w:type="dxa"/>
            <w:tcBorders>
              <w:top w:val="single" w:sz="6" w:space="0" w:color="auto"/>
            </w:tcBorders>
            <w:tcMar>
              <w:top w:w="72" w:type="dxa"/>
              <w:bottom w:w="72" w:type="dxa"/>
            </w:tcMar>
          </w:tcPr>
          <w:p w14:paraId="0B8B0362" w14:textId="77777777" w:rsidR="00741476" w:rsidRPr="006244A2" w:rsidRDefault="00741476" w:rsidP="006244A2">
            <w:pPr>
              <w:rPr>
                <w:b/>
              </w:rPr>
            </w:pPr>
            <w:r w:rsidRPr="006244A2">
              <w:rPr>
                <w:b/>
              </w:rPr>
              <w:t>Overview</w:t>
            </w:r>
          </w:p>
        </w:tc>
        <w:tc>
          <w:tcPr>
            <w:tcW w:w="6678" w:type="dxa"/>
            <w:tcBorders>
              <w:top w:val="single" w:sz="6" w:space="0" w:color="auto"/>
            </w:tcBorders>
            <w:tcMar>
              <w:top w:w="72" w:type="dxa"/>
              <w:bottom w:w="72" w:type="dxa"/>
            </w:tcMar>
          </w:tcPr>
          <w:p w14:paraId="6F0D7A13" w14:textId="255E543D" w:rsidR="00741476" w:rsidRPr="00676E73" w:rsidRDefault="00BE0BCB">
            <w:pPr>
              <w:rPr>
                <w:b/>
                <w:bCs/>
                <w:color w:val="FF0000"/>
              </w:rPr>
            </w:pPr>
            <w:r>
              <w:t>Factors</w:t>
            </w:r>
            <w:r w:rsidR="00937C24">
              <w:t xml:space="preserve"> to keep in mind</w:t>
            </w:r>
            <w:r>
              <w:t xml:space="preserve"> when considering annual exclusion gifts include the following:</w:t>
            </w:r>
            <w:r w:rsidR="006244A2">
              <w:t xml:space="preserve"> </w:t>
            </w:r>
            <w:r w:rsidR="00D74D31">
              <w:rPr>
                <w:rStyle w:val="Strong"/>
                <w:bCs w:val="0"/>
                <w:color w:val="FF0000"/>
              </w:rPr>
              <w:t>C</w:t>
            </w:r>
            <w:r w:rsidR="00CB7B27" w:rsidRPr="00676E73">
              <w:rPr>
                <w:rStyle w:val="Strong"/>
                <w:bCs w:val="0"/>
                <w:color w:val="FF0000"/>
              </w:rPr>
              <w:t>lick each heading on the left.</w:t>
            </w:r>
          </w:p>
        </w:tc>
      </w:tr>
      <w:tr w:rsidR="00741476" w:rsidRPr="000B0BD1" w14:paraId="77710A6E" w14:textId="77777777" w:rsidTr="00D74D31">
        <w:tc>
          <w:tcPr>
            <w:tcW w:w="2912" w:type="dxa"/>
            <w:shd w:val="clear" w:color="auto" w:fill="6CA8CD"/>
            <w:tcMar>
              <w:top w:w="72" w:type="dxa"/>
              <w:bottom w:w="72" w:type="dxa"/>
            </w:tcMar>
          </w:tcPr>
          <w:p w14:paraId="14F693B1" w14:textId="77777777" w:rsidR="00741476" w:rsidRPr="006244A2" w:rsidRDefault="00741476" w:rsidP="006244A2">
            <w:pPr>
              <w:rPr>
                <w:b/>
              </w:rPr>
            </w:pPr>
            <w:r w:rsidRPr="006244A2">
              <w:rPr>
                <w:b/>
              </w:rPr>
              <w:t>There is No Limit to the Number of Gifts in a Year</w:t>
            </w:r>
          </w:p>
        </w:tc>
        <w:tc>
          <w:tcPr>
            <w:tcW w:w="6678" w:type="dxa"/>
            <w:tcMar>
              <w:top w:w="72" w:type="dxa"/>
              <w:bottom w:w="72" w:type="dxa"/>
            </w:tcMar>
          </w:tcPr>
          <w:p w14:paraId="528C9D08" w14:textId="77777777" w:rsidR="00741476" w:rsidRPr="00676E73" w:rsidRDefault="00741476" w:rsidP="00D11B6E">
            <w:r w:rsidRPr="00741476">
              <w:t>An individual can make $</w:t>
            </w:r>
            <w:r w:rsidR="00D11B6E">
              <w:t>14</w:t>
            </w:r>
            <w:r w:rsidRPr="00741476">
              <w:t xml:space="preserve">,000 annual </w:t>
            </w:r>
            <w:r w:rsidR="00A40FE9">
              <w:t xml:space="preserve">exclusion </w:t>
            </w:r>
            <w:r w:rsidRPr="00741476">
              <w:t>gifts to as many people as desired.</w:t>
            </w:r>
          </w:p>
        </w:tc>
      </w:tr>
      <w:tr w:rsidR="00BE0BCB" w:rsidRPr="000B0BD1" w14:paraId="609CCECC" w14:textId="77777777" w:rsidTr="00BE0BCB">
        <w:tc>
          <w:tcPr>
            <w:tcW w:w="2912" w:type="dxa"/>
            <w:shd w:val="clear" w:color="auto" w:fill="6CA8CD"/>
            <w:tcMar>
              <w:top w:w="72" w:type="dxa"/>
              <w:bottom w:w="72" w:type="dxa"/>
            </w:tcMar>
          </w:tcPr>
          <w:p w14:paraId="14E3BB59" w14:textId="3A6E3023" w:rsidR="00BE0BCB" w:rsidRPr="00203571" w:rsidRDefault="00BE0BCB" w:rsidP="006244A2">
            <w:pPr>
              <w:rPr>
                <w:b/>
                <w:bCs/>
              </w:rPr>
            </w:pPr>
            <w:r w:rsidRPr="00FD34FF">
              <w:rPr>
                <w:b/>
                <w:bCs/>
              </w:rPr>
              <w:t>Gifts can be Made to Anyone</w:t>
            </w:r>
          </w:p>
        </w:tc>
        <w:tc>
          <w:tcPr>
            <w:tcW w:w="6678" w:type="dxa"/>
            <w:tcMar>
              <w:top w:w="72" w:type="dxa"/>
              <w:bottom w:w="72" w:type="dxa"/>
            </w:tcMar>
          </w:tcPr>
          <w:p w14:paraId="7F970B63" w14:textId="292D2D49" w:rsidR="00BE0BCB" w:rsidRPr="00741476" w:rsidRDefault="00BE0BCB" w:rsidP="00000BBC">
            <w:r w:rsidRPr="00FD34FF">
              <w:t>The gift tax exclusion is not limited to gifts to family members</w:t>
            </w:r>
            <w:r>
              <w:t xml:space="preserve">. </w:t>
            </w:r>
            <w:r w:rsidRPr="00FD34FF">
              <w:t>It applies to gifts to ANY INDIVIDUAL.</w:t>
            </w:r>
          </w:p>
        </w:tc>
      </w:tr>
      <w:tr w:rsidR="00741476" w:rsidRPr="000B0BD1" w14:paraId="72CC7195" w14:textId="77777777" w:rsidTr="00D74D31">
        <w:tc>
          <w:tcPr>
            <w:tcW w:w="2912" w:type="dxa"/>
            <w:shd w:val="clear" w:color="auto" w:fill="6CA8CD"/>
            <w:tcMar>
              <w:top w:w="72" w:type="dxa"/>
              <w:bottom w:w="72" w:type="dxa"/>
            </w:tcMar>
          </w:tcPr>
          <w:p w14:paraId="46AA0596" w14:textId="77777777" w:rsidR="00741476" w:rsidRPr="006244A2" w:rsidRDefault="00741476" w:rsidP="006244A2">
            <w:pPr>
              <w:rPr>
                <w:b/>
              </w:rPr>
            </w:pPr>
            <w:r w:rsidRPr="006244A2">
              <w:rPr>
                <w:b/>
              </w:rPr>
              <w:lastRenderedPageBreak/>
              <w:t>It is Not Cumulative</w:t>
            </w:r>
          </w:p>
        </w:tc>
        <w:tc>
          <w:tcPr>
            <w:tcW w:w="6678" w:type="dxa"/>
            <w:tcMar>
              <w:top w:w="72" w:type="dxa"/>
              <w:bottom w:w="72" w:type="dxa"/>
            </w:tcMar>
          </w:tcPr>
          <w:p w14:paraId="03A52D6D" w14:textId="77777777" w:rsidR="00741476" w:rsidRPr="00676E73" w:rsidRDefault="00741476" w:rsidP="00000BBC">
            <w:r w:rsidRPr="00741476">
              <w:t>In other words, it is either used or lost. If a year is skipped, the individual is not allowed to carry it forward into a subsequent year.</w:t>
            </w:r>
          </w:p>
        </w:tc>
      </w:tr>
      <w:tr w:rsidR="00741476" w:rsidRPr="000B0BD1" w14:paraId="252AB7D1" w14:textId="77777777" w:rsidTr="00D74D31">
        <w:tc>
          <w:tcPr>
            <w:tcW w:w="2912" w:type="dxa"/>
            <w:shd w:val="clear" w:color="auto" w:fill="6CA8CD"/>
            <w:tcMar>
              <w:top w:w="72" w:type="dxa"/>
              <w:bottom w:w="72" w:type="dxa"/>
            </w:tcMar>
          </w:tcPr>
          <w:p w14:paraId="282E49CE" w14:textId="77777777" w:rsidR="00741476" w:rsidRPr="006244A2" w:rsidRDefault="00741476" w:rsidP="006244A2">
            <w:pPr>
              <w:rPr>
                <w:b/>
              </w:rPr>
            </w:pPr>
            <w:r w:rsidRPr="006244A2">
              <w:rPr>
                <w:b/>
              </w:rPr>
              <w:t>Indexed for Inflation</w:t>
            </w:r>
          </w:p>
        </w:tc>
        <w:tc>
          <w:tcPr>
            <w:tcW w:w="6678" w:type="dxa"/>
            <w:tcMar>
              <w:top w:w="72" w:type="dxa"/>
              <w:bottom w:w="72" w:type="dxa"/>
            </w:tcMar>
          </w:tcPr>
          <w:p w14:paraId="12D2343D" w14:textId="61890780" w:rsidR="00741476" w:rsidRPr="00676E73" w:rsidRDefault="00741476">
            <w:r w:rsidRPr="00741476">
              <w:t xml:space="preserve">Beginning in 1999, the exclusion was set at $10,000 and indexed for inflation using 1997 as the base year. The indexing is rounded down to the next lowest multiple of $1,000, meaning it may be a number of years between changes. For </w:t>
            </w:r>
            <w:r w:rsidR="00BE0BCB">
              <w:t>2016</w:t>
            </w:r>
            <w:r w:rsidRPr="00741476">
              <w:t>, it is $</w:t>
            </w:r>
            <w:r w:rsidR="00D11B6E">
              <w:t>14</w:t>
            </w:r>
            <w:r w:rsidRPr="00741476">
              <w:t>,000.</w:t>
            </w:r>
          </w:p>
        </w:tc>
      </w:tr>
      <w:tr w:rsidR="00BE0BCB" w:rsidRPr="000B0BD1" w14:paraId="27368F0E" w14:textId="77777777" w:rsidTr="00D74D31">
        <w:tc>
          <w:tcPr>
            <w:tcW w:w="2912" w:type="dxa"/>
            <w:shd w:val="clear" w:color="auto" w:fill="6CA8CD"/>
            <w:tcMar>
              <w:top w:w="72" w:type="dxa"/>
              <w:bottom w:w="72" w:type="dxa"/>
            </w:tcMar>
          </w:tcPr>
          <w:p w14:paraId="4B5704F2" w14:textId="60F1A64B" w:rsidR="00BE0BCB" w:rsidRPr="006244A2" w:rsidRDefault="00FE42C9" w:rsidP="006244A2">
            <w:pPr>
              <w:rPr>
                <w:b/>
              </w:rPr>
            </w:pPr>
            <w:r>
              <w:rPr>
                <w:b/>
              </w:rPr>
              <w:t>Gift</w:t>
            </w:r>
            <w:r w:rsidR="002A71FD">
              <w:rPr>
                <w:b/>
              </w:rPr>
              <w:t>-</w:t>
            </w:r>
            <w:r>
              <w:rPr>
                <w:b/>
              </w:rPr>
              <w:t>Splitting</w:t>
            </w:r>
          </w:p>
        </w:tc>
        <w:tc>
          <w:tcPr>
            <w:tcW w:w="6678" w:type="dxa"/>
            <w:tcMar>
              <w:top w:w="72" w:type="dxa"/>
              <w:bottom w:w="72" w:type="dxa"/>
            </w:tcMar>
          </w:tcPr>
          <w:p w14:paraId="2FF78B74" w14:textId="77777777" w:rsidR="00FE42C9" w:rsidRPr="00FE42C9" w:rsidRDefault="00FE42C9" w:rsidP="00FE42C9">
            <w:r w:rsidRPr="00FE42C9">
              <w:t xml:space="preserve">Spouses who are U.S. citizens or resident aliens can “elect to” or “consent to” split gifts between them for a combined $28,000 (in 2016) to any individual, and the entire amount qualifies for the annual gift tax exclusion. This is true even if the source of the funds is entirely from one spouse. A gift tax return </w:t>
            </w:r>
            <w:r w:rsidRPr="00FE42C9">
              <w:rPr>
                <w:i/>
              </w:rPr>
              <w:t>must</w:t>
            </w:r>
            <w:r w:rsidRPr="00FE42C9">
              <w:t xml:space="preserve"> be filed when electing to split a gift.</w:t>
            </w:r>
          </w:p>
          <w:p w14:paraId="64658F47" w14:textId="69C81D85" w:rsidR="00BE0BCB" w:rsidRPr="00741476" w:rsidRDefault="00FE42C9" w:rsidP="00FE42C9">
            <w:r w:rsidRPr="00FE42C9">
              <w:rPr>
                <w:i/>
              </w:rPr>
              <w:t>Note</w:t>
            </w:r>
            <w:r w:rsidRPr="00FE42C9">
              <w:t xml:space="preserve">: </w:t>
            </w:r>
            <w:r w:rsidR="002A71FD">
              <w:t>A</w:t>
            </w:r>
            <w:r w:rsidRPr="00FE42C9">
              <w:t xml:space="preserve"> spouse who is a non-resident alien cannot make a gift</w:t>
            </w:r>
            <w:r w:rsidR="002A71FD">
              <w:t>-</w:t>
            </w:r>
            <w:r w:rsidRPr="00FE42C9">
              <w:t>splitting election.</w:t>
            </w:r>
          </w:p>
        </w:tc>
      </w:tr>
      <w:tr w:rsidR="00FE42C9" w:rsidRPr="000B0BD1" w14:paraId="79F6A3ED" w14:textId="77777777" w:rsidTr="00D74D31">
        <w:tc>
          <w:tcPr>
            <w:tcW w:w="2912" w:type="dxa"/>
            <w:shd w:val="clear" w:color="auto" w:fill="6CA8CD"/>
            <w:tcMar>
              <w:top w:w="72" w:type="dxa"/>
              <w:bottom w:w="72" w:type="dxa"/>
            </w:tcMar>
          </w:tcPr>
          <w:p w14:paraId="399F92B9" w14:textId="0A837707" w:rsidR="00FE42C9" w:rsidRPr="006244A2" w:rsidRDefault="00FE42C9" w:rsidP="006244A2">
            <w:pPr>
              <w:rPr>
                <w:b/>
              </w:rPr>
            </w:pPr>
            <w:r>
              <w:rPr>
                <w:b/>
              </w:rPr>
              <w:t>No Gift Tax Return Required (unless splitting gifts)</w:t>
            </w:r>
          </w:p>
        </w:tc>
        <w:tc>
          <w:tcPr>
            <w:tcW w:w="6678" w:type="dxa"/>
            <w:tcMar>
              <w:top w:w="72" w:type="dxa"/>
              <w:bottom w:w="72" w:type="dxa"/>
            </w:tcMar>
          </w:tcPr>
          <w:p w14:paraId="39CC9ED8" w14:textId="6ED602D1" w:rsidR="00FE42C9" w:rsidRPr="00741476" w:rsidRDefault="00FE42C9" w:rsidP="00BE0BCB">
            <w:r w:rsidRPr="00FD34FF">
              <w:t xml:space="preserve">There is a </w:t>
            </w:r>
            <w:r w:rsidRPr="00FE2BF1">
              <w:rPr>
                <w:i/>
              </w:rPr>
              <w:t xml:space="preserve">de </w:t>
            </w:r>
            <w:proofErr w:type="spellStart"/>
            <w:r w:rsidRPr="00FE2BF1">
              <w:rPr>
                <w:i/>
              </w:rPr>
              <w:t>minimus</w:t>
            </w:r>
            <w:proofErr w:type="spellEnd"/>
            <w:r w:rsidRPr="00FD34FF">
              <w:t xml:space="preserve"> rule in regard to record keeping</w:t>
            </w:r>
            <w:r>
              <w:t xml:space="preserve">. </w:t>
            </w:r>
            <w:r w:rsidRPr="00FD34FF">
              <w:t xml:space="preserve">For gifts of $14,000 or less (in </w:t>
            </w:r>
            <w:r>
              <w:t>2016</w:t>
            </w:r>
            <w:r w:rsidRPr="00FD34FF">
              <w:t>), no gift tax return need be filed, provided gift</w:t>
            </w:r>
            <w:r w:rsidR="002A71FD">
              <w:t>-</w:t>
            </w:r>
            <w:r w:rsidRPr="00FD34FF">
              <w:t>splitting is not involved</w:t>
            </w:r>
            <w:r>
              <w:t xml:space="preserve">. </w:t>
            </w:r>
            <w:r w:rsidRPr="00FD34FF">
              <w:t>Just keep personal records; no reporting is necessary.</w:t>
            </w:r>
            <w:r>
              <w:t xml:space="preserve"> Of course, if the gift exceeds the </w:t>
            </w:r>
            <w:r w:rsidR="004B34EE">
              <w:t>A</w:t>
            </w:r>
            <w:r w:rsidR="0073537E">
              <w:t xml:space="preserve">nnual </w:t>
            </w:r>
            <w:r w:rsidR="004B34EE">
              <w:t>E</w:t>
            </w:r>
            <w:r w:rsidR="0073537E">
              <w:t xml:space="preserve">xclusion </w:t>
            </w:r>
            <w:r w:rsidR="004B34EE">
              <w:t>A</w:t>
            </w:r>
            <w:r w:rsidR="0073537E">
              <w:t>mount</w:t>
            </w:r>
            <w:r>
              <w:t>, a tax return must be filed</w:t>
            </w:r>
            <w:r w:rsidR="004B34EE">
              <w:t>,</w:t>
            </w:r>
            <w:r>
              <w:t xml:space="preserve"> but you will be able to subtract the </w:t>
            </w:r>
            <w:r w:rsidR="0073537E">
              <w:t xml:space="preserve">annual exclusion amount </w:t>
            </w:r>
            <w:r>
              <w:t xml:space="preserve">before computing the tax and would only carry forward the excess on future tax returns (when adding back post-1976 gifts). </w:t>
            </w:r>
          </w:p>
        </w:tc>
      </w:tr>
      <w:tr w:rsidR="00FE42C9" w:rsidRPr="000B0BD1" w14:paraId="44E27254" w14:textId="77777777" w:rsidTr="00BE0BCB">
        <w:tc>
          <w:tcPr>
            <w:tcW w:w="2912" w:type="dxa"/>
            <w:tcBorders>
              <w:bottom w:val="single" w:sz="6" w:space="0" w:color="auto"/>
            </w:tcBorders>
            <w:shd w:val="clear" w:color="auto" w:fill="6CA8CD"/>
            <w:tcMar>
              <w:top w:w="72" w:type="dxa"/>
              <w:bottom w:w="72" w:type="dxa"/>
            </w:tcMar>
          </w:tcPr>
          <w:p w14:paraId="0A276A3A" w14:textId="707A0F19" w:rsidR="00FE42C9" w:rsidRPr="006244A2" w:rsidRDefault="00FE42C9" w:rsidP="006244A2">
            <w:pPr>
              <w:rPr>
                <w:b/>
              </w:rPr>
            </w:pPr>
            <w:r>
              <w:rPr>
                <w:b/>
              </w:rPr>
              <w:t>Gifts to a Non-Citizen Spouse</w:t>
            </w:r>
          </w:p>
        </w:tc>
        <w:tc>
          <w:tcPr>
            <w:tcW w:w="6678" w:type="dxa"/>
            <w:tcBorders>
              <w:bottom w:val="single" w:sz="6" w:space="0" w:color="auto"/>
            </w:tcBorders>
            <w:tcMar>
              <w:top w:w="72" w:type="dxa"/>
              <w:bottom w:w="72" w:type="dxa"/>
            </w:tcMar>
          </w:tcPr>
          <w:p w14:paraId="31ED20E2" w14:textId="23370217" w:rsidR="00FE42C9" w:rsidRDefault="00FE42C9" w:rsidP="00FE42C9">
            <w:r>
              <w:t xml:space="preserve">Normally, gifts between spouses qualify for the unlimited marital deduction and are nontaxable events for gift tax purposes; but the unlimited marital deduction does not apply for a gift to a spouse who is not a U.S. </w:t>
            </w:r>
            <w:r w:rsidR="002A71FD">
              <w:t>c</w:t>
            </w:r>
            <w:r>
              <w:t>itizen (either resident alien or nonresident alien).</w:t>
            </w:r>
          </w:p>
          <w:p w14:paraId="2522D8C3" w14:textId="4F79D996" w:rsidR="00FE42C9" w:rsidRPr="00741476" w:rsidRDefault="00FE42C9" w:rsidP="00BE0BCB">
            <w:r>
              <w:t xml:space="preserve">To mitigate this, an expanded </w:t>
            </w:r>
            <w:r w:rsidR="004B34EE">
              <w:t xml:space="preserve">Annual Exclusion Amount </w:t>
            </w:r>
            <w:r>
              <w:t>of $148,000 (in 2016, as indexed) is allowed for gifts to a non-citizen spouse. This amount is indexed for inflation</w:t>
            </w:r>
            <w:r w:rsidRPr="00FD34FF">
              <w:t>.</w:t>
            </w:r>
            <w:r>
              <w:t xml:space="preserve"> </w:t>
            </w:r>
          </w:p>
        </w:tc>
      </w:tr>
    </w:tbl>
    <w:p w14:paraId="72DA947B" w14:textId="77777777" w:rsidR="00741476" w:rsidRPr="00772D5E" w:rsidRDefault="00741476" w:rsidP="00937C24">
      <w:pPr>
        <w:pStyle w:val="Heading2"/>
      </w:pPr>
      <w:r w:rsidRPr="003B57FD">
        <w:br w:type="page"/>
      </w:r>
      <w:r w:rsidRPr="00772D5E">
        <w:lastRenderedPageBreak/>
        <w:t>Other Gift Tax Exclusions</w:t>
      </w:r>
    </w:p>
    <w:p w14:paraId="467F1E6E" w14:textId="77777777" w:rsidR="00741476" w:rsidRPr="00A93E3E" w:rsidRDefault="00741476" w:rsidP="00937C24">
      <w:r w:rsidRPr="00A93E3E">
        <w:t>In addition to the Annual Gift Tax Exclusion, there are two other important lifetime transfers (direct payment of tuition and direct payment of medical care) that are not subject to gift taxation. Including gifts to a spouse or to a charity, that gives us a total of five ways we can make lifetime gifts that are “not taxable gifts” and which, being non-taxable, will NOT be added back to the taxable estate when the person dies.  All other gifts are generally classified as “taxable gifts”, even though no tax may actually be paid because of the lifetime credit against gift taxes, and these taxable gifts are added back to the donor’s estate upon death.</w:t>
      </w:r>
    </w:p>
    <w:p w14:paraId="15BF4398" w14:textId="77777777" w:rsidR="00741476" w:rsidRPr="00A93E3E" w:rsidRDefault="00741476" w:rsidP="000B7538">
      <w:pPr>
        <w:pStyle w:val="BodyText"/>
        <w:rPr>
          <w:b/>
          <w:color w:val="FF0000"/>
          <w:szCs w:val="24"/>
        </w:rPr>
      </w:pPr>
      <w:r w:rsidRPr="00A93E3E">
        <w:rPr>
          <w:b/>
          <w:color w:val="FF0000"/>
          <w:szCs w:val="24"/>
        </w:rPr>
        <w:t>For the basic characteristics of each, click on each item below.</w:t>
      </w:r>
    </w:p>
    <w:p w14:paraId="6590EBB1" w14:textId="77777777" w:rsidR="00741476" w:rsidRPr="00676E73" w:rsidRDefault="00741476" w:rsidP="006244A2">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0B0BD1" w14:paraId="669923B1" w14:textId="77777777" w:rsidTr="00F372C2">
        <w:tc>
          <w:tcPr>
            <w:tcW w:w="9468" w:type="dxa"/>
            <w:shd w:val="clear" w:color="auto" w:fill="6CA8CD"/>
            <w:tcMar>
              <w:top w:w="72" w:type="dxa"/>
              <w:left w:w="115" w:type="dxa"/>
              <w:bottom w:w="72" w:type="dxa"/>
              <w:right w:w="115" w:type="dxa"/>
            </w:tcMar>
          </w:tcPr>
          <w:p w14:paraId="03AEDE77" w14:textId="77777777" w:rsidR="00741476" w:rsidRPr="00676E73" w:rsidRDefault="00741476" w:rsidP="00BF5A4A">
            <w:pPr>
              <w:rPr>
                <w:b/>
                <w:color w:val="FFFFFF"/>
              </w:rPr>
            </w:pPr>
            <w:r w:rsidRPr="00676E73">
              <w:rPr>
                <w:b/>
                <w:color w:val="FFFFFF"/>
              </w:rPr>
              <w:t>Direct Payment of Tuition</w:t>
            </w:r>
          </w:p>
        </w:tc>
      </w:tr>
      <w:tr w:rsidR="00741476" w:rsidRPr="000B0BD1" w14:paraId="79DA5137" w14:textId="77777777" w:rsidTr="00F372C2">
        <w:tc>
          <w:tcPr>
            <w:tcW w:w="9468" w:type="dxa"/>
            <w:shd w:val="clear" w:color="auto" w:fill="FFFFFF"/>
            <w:tcMar>
              <w:top w:w="72" w:type="dxa"/>
              <w:left w:w="115" w:type="dxa"/>
              <w:bottom w:w="72" w:type="dxa"/>
              <w:right w:w="115" w:type="dxa"/>
            </w:tcMar>
          </w:tcPr>
          <w:p w14:paraId="1BFB1A70" w14:textId="77777777" w:rsidR="00741476" w:rsidRPr="00000BBC" w:rsidRDefault="00741476" w:rsidP="008C52A9">
            <w:pPr>
              <w:numPr>
                <w:ilvl w:val="0"/>
                <w:numId w:val="24"/>
              </w:numPr>
            </w:pPr>
            <w:r w:rsidRPr="00000BBC">
              <w:t xml:space="preserve">It is limited to tuition (books, dormitory, student fees, etc. do not qualify). </w:t>
            </w:r>
          </w:p>
          <w:p w14:paraId="0B320C10" w14:textId="77777777" w:rsidR="00741476" w:rsidRPr="00000BBC" w:rsidRDefault="00741476" w:rsidP="008C52A9">
            <w:pPr>
              <w:numPr>
                <w:ilvl w:val="0"/>
                <w:numId w:val="24"/>
              </w:numPr>
            </w:pPr>
            <w:r w:rsidRPr="00000BBC">
              <w:t xml:space="preserve">Payment must be made directly to the school (it cannot be given to the student with the intent that the student would pay the tuition). </w:t>
            </w:r>
          </w:p>
          <w:p w14:paraId="1A057F55" w14:textId="77777777" w:rsidR="00741476" w:rsidRPr="00000BBC" w:rsidRDefault="00741476" w:rsidP="008C52A9">
            <w:pPr>
              <w:numPr>
                <w:ilvl w:val="0"/>
                <w:numId w:val="24"/>
              </w:numPr>
            </w:pPr>
            <w:r w:rsidRPr="00000BBC">
              <w:t xml:space="preserve">There is no limit on the amount. </w:t>
            </w:r>
          </w:p>
          <w:p w14:paraId="5FF29839" w14:textId="77777777" w:rsidR="00741476" w:rsidRPr="00000BBC" w:rsidRDefault="00741476" w:rsidP="008C52A9">
            <w:pPr>
              <w:numPr>
                <w:ilvl w:val="0"/>
                <w:numId w:val="24"/>
              </w:numPr>
            </w:pPr>
            <w:r w:rsidRPr="00000BBC">
              <w:t>This is in addition to the annual gift tax exclusion.</w:t>
            </w:r>
          </w:p>
          <w:p w14:paraId="78C6B352" w14:textId="77777777" w:rsidR="00741476" w:rsidRPr="00000BBC" w:rsidRDefault="00741476" w:rsidP="008C52A9">
            <w:pPr>
              <w:numPr>
                <w:ilvl w:val="0"/>
                <w:numId w:val="24"/>
              </w:numPr>
            </w:pPr>
            <w:r w:rsidRPr="00000BBC">
              <w:t>Payment can be for anyone.</w:t>
            </w:r>
          </w:p>
        </w:tc>
      </w:tr>
      <w:tr w:rsidR="00741476" w:rsidRPr="000B0BD1" w14:paraId="5E64A7CA" w14:textId="77777777" w:rsidTr="00F372C2">
        <w:tc>
          <w:tcPr>
            <w:tcW w:w="9468" w:type="dxa"/>
            <w:shd w:val="clear" w:color="auto" w:fill="6CA8CD"/>
            <w:tcMar>
              <w:top w:w="72" w:type="dxa"/>
              <w:left w:w="115" w:type="dxa"/>
              <w:bottom w:w="72" w:type="dxa"/>
              <w:right w:w="115" w:type="dxa"/>
            </w:tcMar>
          </w:tcPr>
          <w:p w14:paraId="476A91B5" w14:textId="77777777" w:rsidR="00741476" w:rsidRPr="00676E73" w:rsidRDefault="00741476" w:rsidP="00433EA2">
            <w:pPr>
              <w:rPr>
                <w:b/>
                <w:color w:val="FFFFFF"/>
              </w:rPr>
            </w:pPr>
            <w:r w:rsidRPr="00676E73">
              <w:rPr>
                <w:b/>
                <w:color w:val="FFFFFF"/>
              </w:rPr>
              <w:t>Direct Payment of Medical Care</w:t>
            </w:r>
          </w:p>
        </w:tc>
      </w:tr>
      <w:tr w:rsidR="00741476" w:rsidRPr="000B0BD1" w14:paraId="6ADED867" w14:textId="77777777" w:rsidTr="00F372C2">
        <w:tc>
          <w:tcPr>
            <w:tcW w:w="9468" w:type="dxa"/>
            <w:shd w:val="clear" w:color="auto" w:fill="FFFFFF"/>
            <w:tcMar>
              <w:top w:w="72" w:type="dxa"/>
              <w:left w:w="115" w:type="dxa"/>
              <w:bottom w:w="72" w:type="dxa"/>
              <w:right w:w="115" w:type="dxa"/>
            </w:tcMar>
          </w:tcPr>
          <w:p w14:paraId="5685E4D2" w14:textId="77777777" w:rsidR="00741476" w:rsidRPr="00000BBC" w:rsidRDefault="00741476" w:rsidP="008C52A9">
            <w:pPr>
              <w:numPr>
                <w:ilvl w:val="0"/>
                <w:numId w:val="25"/>
              </w:numPr>
            </w:pPr>
            <w:r w:rsidRPr="00000BBC">
              <w:t xml:space="preserve">The IRS defines specific expenses that qualify, but in general they cover the expenses of diagnosis and treatment. </w:t>
            </w:r>
          </w:p>
          <w:p w14:paraId="69A83077" w14:textId="77777777" w:rsidR="00741476" w:rsidRPr="00000BBC" w:rsidRDefault="00741476" w:rsidP="008C52A9">
            <w:pPr>
              <w:numPr>
                <w:ilvl w:val="0"/>
                <w:numId w:val="25"/>
              </w:numPr>
            </w:pPr>
            <w:r w:rsidRPr="00000BBC">
              <w:t xml:space="preserve">It is not allowed for amounts reimbursed by insurance. </w:t>
            </w:r>
          </w:p>
          <w:p w14:paraId="74583FCF" w14:textId="77777777" w:rsidR="00741476" w:rsidRPr="00000BBC" w:rsidRDefault="00741476" w:rsidP="008C52A9">
            <w:pPr>
              <w:numPr>
                <w:ilvl w:val="0"/>
                <w:numId w:val="25"/>
              </w:numPr>
            </w:pPr>
            <w:r w:rsidRPr="00000BBC">
              <w:t xml:space="preserve">Payments must be made directly to the doctor or health care facility providing the care. </w:t>
            </w:r>
          </w:p>
          <w:p w14:paraId="7894EEB1" w14:textId="77777777" w:rsidR="00741476" w:rsidRPr="00000BBC" w:rsidRDefault="00741476" w:rsidP="008C52A9">
            <w:pPr>
              <w:numPr>
                <w:ilvl w:val="0"/>
                <w:numId w:val="25"/>
              </w:numPr>
            </w:pPr>
            <w:r w:rsidRPr="00000BBC">
              <w:t xml:space="preserve">There is no limit on the amount. </w:t>
            </w:r>
          </w:p>
          <w:p w14:paraId="0495FE4E" w14:textId="77777777" w:rsidR="00741476" w:rsidRPr="00000BBC" w:rsidRDefault="00741476" w:rsidP="008C52A9">
            <w:pPr>
              <w:numPr>
                <w:ilvl w:val="0"/>
                <w:numId w:val="25"/>
              </w:numPr>
            </w:pPr>
            <w:r w:rsidRPr="00000BBC">
              <w:t>This is in addition to the annual gift tax exclusion.</w:t>
            </w:r>
          </w:p>
          <w:p w14:paraId="0949AF83" w14:textId="77777777" w:rsidR="00741476" w:rsidRPr="00000BBC" w:rsidRDefault="00741476" w:rsidP="008C52A9">
            <w:pPr>
              <w:numPr>
                <w:ilvl w:val="0"/>
                <w:numId w:val="25"/>
              </w:numPr>
            </w:pPr>
            <w:r w:rsidRPr="00000BBC">
              <w:t>Payment can be for anyone.</w:t>
            </w:r>
          </w:p>
        </w:tc>
      </w:tr>
    </w:tbl>
    <w:p w14:paraId="0220E0E1" w14:textId="77777777" w:rsidR="00741476" w:rsidRPr="00A93E3E" w:rsidRDefault="00741476" w:rsidP="006244A2">
      <w:pPr>
        <w:spacing w:before="0" w:after="0"/>
      </w:pPr>
    </w:p>
    <w:p w14:paraId="425FDC26" w14:textId="77777777" w:rsidR="009805A2" w:rsidRPr="00B42339" w:rsidRDefault="00741476" w:rsidP="009805A2">
      <w:pPr>
        <w:pStyle w:val="Heading2"/>
        <w:rPr>
          <w:rFonts w:eastAsia="Arial Unicode MS"/>
        </w:rPr>
      </w:pPr>
      <w:r w:rsidRPr="00EA57C3">
        <w:br w:type="page"/>
      </w:r>
      <w:r w:rsidR="009805A2" w:rsidRPr="00B42339">
        <w:rPr>
          <w:rFonts w:eastAsia="Arial Unicode MS"/>
        </w:rPr>
        <w:lastRenderedPageBreak/>
        <w:t>What is Included in the Gross Estate?</w:t>
      </w:r>
    </w:p>
    <w:p w14:paraId="728D716D" w14:textId="1057F111" w:rsidR="009805A2" w:rsidRDefault="00FE42C9" w:rsidP="009805A2">
      <w:r>
        <w:t>We now turn our attention to what is unique to estate taxes. As we do so, d</w:t>
      </w:r>
      <w:r w:rsidR="009805A2" w:rsidRPr="00A93E3E">
        <w:t xml:space="preserve">on't confuse the taxable estate with the </w:t>
      </w:r>
      <w:r w:rsidR="009805A2" w:rsidRPr="00532B68">
        <w:rPr>
          <w:rStyle w:val="Hyperlink"/>
        </w:rPr>
        <w:t>probate estate</w:t>
      </w:r>
      <w:r w:rsidR="009805A2" w:rsidRPr="00A93E3E">
        <w:t xml:space="preserve">. The probate process involves the court supervision of the administration of the will, payment of creditors, changing titles to property, and the distribution to heirs. The estate tax process includes all the assets that are probated, but there are other assets owned by the deceased that do not go through probate, yet are included in the estate tax return. Primary examples are life insurance, retirement accounts, and jointly owned property. </w:t>
      </w:r>
    </w:p>
    <w:p w14:paraId="3745485A" w14:textId="77777777" w:rsidR="009805A2" w:rsidRDefault="009805A2" w:rsidP="009805A2">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805A2" w:rsidRPr="0028324A" w14:paraId="7B018DF5" w14:textId="77777777" w:rsidTr="006A0AC3">
        <w:tc>
          <w:tcPr>
            <w:tcW w:w="9576" w:type="dxa"/>
            <w:shd w:val="clear" w:color="auto" w:fill="D9D9D9"/>
          </w:tcPr>
          <w:p w14:paraId="77F571F1" w14:textId="77777777" w:rsidR="009805A2" w:rsidRPr="004943D9" w:rsidRDefault="009805A2" w:rsidP="006A0AC3">
            <w:pPr>
              <w:rPr>
                <w:b/>
                <w:color w:val="4F81BD"/>
              </w:rPr>
            </w:pPr>
            <w:r>
              <w:rPr>
                <w:b/>
                <w:color w:val="4F81BD"/>
              </w:rPr>
              <w:t>Probate estate</w:t>
            </w:r>
          </w:p>
          <w:p w14:paraId="1E21352C" w14:textId="1497864E" w:rsidR="009805A2" w:rsidRPr="0028324A" w:rsidRDefault="009805A2" w:rsidP="006A0AC3">
            <w:r w:rsidRPr="00CF42FA">
              <w:t>Portion of the estate that goes through the probate process.</w:t>
            </w:r>
          </w:p>
        </w:tc>
      </w:tr>
    </w:tbl>
    <w:p w14:paraId="05AFD9F5" w14:textId="77777777" w:rsidR="009805A2" w:rsidRDefault="009805A2" w:rsidP="009805A2">
      <w:pPr>
        <w:spacing w:before="0" w:after="0"/>
      </w:pPr>
    </w:p>
    <w:p w14:paraId="4649397C" w14:textId="77777777" w:rsidR="009805A2" w:rsidRPr="00A93E3E" w:rsidRDefault="009805A2" w:rsidP="009805A2">
      <w:r w:rsidRPr="00A93E3E">
        <w:t xml:space="preserve">Unless an extension is obtained, </w:t>
      </w:r>
      <w:r w:rsidRPr="00A93E3E">
        <w:rPr>
          <w:b/>
          <w:bCs/>
        </w:rPr>
        <w:t>the estate tax return is due 9 months after the date of death.</w:t>
      </w:r>
      <w:r w:rsidRPr="00A93E3E">
        <w:t xml:space="preserve"> The first step in computing the estate tax is to identify all assets that are included in the </w:t>
      </w:r>
      <w:r w:rsidRPr="00A93E3E">
        <w:rPr>
          <w:b/>
          <w:bCs/>
        </w:rPr>
        <w:t>gross estate</w:t>
      </w:r>
      <w:r w:rsidRPr="00A93E3E">
        <w:t xml:space="preserve"> (before adjustments) and record them on </w:t>
      </w:r>
      <w:r w:rsidRPr="00A93E3E">
        <w:rPr>
          <w:b/>
          <w:bCs/>
        </w:rPr>
        <w:t>Form 706</w:t>
      </w:r>
      <w:r w:rsidRPr="00A93E3E">
        <w:t xml:space="preserve"> (the form used for the Estate Tax Return). Essentially, everything owned by the deceased person is included in the gross estate. </w:t>
      </w:r>
    </w:p>
    <w:p w14:paraId="022F2DB5" w14:textId="77777777" w:rsidR="009805A2" w:rsidRPr="00A93E3E" w:rsidRDefault="009805A2" w:rsidP="009805A2">
      <w:r w:rsidRPr="00A93E3E">
        <w:t xml:space="preserve">It also includes any </w:t>
      </w:r>
      <w:r w:rsidRPr="00A93E3E">
        <w:rPr>
          <w:b/>
          <w:bCs/>
          <w:i/>
          <w:iCs/>
        </w:rPr>
        <w:t>life insurance</w:t>
      </w:r>
      <w:r w:rsidRPr="00A93E3E">
        <w:t xml:space="preserve"> owned by the deceased, which might surprise many people. Interestingly enough, life insurance that is on the life of the deceased is includable at its full face amount, not at its lesser cash value that the deceased could have sold it for just prior to death. This is often a considerable percentage of a person's estate. For this reason, it is often advisable to transfer ownership of life insurance to another person or to an irrevocable trust, to get it out of one's estate (assuming this can be accomplished without having to pay a gift tax). </w:t>
      </w:r>
    </w:p>
    <w:p w14:paraId="66F91C31" w14:textId="77777777" w:rsidR="009805A2" w:rsidRPr="00A93E3E" w:rsidRDefault="009805A2" w:rsidP="009805A2">
      <w:r w:rsidRPr="00A93E3E">
        <w:t xml:space="preserve">Note, however, that certain transfers </w:t>
      </w:r>
      <w:r w:rsidRPr="00A93E3E">
        <w:rPr>
          <w:b/>
          <w:i/>
        </w:rPr>
        <w:t>within three years of death</w:t>
      </w:r>
      <w:r w:rsidRPr="00A93E3E">
        <w:t xml:space="preserve"> are deemed to be "in anticipation of death", and are still included in the original owner's estate. This applies to Life Insurance!  Thus, to successfully transfer life insurance out of your estate, you must transfer it to another and then live for three more years.</w:t>
      </w:r>
    </w:p>
    <w:p w14:paraId="7DBB80C8" w14:textId="77777777" w:rsidR="009805A2" w:rsidRPr="00A93E3E" w:rsidRDefault="009805A2" w:rsidP="009805A2">
      <w:r w:rsidRPr="00A93E3E">
        <w:t>Also included in the gross estate are “</w:t>
      </w:r>
      <w:r w:rsidRPr="00A93E3E">
        <w:rPr>
          <w:b/>
          <w:i/>
        </w:rPr>
        <w:t>incomplete transfers</w:t>
      </w:r>
      <w:r w:rsidRPr="00A93E3E">
        <w:t>” of property where the person retained certain rights over the property.  Examples of incomplete transfers would include those where the person making the transfer retained the right to the income on the property, the right to continue using the property, or the right to control who else would get the income or be able to enjoy the property.</w:t>
      </w:r>
    </w:p>
    <w:p w14:paraId="1D48689A" w14:textId="77777777" w:rsidR="009805A2" w:rsidRPr="00B42339" w:rsidRDefault="009805A2" w:rsidP="009805A2">
      <w:pPr>
        <w:pStyle w:val="Heading2"/>
        <w:rPr>
          <w:rFonts w:eastAsia="Arial Unicode MS"/>
        </w:rPr>
      </w:pPr>
      <w:r w:rsidRPr="00EA57C3">
        <w:br w:type="page"/>
      </w:r>
      <w:r w:rsidRPr="00B42339">
        <w:lastRenderedPageBreak/>
        <w:t>What about Joint Property?</w:t>
      </w:r>
    </w:p>
    <w:p w14:paraId="7DE19DCE" w14:textId="77777777" w:rsidR="009805A2" w:rsidRDefault="009805A2" w:rsidP="009805A2">
      <w:r w:rsidRPr="00A93E3E">
        <w:t>Property is not always owned outright by a single individual. The inclusion of property in the taxable or probate estate is greatly impacted on how the property is owned. There are four types of co-ownership of property listed below:</w:t>
      </w: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9805A2" w14:paraId="54063189" w14:textId="77777777" w:rsidTr="00D74D31">
        <w:tc>
          <w:tcPr>
            <w:tcW w:w="9576" w:type="dxa"/>
            <w:shd w:val="pct20" w:color="auto" w:fill="auto"/>
          </w:tcPr>
          <w:p w14:paraId="536FDB13" w14:textId="77777777" w:rsidR="009805A2" w:rsidRPr="00A94901" w:rsidRDefault="009805A2" w:rsidP="006A0AC3">
            <w:pPr>
              <w:rPr>
                <w:b/>
              </w:rPr>
            </w:pPr>
            <w:r w:rsidRPr="00A94901">
              <w:rPr>
                <w:b/>
              </w:rPr>
              <w:t xml:space="preserve">What You Need to Know </w:t>
            </w:r>
            <w:proofErr w:type="gramStart"/>
            <w:r w:rsidRPr="00A94901">
              <w:rPr>
                <w:b/>
              </w:rPr>
              <w:t>about</w:t>
            </w:r>
            <w:proofErr w:type="gramEnd"/>
            <w:r w:rsidRPr="00A94901">
              <w:rPr>
                <w:b/>
              </w:rPr>
              <w:t xml:space="preserve"> Joint Property</w:t>
            </w:r>
          </w:p>
          <w:p w14:paraId="05344FD5" w14:textId="77777777" w:rsidR="009805A2" w:rsidRPr="00E06F6A" w:rsidRDefault="009805A2" w:rsidP="006A0AC3">
            <w:r w:rsidRPr="00E06F6A">
              <w:t>For each type of co-ownership of property, it is important to have knowledge of the following points:</w:t>
            </w:r>
          </w:p>
          <w:p w14:paraId="42E74F62" w14:textId="77777777" w:rsidR="009805A2" w:rsidRPr="00E06F6A" w:rsidRDefault="009805A2" w:rsidP="006A0AC3">
            <w:pPr>
              <w:numPr>
                <w:ilvl w:val="0"/>
                <w:numId w:val="21"/>
              </w:numPr>
            </w:pPr>
            <w:r w:rsidRPr="00E06F6A">
              <w:t xml:space="preserve">Where does the property exist? </w:t>
            </w:r>
          </w:p>
          <w:p w14:paraId="3EDD3480" w14:textId="77777777" w:rsidR="009805A2" w:rsidRPr="00E06F6A" w:rsidRDefault="009805A2" w:rsidP="006A0AC3">
            <w:pPr>
              <w:numPr>
                <w:ilvl w:val="0"/>
                <w:numId w:val="21"/>
              </w:numPr>
            </w:pPr>
            <w:r w:rsidRPr="00E06F6A">
              <w:t>The number of permissible owners</w:t>
            </w:r>
          </w:p>
          <w:p w14:paraId="4733DA6E" w14:textId="77777777" w:rsidR="009805A2" w:rsidRPr="00E06F6A" w:rsidRDefault="009805A2" w:rsidP="006A0AC3">
            <w:pPr>
              <w:numPr>
                <w:ilvl w:val="0"/>
                <w:numId w:val="21"/>
              </w:numPr>
            </w:pPr>
            <w:r w:rsidRPr="00E06F6A">
              <w:t xml:space="preserve">The relationship of owners, if any </w:t>
            </w:r>
          </w:p>
          <w:p w14:paraId="2B4F9630" w14:textId="77777777" w:rsidR="009805A2" w:rsidRPr="00E06F6A" w:rsidRDefault="009805A2" w:rsidP="006A0AC3">
            <w:pPr>
              <w:numPr>
                <w:ilvl w:val="0"/>
                <w:numId w:val="21"/>
              </w:numPr>
            </w:pPr>
            <w:r w:rsidRPr="00E06F6A">
              <w:t xml:space="preserve">The nature of each person's ownership </w:t>
            </w:r>
          </w:p>
          <w:p w14:paraId="27417C51" w14:textId="77777777" w:rsidR="009805A2" w:rsidRPr="00E06F6A" w:rsidRDefault="009805A2" w:rsidP="006A0AC3">
            <w:pPr>
              <w:numPr>
                <w:ilvl w:val="0"/>
                <w:numId w:val="21"/>
              </w:numPr>
            </w:pPr>
            <w:r w:rsidRPr="00E06F6A">
              <w:t xml:space="preserve">What happens when an owner dies? </w:t>
            </w:r>
          </w:p>
          <w:p w14:paraId="164AF0D7" w14:textId="77777777" w:rsidR="009805A2" w:rsidRDefault="009805A2" w:rsidP="006A0AC3">
            <w:pPr>
              <w:numPr>
                <w:ilvl w:val="0"/>
                <w:numId w:val="21"/>
              </w:numPr>
            </w:pPr>
            <w:r w:rsidRPr="00E06F6A">
              <w:t>How the property is taxed?</w:t>
            </w:r>
          </w:p>
        </w:tc>
      </w:tr>
    </w:tbl>
    <w:p w14:paraId="2DCBEE64" w14:textId="77777777" w:rsidR="00FE42C9" w:rsidRDefault="00FE42C9" w:rsidP="009805A2">
      <w:pPr>
        <w:pStyle w:val="BodyText"/>
        <w:rPr>
          <w:b/>
          <w:color w:val="FF0000"/>
        </w:rPr>
      </w:pPr>
    </w:p>
    <w:p w14:paraId="0CA72EE9" w14:textId="3635174E" w:rsidR="009805A2" w:rsidRDefault="00FE42C9" w:rsidP="009805A2">
      <w:pPr>
        <w:pStyle w:val="BodyText"/>
        <w:rPr>
          <w:b/>
          <w:color w:val="FF0000"/>
        </w:rPr>
      </w:pPr>
      <w:r w:rsidRPr="00A93E3E">
        <w:rPr>
          <w:b/>
          <w:color w:val="FF0000"/>
        </w:rPr>
        <w:t>Click on each co-ownership of property type to view more information.</w:t>
      </w:r>
    </w:p>
    <w:p w14:paraId="71F7B315" w14:textId="77777777" w:rsidR="000416AC" w:rsidRPr="00A93E3E" w:rsidRDefault="000416AC" w:rsidP="009805A2">
      <w:pPr>
        <w:pStyle w:val="BodyText"/>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9805A2" w:rsidRPr="00E06F6A" w14:paraId="3DFEF8EC" w14:textId="77777777" w:rsidTr="006A0AC3">
        <w:tc>
          <w:tcPr>
            <w:tcW w:w="9468" w:type="dxa"/>
            <w:shd w:val="clear" w:color="auto" w:fill="6CA8CD"/>
            <w:tcMar>
              <w:top w:w="72" w:type="dxa"/>
              <w:left w:w="115" w:type="dxa"/>
              <w:bottom w:w="72" w:type="dxa"/>
              <w:right w:w="115" w:type="dxa"/>
            </w:tcMar>
          </w:tcPr>
          <w:p w14:paraId="04BF67D5" w14:textId="77777777" w:rsidR="009805A2" w:rsidRPr="00E06F6A" w:rsidRDefault="009805A2" w:rsidP="006A0AC3">
            <w:pPr>
              <w:rPr>
                <w:b/>
                <w:color w:val="FFFFFF"/>
              </w:rPr>
            </w:pPr>
            <w:r w:rsidRPr="00E06F6A">
              <w:rPr>
                <w:b/>
                <w:color w:val="FFFFFF"/>
              </w:rPr>
              <w:t>Joint Tenancy (with Right of Survivorship)</w:t>
            </w:r>
          </w:p>
        </w:tc>
      </w:tr>
      <w:tr w:rsidR="009805A2" w:rsidRPr="00E06F6A" w14:paraId="41ED5621" w14:textId="77777777" w:rsidTr="006A0AC3">
        <w:tc>
          <w:tcPr>
            <w:tcW w:w="9468" w:type="dxa"/>
            <w:shd w:val="clear" w:color="auto" w:fill="FFFFFF"/>
            <w:tcMar>
              <w:top w:w="72" w:type="dxa"/>
              <w:left w:w="115" w:type="dxa"/>
              <w:bottom w:w="72" w:type="dxa"/>
              <w:right w:w="115" w:type="dxa"/>
            </w:tcMar>
          </w:tcPr>
          <w:p w14:paraId="79A04574" w14:textId="77777777" w:rsidR="009805A2" w:rsidRPr="00624A51" w:rsidRDefault="009805A2" w:rsidP="006A0AC3">
            <w:pPr>
              <w:rPr>
                <w:color w:val="000000"/>
              </w:rPr>
            </w:pPr>
            <w:r w:rsidRPr="00624A51">
              <w:rPr>
                <w:b/>
                <w:color w:val="000000"/>
              </w:rPr>
              <w:t>How many owners are allowed?</w:t>
            </w:r>
            <w:r w:rsidRPr="00624A51">
              <w:rPr>
                <w:color w:val="000000"/>
              </w:rPr>
              <w:t xml:space="preserve"> Two or more. </w:t>
            </w:r>
          </w:p>
          <w:p w14:paraId="14957D89" w14:textId="77777777" w:rsidR="009805A2" w:rsidRPr="00624A51" w:rsidRDefault="009805A2" w:rsidP="006A0AC3">
            <w:pPr>
              <w:rPr>
                <w:color w:val="000000"/>
              </w:rPr>
            </w:pPr>
            <w:r w:rsidRPr="00624A51">
              <w:rPr>
                <w:b/>
                <w:color w:val="000000"/>
              </w:rPr>
              <w:t>What is the relationship of the owners?</w:t>
            </w:r>
            <w:r w:rsidRPr="00624A51">
              <w:rPr>
                <w:color w:val="000000"/>
              </w:rPr>
              <w:t xml:space="preserve"> None required, but they may be related. </w:t>
            </w:r>
          </w:p>
          <w:p w14:paraId="45FDB721" w14:textId="77777777" w:rsidR="009805A2" w:rsidRPr="00624A51" w:rsidRDefault="009805A2" w:rsidP="006A0AC3">
            <w:pPr>
              <w:rPr>
                <w:color w:val="000000"/>
              </w:rPr>
            </w:pPr>
            <w:r w:rsidRPr="00624A51">
              <w:rPr>
                <w:b/>
                <w:color w:val="000000"/>
              </w:rPr>
              <w:t>What is the extent of each person's ownership interest?</w:t>
            </w:r>
            <w:r w:rsidRPr="00624A51">
              <w:rPr>
                <w:color w:val="000000"/>
              </w:rPr>
              <w:t xml:space="preserve"> Each co-owner has an equal, </w:t>
            </w:r>
            <w:r w:rsidRPr="00972B1E">
              <w:rPr>
                <w:rStyle w:val="Hyperlink"/>
              </w:rPr>
              <w:t>undivided interest.</w:t>
            </w:r>
            <w:r w:rsidRPr="00624A51">
              <w:rPr>
                <w:color w:val="000000"/>
              </w:rPr>
              <w:t xml:space="preserve"> If there are two owners, they each own ½. If there are three owners, they each own 1/3. </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20" w:color="auto" w:fill="auto"/>
              <w:tblLook w:val="01E0" w:firstRow="1" w:lastRow="1" w:firstColumn="1" w:lastColumn="1" w:noHBand="0" w:noVBand="0"/>
            </w:tblPr>
            <w:tblGrid>
              <w:gridCol w:w="8748"/>
            </w:tblGrid>
            <w:tr w:rsidR="009805A2" w:rsidRPr="00AB0DB0" w14:paraId="6730C01E" w14:textId="77777777" w:rsidTr="006A0AC3">
              <w:trPr>
                <w:trHeight w:val="2176"/>
              </w:trPr>
              <w:tc>
                <w:tcPr>
                  <w:tcW w:w="8748" w:type="dxa"/>
                  <w:shd w:val="pct20" w:color="auto" w:fill="auto"/>
                  <w:tcMar>
                    <w:top w:w="72" w:type="dxa"/>
                    <w:left w:w="115" w:type="dxa"/>
                    <w:bottom w:w="72" w:type="dxa"/>
                    <w:right w:w="115" w:type="dxa"/>
                  </w:tcMar>
                </w:tcPr>
                <w:p w14:paraId="316735F8" w14:textId="77777777" w:rsidR="009805A2" w:rsidRPr="00532B68" w:rsidRDefault="009805A2" w:rsidP="006A0AC3">
                  <w:pPr>
                    <w:rPr>
                      <w:rStyle w:val="Hyperlink"/>
                      <w:u w:val="none"/>
                    </w:rPr>
                  </w:pPr>
                  <w:r w:rsidRPr="00532B68">
                    <w:rPr>
                      <w:rStyle w:val="Hyperlink"/>
                      <w:u w:val="none"/>
                    </w:rPr>
                    <w:t>undivided interest</w:t>
                  </w:r>
                </w:p>
                <w:p w14:paraId="5F8E41C9" w14:textId="77777777" w:rsidR="009805A2" w:rsidRPr="00624A51" w:rsidRDefault="009805A2" w:rsidP="006A0AC3">
                  <w:r w:rsidRPr="00624A51">
                    <w:t xml:space="preserve">An </w:t>
                  </w:r>
                  <w:r w:rsidRPr="00624A51">
                    <w:rPr>
                      <w:b/>
                    </w:rPr>
                    <w:t>undivided interest</w:t>
                  </w:r>
                  <w:r w:rsidRPr="00624A51">
                    <w:t xml:space="preserve"> is where each co-owner has an </w:t>
                  </w:r>
                  <w:r w:rsidRPr="00624A51">
                    <w:rPr>
                      <w:b/>
                      <w:bCs/>
                      <w:i/>
                      <w:iCs/>
                    </w:rPr>
                    <w:t>interest in the entire property</w:t>
                  </w:r>
                  <w:r w:rsidRPr="00624A51">
                    <w:t xml:space="preserve">, not just ownership of a piece of the property. </w:t>
                  </w:r>
                </w:p>
                <w:p w14:paraId="6F7E9BED" w14:textId="77777777" w:rsidR="009805A2" w:rsidRPr="00A94901" w:rsidRDefault="009805A2" w:rsidP="006A0AC3">
                  <w:pPr>
                    <w:rPr>
                      <w:rStyle w:val="Strong"/>
                      <w:color w:val="FFFFFF"/>
                    </w:rPr>
                  </w:pPr>
                  <w:r w:rsidRPr="00624A51">
                    <w:t>For example, if two individuals own an undivided interest in an acre of land, each owner has an ownership interest in the entire acre, rather than one owning the northern half and the other owning the southern half. Each owner, therefore, has the right to make use of the entire acre, not just a piece of it.</w:t>
                  </w:r>
                </w:p>
              </w:tc>
            </w:tr>
          </w:tbl>
          <w:p w14:paraId="544723D3" w14:textId="77777777" w:rsidR="009805A2" w:rsidRPr="00624A51" w:rsidRDefault="009805A2" w:rsidP="006A0AC3">
            <w:pPr>
              <w:spacing w:before="0" w:after="0"/>
              <w:rPr>
                <w:color w:val="000000"/>
              </w:rPr>
            </w:pPr>
          </w:p>
          <w:p w14:paraId="48364931" w14:textId="77777777" w:rsidR="009805A2" w:rsidRPr="00624A51" w:rsidRDefault="009805A2" w:rsidP="006A0AC3">
            <w:pPr>
              <w:rPr>
                <w:color w:val="000000"/>
              </w:rPr>
            </w:pPr>
            <w:r w:rsidRPr="00624A51">
              <w:rPr>
                <w:b/>
                <w:color w:val="000000"/>
              </w:rPr>
              <w:t>What happens when an owner dies?</w:t>
            </w:r>
            <w:r w:rsidRPr="00624A51">
              <w:rPr>
                <w:color w:val="000000"/>
              </w:rPr>
              <w:t xml:space="preserve"> Property that is titled in this way does not have to be probated upon death.  The owner’s interest automatically passes to the surviving co-owners. For example, if there were four owners, each with ¼ interest in the property, then when one dies the other three co-owners would have 1/3 interest in the property. </w:t>
            </w:r>
          </w:p>
          <w:p w14:paraId="65A2BA16" w14:textId="77777777" w:rsidR="009805A2" w:rsidRPr="00624A51" w:rsidRDefault="009805A2" w:rsidP="006A0AC3">
            <w:pPr>
              <w:rPr>
                <w:color w:val="000000"/>
              </w:rPr>
            </w:pPr>
            <w:r w:rsidRPr="00624A51">
              <w:rPr>
                <w:b/>
                <w:color w:val="000000"/>
              </w:rPr>
              <w:t>How is it taxed?</w:t>
            </w:r>
            <w:r w:rsidRPr="00624A51">
              <w:rPr>
                <w:color w:val="000000"/>
              </w:rPr>
              <w:t xml:space="preserve"> The estate tax consequences of Joint Tenancy depend upon whether or not the joint tenants are married:</w:t>
            </w:r>
          </w:p>
          <w:p w14:paraId="2EC9BD4D" w14:textId="77777777" w:rsidR="009805A2" w:rsidRPr="00624A51" w:rsidRDefault="009805A2" w:rsidP="006A0AC3">
            <w:pPr>
              <w:numPr>
                <w:ilvl w:val="0"/>
                <w:numId w:val="23"/>
              </w:numPr>
            </w:pPr>
            <w:r w:rsidRPr="00624A51">
              <w:rPr>
                <w:b/>
              </w:rPr>
              <w:lastRenderedPageBreak/>
              <w:t>Non-Spousal Joint Tenancy</w:t>
            </w:r>
            <w:r w:rsidRPr="00624A51">
              <w:t xml:space="preserve"> - If they are not married (non-spousal) and one owner dies, the IRS will generally presume that the decedent owned 100% of the property. The only way to keep the full amount from being included on the tax return is to prove that the surviving joint tenant(s) contributed funds for its acquisition. If such evidence can be furnished, then the decedent's interest in the property would be reduced to the percentage of the purchase that was actu</w:t>
            </w:r>
            <w:r>
              <w:t xml:space="preserve">ally supplied by the decedent. </w:t>
            </w:r>
          </w:p>
          <w:p w14:paraId="0C700E9D" w14:textId="77777777" w:rsidR="009805A2" w:rsidRPr="00624A51" w:rsidRDefault="009805A2" w:rsidP="006A0AC3">
            <w:pPr>
              <w:numPr>
                <w:ilvl w:val="0"/>
                <w:numId w:val="22"/>
              </w:numPr>
            </w:pPr>
            <w:r w:rsidRPr="00624A51">
              <w:rPr>
                <w:b/>
              </w:rPr>
              <w:t>Spousal Joint Tenancy</w:t>
            </w:r>
            <w:r w:rsidRPr="00624A51">
              <w:t xml:space="preserve"> - For couples married after 1976 and acquiring joint property after that date, ½ of the property is included in the decedent's taxable estate, regardless of the source of funds with which the purchase was made. Be aware that some courts have ruled that if the couple married prior to 1977 and acquired joint property prior to 1977, then the property is treated just as non-spousal Joint Tenancy. Also, be aware that these rules do not apply if the decedent’s spouse is not a U.S. citizen (unless the foreign spouse’s interest is held in a qualified domestic trust).</w:t>
            </w:r>
          </w:p>
        </w:tc>
      </w:tr>
      <w:tr w:rsidR="009805A2" w:rsidRPr="00E06F6A" w14:paraId="3CF78088" w14:textId="77777777" w:rsidTr="006A0AC3">
        <w:tc>
          <w:tcPr>
            <w:tcW w:w="9468" w:type="dxa"/>
            <w:shd w:val="clear" w:color="auto" w:fill="6CA8CD"/>
            <w:tcMar>
              <w:top w:w="72" w:type="dxa"/>
              <w:left w:w="115" w:type="dxa"/>
              <w:bottom w:w="72" w:type="dxa"/>
              <w:right w:w="115" w:type="dxa"/>
            </w:tcMar>
          </w:tcPr>
          <w:p w14:paraId="490E1990" w14:textId="77777777" w:rsidR="009805A2" w:rsidRPr="00E06F6A" w:rsidRDefault="009805A2" w:rsidP="006A0AC3">
            <w:pPr>
              <w:rPr>
                <w:b/>
                <w:color w:val="FFFFFF"/>
              </w:rPr>
            </w:pPr>
            <w:r w:rsidRPr="00E06F6A">
              <w:rPr>
                <w:b/>
                <w:color w:val="FFFFFF"/>
              </w:rPr>
              <w:lastRenderedPageBreak/>
              <w:t>Tenants by the Entirety</w:t>
            </w:r>
          </w:p>
        </w:tc>
      </w:tr>
      <w:tr w:rsidR="009805A2" w:rsidRPr="00E06F6A" w14:paraId="12DA4BF3" w14:textId="77777777" w:rsidTr="006A0AC3">
        <w:tc>
          <w:tcPr>
            <w:tcW w:w="9468" w:type="dxa"/>
            <w:shd w:val="clear" w:color="auto" w:fill="FFFFFF"/>
            <w:tcMar>
              <w:top w:w="72" w:type="dxa"/>
              <w:left w:w="115" w:type="dxa"/>
              <w:bottom w:w="72" w:type="dxa"/>
              <w:right w:w="115" w:type="dxa"/>
            </w:tcMar>
          </w:tcPr>
          <w:p w14:paraId="7E0AA55D" w14:textId="77777777" w:rsidR="009805A2" w:rsidRPr="00DE74FB" w:rsidRDefault="009805A2" w:rsidP="006A0AC3">
            <w:pPr>
              <w:rPr>
                <w:color w:val="000000"/>
              </w:rPr>
            </w:pPr>
            <w:r w:rsidRPr="00DE74FB">
              <w:rPr>
                <w:b/>
                <w:color w:val="000000"/>
              </w:rPr>
              <w:t>How many owners are allowed?</w:t>
            </w:r>
            <w:r w:rsidRPr="00DE74FB">
              <w:rPr>
                <w:color w:val="000000"/>
              </w:rPr>
              <w:t xml:space="preserve"> Two. </w:t>
            </w:r>
          </w:p>
          <w:p w14:paraId="7976D752" w14:textId="77777777" w:rsidR="009805A2" w:rsidRPr="00DE74FB" w:rsidRDefault="009805A2" w:rsidP="006A0AC3">
            <w:pPr>
              <w:rPr>
                <w:color w:val="000000"/>
              </w:rPr>
            </w:pPr>
            <w:r w:rsidRPr="00DE74FB">
              <w:rPr>
                <w:b/>
                <w:color w:val="000000"/>
              </w:rPr>
              <w:t>What is the relationship of the owners?</w:t>
            </w:r>
            <w:r w:rsidRPr="00DE74FB">
              <w:rPr>
                <w:color w:val="000000"/>
              </w:rPr>
              <w:t xml:space="preserve"> They must be husband and wife.</w:t>
            </w:r>
          </w:p>
          <w:p w14:paraId="5F2F4C6A" w14:textId="77777777" w:rsidR="009805A2" w:rsidRPr="00DE74FB" w:rsidRDefault="009805A2" w:rsidP="006A0AC3">
            <w:pPr>
              <w:rPr>
                <w:color w:val="000000"/>
              </w:rPr>
            </w:pPr>
            <w:r w:rsidRPr="00DE74FB">
              <w:rPr>
                <w:b/>
                <w:color w:val="000000"/>
              </w:rPr>
              <w:t>What is the extent of each person's ownership?</w:t>
            </w:r>
            <w:r w:rsidRPr="00DE74FB">
              <w:rPr>
                <w:color w:val="000000"/>
              </w:rPr>
              <w:t xml:space="preserve"> Each spouse has an equal (½) undivided interest in the property. </w:t>
            </w:r>
          </w:p>
          <w:p w14:paraId="34936071" w14:textId="77777777" w:rsidR="009805A2" w:rsidRPr="00DE74FB" w:rsidRDefault="009805A2" w:rsidP="006A0AC3">
            <w:pPr>
              <w:rPr>
                <w:color w:val="000000"/>
              </w:rPr>
            </w:pPr>
            <w:r w:rsidRPr="00DE74FB">
              <w:rPr>
                <w:b/>
                <w:color w:val="000000"/>
              </w:rPr>
              <w:t>What happens when one owner dies?</w:t>
            </w:r>
            <w:r w:rsidRPr="00DE74FB">
              <w:rPr>
                <w:color w:val="000000"/>
              </w:rPr>
              <w:t xml:space="preserve"> Property that is titled in this manner does not go through probate.  Full ownership immediately goes to the surviving spouse.</w:t>
            </w:r>
          </w:p>
          <w:p w14:paraId="14E7920A" w14:textId="77777777" w:rsidR="009805A2" w:rsidRPr="00DE74FB" w:rsidRDefault="009805A2" w:rsidP="006A0AC3">
            <w:pPr>
              <w:rPr>
                <w:color w:val="000000"/>
              </w:rPr>
            </w:pPr>
            <w:r w:rsidRPr="00DE74FB">
              <w:rPr>
                <w:b/>
                <w:color w:val="000000"/>
              </w:rPr>
              <w:t>How is it taxed?</w:t>
            </w:r>
            <w:r w:rsidRPr="00DE74FB">
              <w:rPr>
                <w:color w:val="000000"/>
              </w:rPr>
              <w:t xml:space="preserve"> The estate tax consequences are exactly the same as for Spousal Joint Tenancy (see Joint Property above).</w:t>
            </w:r>
          </w:p>
        </w:tc>
      </w:tr>
      <w:tr w:rsidR="009805A2" w:rsidRPr="00E06F6A" w14:paraId="30A61A36" w14:textId="77777777" w:rsidTr="006A0AC3">
        <w:tc>
          <w:tcPr>
            <w:tcW w:w="9468" w:type="dxa"/>
            <w:shd w:val="clear" w:color="auto" w:fill="6CA8CD"/>
            <w:tcMar>
              <w:top w:w="72" w:type="dxa"/>
              <w:left w:w="115" w:type="dxa"/>
              <w:bottom w:w="72" w:type="dxa"/>
              <w:right w:w="115" w:type="dxa"/>
            </w:tcMar>
          </w:tcPr>
          <w:p w14:paraId="5BA0533C" w14:textId="77777777" w:rsidR="009805A2" w:rsidRPr="00E06F6A" w:rsidRDefault="009805A2" w:rsidP="006A0AC3">
            <w:pPr>
              <w:rPr>
                <w:b/>
                <w:color w:val="FFFFFF"/>
              </w:rPr>
            </w:pPr>
            <w:r w:rsidRPr="00E06F6A">
              <w:rPr>
                <w:b/>
                <w:color w:val="FFFFFF"/>
              </w:rPr>
              <w:t>Tenants in Common</w:t>
            </w:r>
          </w:p>
        </w:tc>
      </w:tr>
      <w:tr w:rsidR="009805A2" w:rsidRPr="00E06F6A" w14:paraId="6ABCDF34" w14:textId="77777777" w:rsidTr="006A0AC3">
        <w:tc>
          <w:tcPr>
            <w:tcW w:w="9468" w:type="dxa"/>
            <w:shd w:val="clear" w:color="auto" w:fill="FFFFFF"/>
            <w:tcMar>
              <w:top w:w="72" w:type="dxa"/>
              <w:left w:w="115" w:type="dxa"/>
              <w:bottom w:w="72" w:type="dxa"/>
              <w:right w:w="115" w:type="dxa"/>
            </w:tcMar>
          </w:tcPr>
          <w:p w14:paraId="6F48554B" w14:textId="77777777" w:rsidR="009805A2" w:rsidRDefault="009805A2" w:rsidP="006A0AC3">
            <w:r w:rsidRPr="00DE74FB">
              <w:rPr>
                <w:b/>
              </w:rPr>
              <w:t>How many owners are allowed?</w:t>
            </w:r>
            <w:r w:rsidRPr="00DE74FB">
              <w:t xml:space="preserve"> Two or more. </w:t>
            </w:r>
          </w:p>
          <w:p w14:paraId="44FD099E" w14:textId="77777777" w:rsidR="009805A2" w:rsidRDefault="009805A2" w:rsidP="006A0AC3">
            <w:r w:rsidRPr="00DE74FB">
              <w:rPr>
                <w:b/>
              </w:rPr>
              <w:t>What is the relationship of owners?</w:t>
            </w:r>
            <w:r w:rsidRPr="00DE74FB">
              <w:t xml:space="preserve"> None required, but they may be related. </w:t>
            </w:r>
          </w:p>
          <w:p w14:paraId="3A66D77A" w14:textId="77777777" w:rsidR="009805A2" w:rsidRDefault="009805A2" w:rsidP="006A0AC3">
            <w:r w:rsidRPr="00DE74FB">
              <w:rPr>
                <w:b/>
              </w:rPr>
              <w:t>What is the extent of each person's ownership?</w:t>
            </w:r>
            <w:r w:rsidRPr="00DE74FB">
              <w:t xml:space="preserve"> Each person holds a percentage interest in the property, the size of which can vary among the co-owners. Usually, their ownership interest is proportional to their contribution to the purchase of the property. Here too, their interest in the property is undivided. </w:t>
            </w:r>
          </w:p>
          <w:p w14:paraId="16653E70" w14:textId="77777777" w:rsidR="009805A2" w:rsidRPr="00DE74FB" w:rsidRDefault="009805A2" w:rsidP="006A0AC3">
            <w:r w:rsidRPr="00DE74FB">
              <w:rPr>
                <w:b/>
              </w:rPr>
              <w:t>What happens when one owner dies?</w:t>
            </w:r>
            <w:r w:rsidRPr="00DE74FB">
              <w:t xml:space="preserve"> This type of ownership does not bypass probate, unless it is held in trust. Nor does the owner's interest terminate at death. While alive, each owner has the right to transfer his/her percentage interest at any time, to whomever they wish, independently of the other owners. In like manner, at death, their interest will be distributed according to the terms of their will. </w:t>
            </w:r>
          </w:p>
          <w:p w14:paraId="4518FD5E" w14:textId="77777777" w:rsidR="009805A2" w:rsidRPr="00DE74FB" w:rsidRDefault="009805A2" w:rsidP="006A0AC3">
            <w:r w:rsidRPr="00DE74FB">
              <w:rPr>
                <w:b/>
              </w:rPr>
              <w:t>How is it taxed?</w:t>
            </w:r>
            <w:r w:rsidRPr="00DE74FB">
              <w:t xml:space="preserve"> Only the percentage interest that is owned by the decedent is included in his/her estate. In other words, their interest is treated just as if they owned their portion independently of the other owners.</w:t>
            </w:r>
          </w:p>
        </w:tc>
      </w:tr>
      <w:tr w:rsidR="009805A2" w:rsidRPr="00E06F6A" w14:paraId="26E50972" w14:textId="77777777" w:rsidTr="006A0AC3">
        <w:tc>
          <w:tcPr>
            <w:tcW w:w="9468" w:type="dxa"/>
            <w:shd w:val="clear" w:color="auto" w:fill="6CA8CD"/>
            <w:tcMar>
              <w:top w:w="72" w:type="dxa"/>
              <w:left w:w="115" w:type="dxa"/>
              <w:bottom w:w="72" w:type="dxa"/>
              <w:right w:w="115" w:type="dxa"/>
            </w:tcMar>
          </w:tcPr>
          <w:p w14:paraId="6ACBC8D8" w14:textId="77777777" w:rsidR="009805A2" w:rsidRPr="00E06F6A" w:rsidRDefault="009805A2" w:rsidP="006A0AC3">
            <w:pPr>
              <w:rPr>
                <w:b/>
                <w:color w:val="FFFFFF"/>
              </w:rPr>
            </w:pPr>
            <w:r w:rsidRPr="00E06F6A">
              <w:rPr>
                <w:b/>
                <w:color w:val="FFFFFF"/>
              </w:rPr>
              <w:lastRenderedPageBreak/>
              <w:t>Community Property</w:t>
            </w:r>
          </w:p>
        </w:tc>
      </w:tr>
      <w:tr w:rsidR="009805A2" w:rsidRPr="00E06F6A" w14:paraId="4CEE4D1E" w14:textId="77777777" w:rsidTr="006A0AC3">
        <w:tc>
          <w:tcPr>
            <w:tcW w:w="9468" w:type="dxa"/>
            <w:shd w:val="clear" w:color="auto" w:fill="FFFFFF"/>
            <w:tcMar>
              <w:top w:w="72" w:type="dxa"/>
              <w:left w:w="115" w:type="dxa"/>
              <w:bottom w:w="72" w:type="dxa"/>
              <w:right w:w="115" w:type="dxa"/>
            </w:tcMar>
          </w:tcPr>
          <w:p w14:paraId="3BA8215F" w14:textId="77777777" w:rsidR="009805A2" w:rsidRPr="00DE74FB" w:rsidRDefault="009805A2" w:rsidP="006A0AC3">
            <w:pPr>
              <w:rPr>
                <w:color w:val="000000"/>
              </w:rPr>
            </w:pPr>
            <w:r w:rsidRPr="00DE74FB">
              <w:rPr>
                <w:color w:val="000000"/>
              </w:rPr>
              <w:t>In most community property states, community property is not a function of how the property is titled.  Rather, it is a function of where a married couple resides when the property is acquired.  With certain exceptions, everything received by a husband and wife while residing in a community property state is considered to be owned 50-50.  When they move out of a community property state, community property will maintain its character as community property, as will any assets that are bought with community property.  However, in Alaska couples must elect community property treatment.</w:t>
            </w:r>
          </w:p>
          <w:p w14:paraId="3C1513E0" w14:textId="77777777" w:rsidR="009805A2" w:rsidRPr="00DE74FB" w:rsidRDefault="009805A2" w:rsidP="006A0AC3">
            <w:pPr>
              <w:rPr>
                <w:color w:val="000000"/>
              </w:rPr>
            </w:pPr>
            <w:r w:rsidRPr="00DE74FB">
              <w:rPr>
                <w:b/>
                <w:color w:val="000000"/>
              </w:rPr>
              <w:t>Where does Community Property exist?</w:t>
            </w:r>
            <w:r w:rsidRPr="00DE74FB">
              <w:rPr>
                <w:color w:val="000000"/>
              </w:rPr>
              <w:t xml:space="preserve"> Only in 10 states: Alaska (optional), Arizona, California, Idaho, Louisiana, Nevada, New Mexico, Texas, Washington, Wisconsin</w:t>
            </w:r>
          </w:p>
          <w:p w14:paraId="0FA85477" w14:textId="77777777" w:rsidR="009805A2" w:rsidRPr="00DE74FB" w:rsidRDefault="009805A2" w:rsidP="006A0AC3">
            <w:pPr>
              <w:rPr>
                <w:color w:val="000000"/>
              </w:rPr>
            </w:pPr>
            <w:r w:rsidRPr="00DE74FB">
              <w:rPr>
                <w:b/>
                <w:color w:val="000000"/>
              </w:rPr>
              <w:t>How many owners are allowed?</w:t>
            </w:r>
            <w:r w:rsidRPr="00DE74FB">
              <w:rPr>
                <w:color w:val="000000"/>
              </w:rPr>
              <w:t xml:space="preserve"> Two. </w:t>
            </w:r>
          </w:p>
          <w:p w14:paraId="47BD15C6" w14:textId="77777777" w:rsidR="009805A2" w:rsidRPr="00DE74FB" w:rsidRDefault="009805A2" w:rsidP="006A0AC3">
            <w:pPr>
              <w:rPr>
                <w:color w:val="000000"/>
              </w:rPr>
            </w:pPr>
            <w:r w:rsidRPr="00DE74FB">
              <w:rPr>
                <w:b/>
                <w:color w:val="000000"/>
              </w:rPr>
              <w:t>What is the relationship of owners?</w:t>
            </w:r>
            <w:r w:rsidRPr="00DE74FB">
              <w:rPr>
                <w:color w:val="000000"/>
              </w:rPr>
              <w:t xml:space="preserve"> Applies only to married couples. </w:t>
            </w:r>
          </w:p>
          <w:p w14:paraId="3BF91DC7" w14:textId="77777777" w:rsidR="009805A2" w:rsidRPr="00DE74FB" w:rsidRDefault="009805A2" w:rsidP="006A0AC3">
            <w:pPr>
              <w:rPr>
                <w:color w:val="000000"/>
              </w:rPr>
            </w:pPr>
            <w:r w:rsidRPr="00DE74FB">
              <w:rPr>
                <w:b/>
                <w:color w:val="000000"/>
              </w:rPr>
              <w:t>What is the extent of each person's ownership?</w:t>
            </w:r>
            <w:r w:rsidRPr="00DE74FB">
              <w:rPr>
                <w:color w:val="000000"/>
              </w:rPr>
              <w:t xml:space="preserve"> With some exceptions that are discussed in a separate course on Community Property, each spouse owns half of all property acquired during marriage. </w:t>
            </w:r>
          </w:p>
          <w:p w14:paraId="5EF834C1" w14:textId="77777777" w:rsidR="009805A2" w:rsidRPr="00DE74FB" w:rsidRDefault="009805A2" w:rsidP="006A0AC3">
            <w:pPr>
              <w:rPr>
                <w:color w:val="000000"/>
              </w:rPr>
            </w:pPr>
            <w:r w:rsidRPr="00DE74FB">
              <w:rPr>
                <w:b/>
                <w:color w:val="000000"/>
              </w:rPr>
              <w:t>What happens when one owner dies?</w:t>
            </w:r>
            <w:r w:rsidRPr="00DE74FB">
              <w:rPr>
                <w:color w:val="000000"/>
              </w:rPr>
              <w:t xml:space="preserve"> Community Property is subject to probate. When one spouse dies, their half interest in the property will be distributed as instructed in the will. </w:t>
            </w:r>
          </w:p>
          <w:p w14:paraId="730CCBAB" w14:textId="77777777" w:rsidR="009805A2" w:rsidRPr="00DE74FB" w:rsidRDefault="009805A2" w:rsidP="006A0AC3">
            <w:pPr>
              <w:rPr>
                <w:color w:val="000000"/>
              </w:rPr>
            </w:pPr>
            <w:r w:rsidRPr="00DE74FB">
              <w:rPr>
                <w:b/>
                <w:color w:val="000000"/>
              </w:rPr>
              <w:t>How is it taxed?</w:t>
            </w:r>
            <w:r w:rsidRPr="00DE74FB">
              <w:rPr>
                <w:color w:val="000000"/>
              </w:rPr>
              <w:t xml:space="preserve"> Half of the community property is included in the deceased spouse’s estate for estate tax purposes. Normally, only property that is included in the taxable estate receives a step-up in its tax basis to current market value upon death.  But community property is unique in that respect.  Although only half of it is included in the taxable estate, the entire amount of the community property will generally receive a step-up in basis.</w:t>
            </w:r>
          </w:p>
        </w:tc>
      </w:tr>
    </w:tbl>
    <w:p w14:paraId="6D11443F" w14:textId="77777777" w:rsidR="009805A2" w:rsidRPr="00676E73" w:rsidRDefault="009805A2" w:rsidP="009805A2">
      <w:pPr>
        <w:spacing w:before="0" w:after="0"/>
      </w:pPr>
    </w:p>
    <w:p w14:paraId="4A74289C" w14:textId="77777777" w:rsidR="009805A2" w:rsidRPr="00DE74FB" w:rsidRDefault="009805A2" w:rsidP="009805A2">
      <w:pPr>
        <w:pStyle w:val="Heading2"/>
      </w:pPr>
      <w:r w:rsidRPr="00EA57C3">
        <w:br w:type="page"/>
      </w:r>
      <w:r w:rsidRPr="00DE74FB">
        <w:lastRenderedPageBreak/>
        <w:t>Valuation</w:t>
      </w:r>
    </w:p>
    <w:p w14:paraId="6546CF19" w14:textId="77777777" w:rsidR="009805A2" w:rsidRPr="00A93E3E" w:rsidRDefault="009805A2" w:rsidP="009805A2">
      <w:r w:rsidRPr="00A93E3E">
        <w:t xml:space="preserve">In determining the value of property that is included in the estate tax return, the valuation used can either be at the time of death, or an election can be made to use the </w:t>
      </w:r>
      <w:r w:rsidRPr="00A93E3E">
        <w:rPr>
          <w:b/>
        </w:rPr>
        <w:t>alternate valuation date</w:t>
      </w:r>
      <w:r w:rsidRPr="00A93E3E">
        <w:t xml:space="preserve">, which is </w:t>
      </w:r>
      <w:r w:rsidRPr="00A93E3E">
        <w:rPr>
          <w:b/>
        </w:rPr>
        <w:t>6 months after death</w:t>
      </w:r>
      <w:r w:rsidRPr="00A93E3E">
        <w:t xml:space="preserve">. But the alternate valuation date can only be used if it results in lower taxes. Any assets that are distributed or sold prior to the alternate valuation date will use the value at which they were distributed or sold. </w:t>
      </w:r>
    </w:p>
    <w:p w14:paraId="6883D788" w14:textId="77777777" w:rsidR="009805A2" w:rsidRPr="00741476" w:rsidRDefault="009805A2" w:rsidP="009805A2">
      <w:pPr>
        <w:rPr>
          <w:sz w:val="22"/>
        </w:rPr>
      </w:pPr>
      <w:r w:rsidRPr="00A93E3E">
        <w:t xml:space="preserve">All valuations must be at fair market value. Determining a fair market value is not always simple. While beyond the scope of this course, be aware that there are many rules regarding how to determine the value of various assets. </w:t>
      </w:r>
    </w:p>
    <w:p w14:paraId="3004F1E1" w14:textId="77777777" w:rsidR="00B3321E" w:rsidRDefault="009805A2" w:rsidP="00B3321E">
      <w:pPr>
        <w:pStyle w:val="Heading2"/>
      </w:pPr>
      <w:r w:rsidRPr="00EA57C3">
        <w:rPr>
          <w:bCs/>
        </w:rPr>
        <w:br w:type="page"/>
      </w:r>
      <w:r w:rsidR="00B3321E">
        <w:lastRenderedPageBreak/>
        <w:t>Portability of the Applicable Exclusion Amount</w:t>
      </w:r>
    </w:p>
    <w:p w14:paraId="6D57235B" w14:textId="473D5FCF" w:rsidR="0054156E" w:rsidRDefault="00B3321E" w:rsidP="00B3321E">
      <w:r>
        <w:t xml:space="preserve">Beginning in </w:t>
      </w:r>
      <w:r w:rsidR="0054156E">
        <w:t>2011</w:t>
      </w:r>
      <w:r w:rsidRPr="005D50EC">
        <w:t xml:space="preserve">, a new concept </w:t>
      </w:r>
      <w:r>
        <w:t xml:space="preserve">was introduced to the </w:t>
      </w:r>
      <w:r w:rsidR="0073537E">
        <w:t xml:space="preserve">federal gift and estate tax </w:t>
      </w:r>
      <w:r>
        <w:t xml:space="preserve">laws </w:t>
      </w:r>
      <w:r w:rsidRPr="005D50EC">
        <w:t>known as the “</w:t>
      </w:r>
      <w:r w:rsidRPr="005D50EC">
        <w:rPr>
          <w:b/>
          <w:i/>
        </w:rPr>
        <w:t>portability</w:t>
      </w:r>
      <w:r w:rsidRPr="005D50EC">
        <w:t xml:space="preserve">” of the Applicable Exclusion Amount.  By </w:t>
      </w:r>
      <w:r>
        <w:t>“</w:t>
      </w:r>
      <w:r w:rsidRPr="005D50EC">
        <w:t>portability,</w:t>
      </w:r>
      <w:r>
        <w:t>”</w:t>
      </w:r>
      <w:r w:rsidRPr="005D50EC">
        <w:t xml:space="preserve"> we mean that it is now possible for the unused portion of a deceased spouse’s Applicable Exclusion Amount to be transferred </w:t>
      </w:r>
      <w:r>
        <w:t xml:space="preserve">(or transported over) at death </w:t>
      </w:r>
      <w:r w:rsidRPr="005D50EC">
        <w:t>to the surviving spouse.</w:t>
      </w:r>
      <w:r w:rsidR="009A3641">
        <w:t xml:space="preserve"> </w:t>
      </w:r>
      <w:r w:rsidR="009A3641" w:rsidRPr="00D74D31">
        <w:t>For this to apply, the death had to occur after 2010.</w:t>
      </w:r>
      <w:r w:rsidR="009A3641" w:rsidRPr="005D50EC">
        <w:t xml:space="preserve"> </w:t>
      </w:r>
      <w:r w:rsidRPr="005D50EC">
        <w:t xml:space="preserve"> </w:t>
      </w:r>
    </w:p>
    <w:p w14:paraId="0D95A31D" w14:textId="77777777" w:rsidR="00B3321E" w:rsidRDefault="00B3321E" w:rsidP="00B3321E">
      <w:r w:rsidRPr="005D50EC">
        <w:t xml:space="preserve">Stated differently, when one spouse dies, the surviving spouse has their own “Basic” Exclusion Amount PLUS the </w:t>
      </w:r>
      <w:r w:rsidRPr="005D50EC">
        <w:rPr>
          <w:b/>
          <w:i/>
        </w:rPr>
        <w:t>“Deceased Spousal Unused Exclusion (DSUE) Amount.</w:t>
      </w:r>
      <w:r>
        <w:rPr>
          <w:b/>
          <w:i/>
        </w:rPr>
        <w:t xml:space="preserve">” </w:t>
      </w:r>
      <w:r w:rsidRPr="005D50EC">
        <w:t xml:space="preserve"> If someone is predeceased by more than one spouse, then it is the </w:t>
      </w:r>
      <w:r w:rsidRPr="005D50EC">
        <w:rPr>
          <w:b/>
          <w:i/>
        </w:rPr>
        <w:t>last deceased spouse</w:t>
      </w:r>
      <w:r w:rsidRPr="005D50EC">
        <w:t xml:space="preserve"> for whom this portability applies. </w:t>
      </w:r>
    </w:p>
    <w:p w14:paraId="05F0C160" w14:textId="1A402444" w:rsidR="0054156E" w:rsidRDefault="0054156E" w:rsidP="00B3321E">
      <w:r>
        <w:t xml:space="preserve">This change significantly impacts estate planning and makes it possible for a surviving spouse to have a significantly enhanced Applicable Credit/Exclusion Amount for use on the </w:t>
      </w:r>
      <w:r w:rsidR="0073537E">
        <w:t>estate tax return</w:t>
      </w:r>
      <w:r>
        <w:t>. To make use of it, the executor</w:t>
      </w:r>
      <w:r w:rsidRPr="005D50EC">
        <w:t xml:space="preserve"> </w:t>
      </w:r>
      <w:r>
        <w:t>simply files</w:t>
      </w:r>
      <w:r w:rsidRPr="005D50EC">
        <w:t xml:space="preserve"> </w:t>
      </w:r>
      <w:r>
        <w:t>an</w:t>
      </w:r>
      <w:r w:rsidRPr="005D50EC">
        <w:t xml:space="preserve"> estate tax return and </w:t>
      </w:r>
      <w:r>
        <w:t xml:space="preserve">chooses to </w:t>
      </w:r>
      <w:r w:rsidRPr="005D50EC">
        <w:t xml:space="preserve">not </w:t>
      </w:r>
      <w:r>
        <w:t>opt</w:t>
      </w:r>
      <w:r w:rsidRPr="005D50EC">
        <w:t xml:space="preserve"> out of portability on the return.</w:t>
      </w:r>
      <w:r>
        <w:t xml:space="preserve"> Furthermore, portability is available for both U.S. citizen and resident alien spouses; it is not available to nonresident aliens.</w:t>
      </w:r>
    </w:p>
    <w:p w14:paraId="409F451C" w14:textId="77777777" w:rsidR="00B3321E" w:rsidRPr="00CB7B27" w:rsidRDefault="00B3321E" w:rsidP="00B3321E"/>
    <w:tbl>
      <w:tblPr>
        <w:tblW w:w="0" w:type="auto"/>
        <w:tblInd w:w="115"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CellMar>
          <w:top w:w="72" w:type="dxa"/>
          <w:left w:w="115" w:type="dxa"/>
          <w:bottom w:w="72" w:type="dxa"/>
          <w:right w:w="115" w:type="dxa"/>
        </w:tblCellMar>
        <w:tblLook w:val="01E0" w:firstRow="1" w:lastRow="1" w:firstColumn="1" w:lastColumn="1" w:noHBand="0" w:noVBand="0"/>
      </w:tblPr>
      <w:tblGrid>
        <w:gridCol w:w="2695"/>
        <w:gridCol w:w="6060"/>
      </w:tblGrid>
      <w:tr w:rsidR="00B3321E" w:rsidRPr="00CB7B27" w14:paraId="603C8429" w14:textId="77777777" w:rsidTr="00203571">
        <w:tc>
          <w:tcPr>
            <w:tcW w:w="2695" w:type="dxa"/>
            <w:tcMar>
              <w:top w:w="72" w:type="dxa"/>
              <w:bottom w:w="72" w:type="dxa"/>
            </w:tcMar>
          </w:tcPr>
          <w:p w14:paraId="392B1824" w14:textId="77777777" w:rsidR="00B3321E" w:rsidRPr="00CB7B27" w:rsidRDefault="00B3321E" w:rsidP="00203571">
            <w:pPr>
              <w:rPr>
                <w:b/>
              </w:rPr>
            </w:pPr>
            <w:r w:rsidRPr="00CB7B27">
              <w:rPr>
                <w:b/>
              </w:rPr>
              <w:t>Overview</w:t>
            </w:r>
          </w:p>
          <w:p w14:paraId="4549F62B" w14:textId="77777777" w:rsidR="00B3321E" w:rsidRPr="00CB7B27" w:rsidRDefault="00B3321E" w:rsidP="00203571">
            <w:pPr>
              <w:rPr>
                <w:b/>
              </w:rPr>
            </w:pPr>
          </w:p>
        </w:tc>
        <w:tc>
          <w:tcPr>
            <w:tcW w:w="6060" w:type="dxa"/>
            <w:tcMar>
              <w:top w:w="72" w:type="dxa"/>
              <w:bottom w:w="72" w:type="dxa"/>
            </w:tcMar>
          </w:tcPr>
          <w:p w14:paraId="4175A856" w14:textId="77777777" w:rsidR="00B3321E" w:rsidRDefault="00B3321E" w:rsidP="00203571">
            <w:r>
              <w:t xml:space="preserve">While this sounds simple, it can actually get a bit complicated. Fortunately, this added complexity makes for some planning risks and opportunities. The best way to illustrate this is with several similar examples, going from the simple to the more complex. Study these examples carefully, as they illustrate some important planning considerations regarding portability. </w:t>
            </w:r>
          </w:p>
          <w:p w14:paraId="59C7C77A" w14:textId="77777777" w:rsidR="00B3321E" w:rsidRPr="00CB7B27" w:rsidRDefault="00B3321E" w:rsidP="00203571">
            <w:r w:rsidRPr="00431159">
              <w:rPr>
                <w:b/>
                <w:color w:val="FF0000"/>
              </w:rPr>
              <w:t>Click each example to learn more.</w:t>
            </w:r>
          </w:p>
        </w:tc>
      </w:tr>
      <w:tr w:rsidR="00B3321E" w:rsidRPr="00CB7B27" w14:paraId="06173288" w14:textId="77777777" w:rsidTr="00203571">
        <w:tc>
          <w:tcPr>
            <w:tcW w:w="2695" w:type="dxa"/>
            <w:shd w:val="clear" w:color="auto" w:fill="6CA8CD"/>
            <w:tcMar>
              <w:top w:w="72" w:type="dxa"/>
              <w:bottom w:w="72" w:type="dxa"/>
            </w:tcMar>
          </w:tcPr>
          <w:p w14:paraId="0CA707DE" w14:textId="77777777" w:rsidR="00B3321E" w:rsidRPr="00CB7B27" w:rsidRDefault="00B3321E" w:rsidP="00203571">
            <w:pPr>
              <w:rPr>
                <w:b/>
              </w:rPr>
            </w:pPr>
            <w:r>
              <w:rPr>
                <w:b/>
              </w:rPr>
              <w:t>Example 1</w:t>
            </w:r>
          </w:p>
        </w:tc>
        <w:tc>
          <w:tcPr>
            <w:tcW w:w="6060" w:type="dxa"/>
            <w:tcMar>
              <w:top w:w="72" w:type="dxa"/>
              <w:bottom w:w="72" w:type="dxa"/>
            </w:tcMar>
          </w:tcPr>
          <w:p w14:paraId="7EE5837F" w14:textId="623FFA16" w:rsidR="00B3321E" w:rsidRPr="00431159" w:rsidRDefault="00B3321E" w:rsidP="00203571">
            <w:r w:rsidRPr="00431159">
              <w:t>Mr. Andrews died in 2012 when his Applicable Exclusion Amount was $5,120,000. He never made any lifetime taxable gifts and passed his entire estate on to his wife</w:t>
            </w:r>
            <w:r>
              <w:t>, using the unlimited marital deduction so that his estate would owe no estate taxes</w:t>
            </w:r>
            <w:r w:rsidRPr="00431159">
              <w:t xml:space="preserve">. </w:t>
            </w:r>
            <w:r>
              <w:t>Therefore, his</w:t>
            </w:r>
            <w:r w:rsidRPr="00431159">
              <w:t xml:space="preserve"> estate used none of his Applicable Exclusion Amount and $5,120,000 of DSUE was passed on to her. </w:t>
            </w:r>
          </w:p>
          <w:p w14:paraId="45F293A6" w14:textId="64906E82" w:rsidR="00B3321E" w:rsidRPr="00CB7B27" w:rsidRDefault="00B3321E">
            <w:r w:rsidRPr="00431159">
              <w:t xml:space="preserve">Mrs. Andrews died in 2016. </w:t>
            </w:r>
            <w:r>
              <w:t>She</w:t>
            </w:r>
            <w:r w:rsidR="0073537E">
              <w:t>,</w:t>
            </w:r>
            <w:r>
              <w:t xml:space="preserve"> too</w:t>
            </w:r>
            <w:r w:rsidR="0073537E">
              <w:t>,</w:t>
            </w:r>
            <w:r>
              <w:t xml:space="preserve"> had never made any lifetime taxable gifts, so the </w:t>
            </w:r>
            <w:r w:rsidRPr="00431159">
              <w:t xml:space="preserve">Applicable Exclusion Amount </w:t>
            </w:r>
            <w:r>
              <w:t xml:space="preserve">available to her estate equaled </w:t>
            </w:r>
            <w:r w:rsidRPr="00431159">
              <w:t xml:space="preserve">her own </w:t>
            </w:r>
            <w:r>
              <w:t xml:space="preserve">2016 </w:t>
            </w:r>
            <w:r w:rsidRPr="00431159">
              <w:t xml:space="preserve">Basic Exclusion Amount of $5,450,000 plus the $5,120,000 DSUE Amount she received from her deceased husband, for a combined total of $10,570,000. </w:t>
            </w:r>
            <w:r w:rsidRPr="00431159">
              <w:rPr>
                <w:b/>
                <w:i/>
              </w:rPr>
              <w:t>Please note that her Basic Exclusion Amount (i.e., her own Applicable Exclusion Amount) was increased by inflation from 2012 to 2015, while the DSUE Amount she received from her deceased husband remained fixed by the year of his death.</w:t>
            </w:r>
          </w:p>
        </w:tc>
      </w:tr>
      <w:tr w:rsidR="00B3321E" w:rsidRPr="00CB7B27" w14:paraId="4E0A78B1" w14:textId="77777777" w:rsidTr="00203571">
        <w:tc>
          <w:tcPr>
            <w:tcW w:w="2695" w:type="dxa"/>
            <w:shd w:val="clear" w:color="auto" w:fill="6CA8CD"/>
            <w:tcMar>
              <w:top w:w="72" w:type="dxa"/>
              <w:bottom w:w="72" w:type="dxa"/>
            </w:tcMar>
          </w:tcPr>
          <w:p w14:paraId="42FA3C1C" w14:textId="77777777" w:rsidR="00B3321E" w:rsidRPr="00CB7B27" w:rsidRDefault="00B3321E" w:rsidP="00203571">
            <w:pPr>
              <w:rPr>
                <w:b/>
              </w:rPr>
            </w:pPr>
            <w:r>
              <w:rPr>
                <w:b/>
              </w:rPr>
              <w:t>Example 2</w:t>
            </w:r>
          </w:p>
        </w:tc>
        <w:tc>
          <w:tcPr>
            <w:tcW w:w="6060" w:type="dxa"/>
            <w:tcMar>
              <w:top w:w="72" w:type="dxa"/>
              <w:bottom w:w="72" w:type="dxa"/>
            </w:tcMar>
          </w:tcPr>
          <w:p w14:paraId="14E0DA90" w14:textId="20187494" w:rsidR="00B3321E" w:rsidRPr="00CB7B27" w:rsidRDefault="00B3321E" w:rsidP="00203571">
            <w:r w:rsidRPr="00CB7B27">
              <w:t xml:space="preserve">Jane’s first husband died in 2012 when his Applicable Exclusion Amount was $5,120,000. He had never made </w:t>
            </w:r>
            <w:r w:rsidRPr="00CB7B27">
              <w:lastRenderedPageBreak/>
              <w:t>any lifetime taxable gifts and passed his entire estate on to Jane</w:t>
            </w:r>
            <w:r w:rsidR="00461CB1">
              <w:t>, utilizing the unlimited marital deduction so that his estate would owe no estate taxes</w:t>
            </w:r>
            <w:r w:rsidRPr="00CB7B27">
              <w:t xml:space="preserve">. </w:t>
            </w:r>
            <w:r w:rsidR="00461CB1">
              <w:t>Therefore, his</w:t>
            </w:r>
            <w:r w:rsidRPr="00CB7B27">
              <w:t xml:space="preserve"> estate used none of his Applicable Exclusion Amount and $5,120,000 of DSUE was passed on to Jane. </w:t>
            </w:r>
          </w:p>
          <w:p w14:paraId="112D785E" w14:textId="77777777" w:rsidR="00B3321E" w:rsidRPr="00CB7B27" w:rsidRDefault="00B3321E" w:rsidP="00203571">
            <w:r w:rsidRPr="00CB7B27">
              <w:t>Jane remarried in 2014 and her second husband died in 2015. Jane’s second husband had a will that left his entire estate of $10,000,000 to his children from a prior marriage, totally using up his entire Applicable Credit/Exclusion Amount and transferring no DSUE to Jane.</w:t>
            </w:r>
          </w:p>
          <w:p w14:paraId="186F6E84" w14:textId="71C54445" w:rsidR="00B3321E" w:rsidRPr="00CB7B27" w:rsidRDefault="00B3321E" w:rsidP="00203571">
            <w:r w:rsidRPr="00CB7B27">
              <w:t xml:space="preserve">Jane died in 2016. According to the rules of portability, her estate can no longer use the $5,120,000 DSUE she received from her first husband’s estate because the rules dictate that her estate can only use the DSUE from her </w:t>
            </w:r>
            <w:r w:rsidRPr="00D74D31">
              <w:rPr>
                <w:b/>
                <w:i/>
              </w:rPr>
              <w:t>last deceased spouse</w:t>
            </w:r>
            <w:r w:rsidRPr="00CB7B27">
              <w:t>. Unfortunately, her last deceased spouse’s estate left her with no DSUE. Thus, her esta</w:t>
            </w:r>
            <w:r w:rsidR="00461CB1">
              <w:t xml:space="preserve">te is left solely with her own Basic </w:t>
            </w:r>
            <w:r w:rsidRPr="00CB7B27">
              <w:t>Applicable Exclusion Amount of $5,450,000.</w:t>
            </w:r>
          </w:p>
          <w:p w14:paraId="05EF728F" w14:textId="77777777" w:rsidR="00B3321E" w:rsidRPr="00CB7B27" w:rsidRDefault="00B3321E" w:rsidP="00203571">
            <w:r w:rsidRPr="00CB7B27">
              <w:rPr>
                <w:b/>
                <w:i/>
              </w:rPr>
              <w:t>This example highlights a risk associated with DSUE and remarriage. In the next example, we will see a planning technique that can potentially address that risk.</w:t>
            </w:r>
          </w:p>
        </w:tc>
      </w:tr>
      <w:tr w:rsidR="00B3321E" w:rsidRPr="00CB7B27" w14:paraId="548C6FB1" w14:textId="77777777" w:rsidTr="00203571">
        <w:tc>
          <w:tcPr>
            <w:tcW w:w="2695" w:type="dxa"/>
            <w:shd w:val="clear" w:color="auto" w:fill="6CA8CD"/>
            <w:tcMar>
              <w:top w:w="72" w:type="dxa"/>
              <w:bottom w:w="72" w:type="dxa"/>
            </w:tcMar>
          </w:tcPr>
          <w:p w14:paraId="02C5069B" w14:textId="77777777" w:rsidR="00B3321E" w:rsidRPr="00CB7B27" w:rsidRDefault="00B3321E" w:rsidP="00203571">
            <w:pPr>
              <w:rPr>
                <w:b/>
              </w:rPr>
            </w:pPr>
            <w:r>
              <w:rPr>
                <w:b/>
              </w:rPr>
              <w:lastRenderedPageBreak/>
              <w:t>Example 3</w:t>
            </w:r>
          </w:p>
        </w:tc>
        <w:tc>
          <w:tcPr>
            <w:tcW w:w="6060" w:type="dxa"/>
            <w:tcMar>
              <w:top w:w="72" w:type="dxa"/>
              <w:bottom w:w="72" w:type="dxa"/>
            </w:tcMar>
          </w:tcPr>
          <w:p w14:paraId="5B9B15CA" w14:textId="14F433BB" w:rsidR="00B3321E" w:rsidRPr="00CB7B27" w:rsidRDefault="00B3321E" w:rsidP="00203571">
            <w:r w:rsidRPr="00CB7B27">
              <w:t xml:space="preserve">Sarah’s first husband died in 2012 when his Applicable Exclusion Amount was $5,120,000. </w:t>
            </w:r>
            <w:r w:rsidR="00461CB1" w:rsidRPr="00CB7B27">
              <w:t>He had never made any lifetime taxable gifts and passed his entire estate on to Jane</w:t>
            </w:r>
            <w:r w:rsidR="00461CB1">
              <w:t>, utilizing the unlimited marital deduction so that his estate would owe no estate taxes</w:t>
            </w:r>
            <w:r w:rsidR="00461CB1" w:rsidRPr="00CB7B27">
              <w:t xml:space="preserve">. </w:t>
            </w:r>
            <w:r w:rsidR="00461CB1">
              <w:t>Therefore, his</w:t>
            </w:r>
            <w:r w:rsidR="00461CB1" w:rsidRPr="00CB7B27">
              <w:t xml:space="preserve"> estate used none of his Applicable Exclusion Amount and $5,120,000 of DSUE was passed on to</w:t>
            </w:r>
            <w:r w:rsidRPr="00CB7B27">
              <w:t xml:space="preserve"> Sarah. </w:t>
            </w:r>
          </w:p>
          <w:p w14:paraId="679FCA0A" w14:textId="77777777" w:rsidR="00B3321E" w:rsidRPr="00CB7B27" w:rsidRDefault="00B3321E" w:rsidP="00203571">
            <w:r w:rsidRPr="00CB7B27">
              <w:t>Sarah remarried in 2014. Immediately upon remarriage, she made taxable gifts in the amount of $5,120,000 to her children from her prior marriage. The rules dictate that when a surviving spouse with DSUE makes lifetime taxable gifts, the DSUE is used up before the surviving spouse’s own Basic Credit. Thus, in making the gifts to the children, Sarah totally used up the DSUE from her first husband.</w:t>
            </w:r>
          </w:p>
          <w:p w14:paraId="7816C270" w14:textId="7771565C" w:rsidR="00B3321E" w:rsidRPr="00CB7B27" w:rsidRDefault="00B3321E" w:rsidP="00203571">
            <w:r w:rsidRPr="00CB7B27">
              <w:t xml:space="preserve">Sarah’s second husband died in 2015 when his Applicable Exclusion Amount was $5,430,000. He had never made any lifetime taxable gifts and passed his entire estate on to Sarah. His estate used none of his Applicable Exclusion Amount and, </w:t>
            </w:r>
            <w:r w:rsidRPr="00CB7B27">
              <w:rPr>
                <w:b/>
                <w:i/>
              </w:rPr>
              <w:t>since he was now her last deceased spouse</w:t>
            </w:r>
            <w:r w:rsidRPr="00CB7B27">
              <w:t>, his estate transferred $5,430,000 of DSUE to Sarah.</w:t>
            </w:r>
          </w:p>
          <w:p w14:paraId="1C2E369B" w14:textId="392DF5FA" w:rsidR="00B3321E" w:rsidRPr="00CB7B27" w:rsidRDefault="00B3321E" w:rsidP="00203571">
            <w:r w:rsidRPr="00CB7B27">
              <w:t xml:space="preserve">Sarah died in 2016. Her Applicable Exclusion Amount equals her own Basic Exclusion Amount of $5,450,000 </w:t>
            </w:r>
            <w:r w:rsidRPr="00CB7B27">
              <w:lastRenderedPageBreak/>
              <w:t xml:space="preserve">plus the $5,430,000 DSUE </w:t>
            </w:r>
            <w:r w:rsidR="007D4B30" w:rsidRPr="00CB7B27">
              <w:t xml:space="preserve">amount </w:t>
            </w:r>
            <w:r w:rsidRPr="00CB7B27">
              <w:t>she received from her second deceased husband (now the last deceased husband), for a combined total of $10,880,000.</w:t>
            </w:r>
          </w:p>
          <w:p w14:paraId="33F18BC9" w14:textId="520B07EC" w:rsidR="00B3321E" w:rsidRPr="00CB7B27" w:rsidRDefault="00B3321E" w:rsidP="00203571">
            <w:r w:rsidRPr="00CB7B27">
              <w:t xml:space="preserve">This example highlights a planning opportunity associated with DSUE and remarriage. Realizing the risk that she could lose the DSUE from her first deceased husband if her second husband predeceased her, Sarah quickly used up the DSUE from her first deceased husband. The end result was that </w:t>
            </w:r>
            <w:r w:rsidRPr="00CB7B27">
              <w:rPr>
                <w:b/>
                <w:i/>
              </w:rPr>
              <w:t>Sarah got to make use of the DSUE from both of her deceased husband</w:t>
            </w:r>
            <w:r w:rsidR="00461CB1">
              <w:rPr>
                <w:b/>
                <w:i/>
              </w:rPr>
              <w:t>s</w:t>
            </w:r>
            <w:r w:rsidRPr="00CB7B27">
              <w:rPr>
                <w:b/>
                <w:i/>
              </w:rPr>
              <w:t xml:space="preserve"> and had sufficient transfer tax credits to protect a total of $16,000,000 from taxation.</w:t>
            </w:r>
          </w:p>
        </w:tc>
      </w:tr>
    </w:tbl>
    <w:p w14:paraId="2AA5B2B1" w14:textId="77777777" w:rsidR="00B3321E" w:rsidRPr="00CB7B27" w:rsidRDefault="00B3321E" w:rsidP="00B3321E"/>
    <w:p w14:paraId="0EC82A21" w14:textId="77777777" w:rsidR="00B3321E" w:rsidRDefault="00B3321E">
      <w:pPr>
        <w:spacing w:before="0" w:after="0"/>
        <w:rPr>
          <w:b/>
          <w:bCs/>
          <w:iCs/>
          <w:color w:val="17365D"/>
          <w:sz w:val="28"/>
          <w:szCs w:val="12"/>
        </w:rPr>
      </w:pPr>
      <w:r>
        <w:rPr>
          <w:bCs/>
        </w:rPr>
        <w:br w:type="page"/>
      </w:r>
    </w:p>
    <w:p w14:paraId="24F07A5D" w14:textId="425D4260" w:rsidR="00741476" w:rsidRPr="00EA0292" w:rsidRDefault="00741476" w:rsidP="009805A2">
      <w:pPr>
        <w:pStyle w:val="Heading2"/>
      </w:pPr>
      <w:r w:rsidRPr="00EA0292">
        <w:lastRenderedPageBreak/>
        <w:t xml:space="preserve">Unique Characteristics of </w:t>
      </w:r>
      <w:r w:rsidR="00BF2B10">
        <w:t xml:space="preserve">Gift and </w:t>
      </w:r>
      <w:r w:rsidRPr="00EA0292">
        <w:t>Estate Taxes Summary</w:t>
      </w:r>
    </w:p>
    <w:p w14:paraId="18025D9E" w14:textId="2DCE2C33" w:rsidR="000416AC" w:rsidRDefault="00741476" w:rsidP="00937C24">
      <w:r w:rsidRPr="00A93E3E">
        <w:t xml:space="preserve">This concludes the examination of the unique characteristics of gifts and estates. Below is a summary of the material that has been covered. Review this material carefully and then proceed to the next page. </w:t>
      </w:r>
    </w:p>
    <w:p w14:paraId="47AECD2F" w14:textId="59826409" w:rsidR="000416AC" w:rsidRDefault="000416AC" w:rsidP="006244A2">
      <w:pPr>
        <w:rPr>
          <w:b/>
          <w:bCs/>
          <w:color w:val="FF0000"/>
        </w:rPr>
      </w:pPr>
      <w:r w:rsidRPr="00A93E3E">
        <w:rPr>
          <w:b/>
          <w:bCs/>
          <w:color w:val="FF0000"/>
        </w:rPr>
        <w:t>Click on each of the following to view the topics covered for each taxation situation.</w:t>
      </w:r>
    </w:p>
    <w:p w14:paraId="35C8C343" w14:textId="77777777" w:rsidR="000416AC" w:rsidRPr="00D74D31" w:rsidRDefault="000416AC" w:rsidP="006244A2">
      <w:pPr>
        <w:rPr>
          <w:b/>
          <w:bCs/>
          <w:color w:val="FF000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0B0BD1" w14:paraId="45739123" w14:textId="77777777" w:rsidTr="00F372C2">
        <w:tc>
          <w:tcPr>
            <w:tcW w:w="9468" w:type="dxa"/>
            <w:shd w:val="clear" w:color="auto" w:fill="6CA8CD"/>
            <w:tcMar>
              <w:top w:w="72" w:type="dxa"/>
              <w:left w:w="115" w:type="dxa"/>
              <w:bottom w:w="72" w:type="dxa"/>
              <w:right w:w="115" w:type="dxa"/>
            </w:tcMar>
          </w:tcPr>
          <w:p w14:paraId="11DC2491" w14:textId="77777777" w:rsidR="00741476" w:rsidRPr="00676E73" w:rsidRDefault="00741476" w:rsidP="006C282F">
            <w:pPr>
              <w:rPr>
                <w:b/>
                <w:color w:val="FFFFFF"/>
              </w:rPr>
            </w:pPr>
            <w:r w:rsidRPr="00676E73">
              <w:rPr>
                <w:b/>
                <w:color w:val="FFFFFF"/>
              </w:rPr>
              <w:t>Characteristics Unique to Gifts</w:t>
            </w:r>
          </w:p>
        </w:tc>
      </w:tr>
      <w:tr w:rsidR="00741476" w:rsidRPr="000B0BD1" w14:paraId="7B174038" w14:textId="77777777" w:rsidTr="00654FC6">
        <w:tc>
          <w:tcPr>
            <w:tcW w:w="9468" w:type="dxa"/>
            <w:tcBorders>
              <w:bottom w:val="single" w:sz="4" w:space="0" w:color="6CA8CD"/>
            </w:tcBorders>
            <w:shd w:val="clear" w:color="auto" w:fill="FFFFFF"/>
            <w:tcMar>
              <w:top w:w="72" w:type="dxa"/>
              <w:left w:w="115" w:type="dxa"/>
              <w:bottom w:w="72" w:type="dxa"/>
              <w:right w:w="115" w:type="dxa"/>
            </w:tcMar>
          </w:tcPr>
          <w:p w14:paraId="7D93C9F9" w14:textId="77777777" w:rsidR="00741476" w:rsidRPr="00000BBC" w:rsidRDefault="00741476" w:rsidP="006C282F">
            <w:pPr>
              <w:rPr>
                <w:b/>
                <w:color w:val="000000"/>
              </w:rPr>
            </w:pPr>
            <w:r w:rsidRPr="00000BBC">
              <w:rPr>
                <w:b/>
                <w:color w:val="000000"/>
              </w:rPr>
              <w:t>What Constitutes a Gift</w:t>
            </w:r>
          </w:p>
          <w:p w14:paraId="29B842A1" w14:textId="77777777" w:rsidR="00741476" w:rsidRPr="00000BBC" w:rsidRDefault="00741476" w:rsidP="008C52A9">
            <w:pPr>
              <w:numPr>
                <w:ilvl w:val="0"/>
                <w:numId w:val="28"/>
              </w:numPr>
              <w:rPr>
                <w:rFonts w:eastAsia="MS Mincho"/>
              </w:rPr>
            </w:pPr>
            <w:r w:rsidRPr="00000BBC">
              <w:rPr>
                <w:rFonts w:eastAsia="MS Mincho"/>
              </w:rPr>
              <w:t xml:space="preserve">Both parties are competent </w:t>
            </w:r>
          </w:p>
          <w:p w14:paraId="1CE0E6FE" w14:textId="77777777" w:rsidR="00741476" w:rsidRPr="00000BBC" w:rsidRDefault="00741476" w:rsidP="008C52A9">
            <w:pPr>
              <w:numPr>
                <w:ilvl w:val="0"/>
                <w:numId w:val="28"/>
              </w:numPr>
              <w:rPr>
                <w:rFonts w:eastAsia="MS Mincho"/>
              </w:rPr>
            </w:pPr>
            <w:r w:rsidRPr="00000BBC">
              <w:rPr>
                <w:rFonts w:eastAsia="MS Mincho"/>
              </w:rPr>
              <w:t xml:space="preserve">Unequal exchange </w:t>
            </w:r>
          </w:p>
          <w:p w14:paraId="7B0A6334" w14:textId="77777777" w:rsidR="00741476" w:rsidRPr="00000BBC" w:rsidRDefault="00741476" w:rsidP="008C52A9">
            <w:pPr>
              <w:numPr>
                <w:ilvl w:val="0"/>
                <w:numId w:val="28"/>
              </w:numPr>
              <w:rPr>
                <w:rFonts w:eastAsia="MS Mincho"/>
              </w:rPr>
            </w:pPr>
            <w:r w:rsidRPr="00000BBC">
              <w:rPr>
                <w:rFonts w:eastAsia="MS Mincho"/>
              </w:rPr>
              <w:t xml:space="preserve">Completed transfer </w:t>
            </w:r>
          </w:p>
          <w:p w14:paraId="588CC64A" w14:textId="77777777" w:rsidR="00741476" w:rsidRPr="00000BBC" w:rsidRDefault="00741476" w:rsidP="008C52A9">
            <w:pPr>
              <w:numPr>
                <w:ilvl w:val="0"/>
                <w:numId w:val="28"/>
              </w:numPr>
              <w:rPr>
                <w:rFonts w:eastAsia="MS Mincho"/>
              </w:rPr>
            </w:pPr>
            <w:r w:rsidRPr="00000BBC">
              <w:rPr>
                <w:rFonts w:eastAsia="MS Mincho"/>
              </w:rPr>
              <w:t xml:space="preserve">Irrevocable transfer </w:t>
            </w:r>
          </w:p>
          <w:p w14:paraId="2B9FDD3A" w14:textId="77777777" w:rsidR="00741476" w:rsidRPr="00000BBC" w:rsidRDefault="00741476" w:rsidP="006C282F">
            <w:pPr>
              <w:rPr>
                <w:b/>
                <w:color w:val="000000"/>
              </w:rPr>
            </w:pPr>
            <w:r w:rsidRPr="00000BBC">
              <w:rPr>
                <w:b/>
                <w:color w:val="000000"/>
              </w:rPr>
              <w:t>Annual Gift Tax Exclusion</w:t>
            </w:r>
          </w:p>
          <w:p w14:paraId="2EF6B377" w14:textId="77777777" w:rsidR="00741476" w:rsidRPr="00000BBC" w:rsidRDefault="00741476" w:rsidP="008C52A9">
            <w:pPr>
              <w:numPr>
                <w:ilvl w:val="0"/>
                <w:numId w:val="28"/>
              </w:numPr>
              <w:rPr>
                <w:rFonts w:eastAsia="MS Mincho"/>
              </w:rPr>
            </w:pPr>
            <w:r w:rsidRPr="00000BBC">
              <w:rPr>
                <w:rFonts w:eastAsia="MS Mincho"/>
              </w:rPr>
              <w:t xml:space="preserve">For </w:t>
            </w:r>
            <w:r w:rsidR="008E48AC">
              <w:rPr>
                <w:rFonts w:eastAsia="MS Mincho"/>
              </w:rPr>
              <w:t>2015</w:t>
            </w:r>
            <w:r w:rsidRPr="00000BBC">
              <w:rPr>
                <w:rFonts w:eastAsia="MS Mincho"/>
              </w:rPr>
              <w:t>, $</w:t>
            </w:r>
            <w:r w:rsidR="00D11B6E">
              <w:rPr>
                <w:rFonts w:eastAsia="MS Mincho"/>
              </w:rPr>
              <w:t>14</w:t>
            </w:r>
            <w:r w:rsidRPr="00000BBC">
              <w:rPr>
                <w:rFonts w:eastAsia="MS Mincho"/>
              </w:rPr>
              <w:t xml:space="preserve">,000 per year to ANY INDIVIDUAL </w:t>
            </w:r>
          </w:p>
          <w:p w14:paraId="494FBB50" w14:textId="77777777" w:rsidR="00741476" w:rsidRPr="00000BBC" w:rsidRDefault="00741476" w:rsidP="008C52A9">
            <w:pPr>
              <w:numPr>
                <w:ilvl w:val="0"/>
                <w:numId w:val="28"/>
              </w:numPr>
              <w:rPr>
                <w:rFonts w:eastAsia="MS Mincho"/>
              </w:rPr>
            </w:pPr>
            <w:r w:rsidRPr="00000BBC">
              <w:rPr>
                <w:rFonts w:eastAsia="MS Mincho"/>
              </w:rPr>
              <w:t xml:space="preserve">Indexed for inflation </w:t>
            </w:r>
          </w:p>
          <w:p w14:paraId="12D1D929" w14:textId="77777777" w:rsidR="00741476" w:rsidRPr="00000BBC" w:rsidRDefault="00741476" w:rsidP="008C52A9">
            <w:pPr>
              <w:numPr>
                <w:ilvl w:val="0"/>
                <w:numId w:val="28"/>
              </w:numPr>
              <w:rPr>
                <w:rFonts w:eastAsia="MS Mincho"/>
              </w:rPr>
            </w:pPr>
            <w:r w:rsidRPr="00000BBC">
              <w:rPr>
                <w:rFonts w:eastAsia="MS Mincho"/>
              </w:rPr>
              <w:t xml:space="preserve">Husband and wife can split gifts regardless of source of funds </w:t>
            </w:r>
          </w:p>
          <w:p w14:paraId="1784BF5B" w14:textId="77777777" w:rsidR="00741476" w:rsidRPr="00C124DA" w:rsidRDefault="00741476" w:rsidP="00654FC6">
            <w:pPr>
              <w:numPr>
                <w:ilvl w:val="0"/>
                <w:numId w:val="28"/>
              </w:numPr>
              <w:rPr>
                <w:b/>
                <w:color w:val="000000"/>
              </w:rPr>
            </w:pPr>
            <w:r w:rsidRPr="00000BBC">
              <w:rPr>
                <w:rFonts w:eastAsia="MS Mincho"/>
              </w:rPr>
              <w:t xml:space="preserve">Not cumulative </w:t>
            </w:r>
          </w:p>
          <w:p w14:paraId="5AADC825" w14:textId="77777777" w:rsidR="00741476" w:rsidRPr="00000BBC" w:rsidRDefault="00741476" w:rsidP="000637FD">
            <w:pPr>
              <w:rPr>
                <w:b/>
                <w:color w:val="000000"/>
              </w:rPr>
            </w:pPr>
            <w:r w:rsidRPr="00000BBC">
              <w:rPr>
                <w:b/>
                <w:color w:val="000000"/>
              </w:rPr>
              <w:t>Exclusion for Tuition</w:t>
            </w:r>
          </w:p>
          <w:p w14:paraId="57E41539" w14:textId="77777777" w:rsidR="00741476" w:rsidRPr="00000BBC" w:rsidRDefault="00741476" w:rsidP="008C52A9">
            <w:pPr>
              <w:numPr>
                <w:ilvl w:val="0"/>
                <w:numId w:val="28"/>
              </w:numPr>
              <w:rPr>
                <w:rFonts w:eastAsia="MS Mincho"/>
              </w:rPr>
            </w:pPr>
            <w:r w:rsidRPr="00000BBC">
              <w:rPr>
                <w:rFonts w:eastAsia="MS Mincho"/>
              </w:rPr>
              <w:t xml:space="preserve">Direct payment for tuition only </w:t>
            </w:r>
          </w:p>
          <w:p w14:paraId="640F071E" w14:textId="77777777" w:rsidR="00741476" w:rsidRPr="00000BBC" w:rsidRDefault="00741476" w:rsidP="008C52A9">
            <w:pPr>
              <w:numPr>
                <w:ilvl w:val="0"/>
                <w:numId w:val="28"/>
              </w:numPr>
              <w:rPr>
                <w:rFonts w:eastAsia="MS Mincho"/>
              </w:rPr>
            </w:pPr>
            <w:r w:rsidRPr="00000BBC">
              <w:rPr>
                <w:rFonts w:eastAsia="MS Mincho"/>
              </w:rPr>
              <w:t xml:space="preserve">For ANY individual and ANY NUMBER of individuals </w:t>
            </w:r>
          </w:p>
          <w:p w14:paraId="2F90FAD1" w14:textId="77777777" w:rsidR="00741476" w:rsidRPr="00000BBC" w:rsidRDefault="00741476" w:rsidP="008C52A9">
            <w:pPr>
              <w:numPr>
                <w:ilvl w:val="0"/>
                <w:numId w:val="28"/>
              </w:numPr>
              <w:rPr>
                <w:rFonts w:eastAsia="MS Mincho"/>
              </w:rPr>
            </w:pPr>
            <w:r w:rsidRPr="00000BBC">
              <w:rPr>
                <w:rFonts w:eastAsia="MS Mincho"/>
              </w:rPr>
              <w:t xml:space="preserve">No limit on amount </w:t>
            </w:r>
          </w:p>
          <w:p w14:paraId="67F2F37F" w14:textId="77777777" w:rsidR="00741476" w:rsidRPr="00000BBC" w:rsidRDefault="00741476" w:rsidP="008C52A9">
            <w:pPr>
              <w:numPr>
                <w:ilvl w:val="0"/>
                <w:numId w:val="28"/>
              </w:numPr>
              <w:rPr>
                <w:rFonts w:eastAsia="MS Mincho"/>
              </w:rPr>
            </w:pPr>
            <w:r w:rsidRPr="00000BBC">
              <w:rPr>
                <w:rFonts w:eastAsia="MS Mincho"/>
              </w:rPr>
              <w:t>Does not affect the Annual Gift Tax Exclusion</w:t>
            </w:r>
          </w:p>
          <w:p w14:paraId="6E744B97" w14:textId="77777777" w:rsidR="00741476" w:rsidRPr="00000BBC" w:rsidRDefault="00741476" w:rsidP="006C282F">
            <w:pPr>
              <w:rPr>
                <w:b/>
                <w:color w:val="000000"/>
              </w:rPr>
            </w:pPr>
            <w:r w:rsidRPr="00000BBC">
              <w:rPr>
                <w:b/>
                <w:color w:val="000000"/>
              </w:rPr>
              <w:t>Medical Care Exclusion</w:t>
            </w:r>
          </w:p>
          <w:p w14:paraId="7E84D4BD" w14:textId="77777777" w:rsidR="00741476" w:rsidRPr="00000BBC" w:rsidRDefault="00741476" w:rsidP="008C52A9">
            <w:pPr>
              <w:numPr>
                <w:ilvl w:val="0"/>
                <w:numId w:val="28"/>
              </w:numPr>
              <w:rPr>
                <w:rFonts w:eastAsia="MS Mincho"/>
              </w:rPr>
            </w:pPr>
            <w:r w:rsidRPr="00000BBC">
              <w:rPr>
                <w:rFonts w:eastAsia="MS Mincho"/>
              </w:rPr>
              <w:t>Direct payment of medical care expenses to the provider of medical care</w:t>
            </w:r>
          </w:p>
          <w:p w14:paraId="48E264A6" w14:textId="77777777" w:rsidR="00741476" w:rsidRPr="00000BBC" w:rsidRDefault="00741476" w:rsidP="008C52A9">
            <w:pPr>
              <w:numPr>
                <w:ilvl w:val="0"/>
                <w:numId w:val="28"/>
              </w:numPr>
              <w:rPr>
                <w:rFonts w:eastAsia="MS Mincho"/>
              </w:rPr>
            </w:pPr>
            <w:r w:rsidRPr="00000BBC">
              <w:rPr>
                <w:rFonts w:eastAsia="MS Mincho"/>
              </w:rPr>
              <w:t xml:space="preserve">For ANY individual and ANY NUMBER of individuals </w:t>
            </w:r>
          </w:p>
          <w:p w14:paraId="303C163D" w14:textId="77777777" w:rsidR="00741476" w:rsidRPr="00000BBC" w:rsidRDefault="00741476" w:rsidP="008C52A9">
            <w:pPr>
              <w:numPr>
                <w:ilvl w:val="0"/>
                <w:numId w:val="28"/>
              </w:numPr>
              <w:rPr>
                <w:rFonts w:eastAsia="MS Mincho"/>
              </w:rPr>
            </w:pPr>
            <w:r w:rsidRPr="00000BBC">
              <w:rPr>
                <w:rFonts w:eastAsia="MS Mincho"/>
              </w:rPr>
              <w:t xml:space="preserve">No limit on amount </w:t>
            </w:r>
          </w:p>
          <w:p w14:paraId="0C2DE526" w14:textId="77777777" w:rsidR="00741476" w:rsidRPr="00000BBC" w:rsidRDefault="00741476" w:rsidP="008C52A9">
            <w:pPr>
              <w:numPr>
                <w:ilvl w:val="0"/>
                <w:numId w:val="28"/>
              </w:numPr>
              <w:rPr>
                <w:rFonts w:eastAsia="MS Mincho"/>
              </w:rPr>
            </w:pPr>
            <w:r w:rsidRPr="00000BBC">
              <w:rPr>
                <w:rFonts w:eastAsia="MS Mincho"/>
              </w:rPr>
              <w:t xml:space="preserve">Not allowed for amounts reimbursed by insurance </w:t>
            </w:r>
          </w:p>
          <w:p w14:paraId="57BCA51D" w14:textId="77777777" w:rsidR="00741476" w:rsidRPr="00000BBC" w:rsidRDefault="00741476" w:rsidP="008C52A9">
            <w:pPr>
              <w:numPr>
                <w:ilvl w:val="0"/>
                <w:numId w:val="28"/>
              </w:numPr>
              <w:rPr>
                <w:rFonts w:eastAsia="MS Mincho"/>
              </w:rPr>
            </w:pPr>
            <w:r w:rsidRPr="00000BBC">
              <w:rPr>
                <w:rFonts w:eastAsia="MS Mincho"/>
              </w:rPr>
              <w:t xml:space="preserve">Does not affect the annual gift tax </w:t>
            </w:r>
            <w:r w:rsidR="000656DF">
              <w:rPr>
                <w:rFonts w:eastAsia="MS Mincho"/>
              </w:rPr>
              <w:t>Exclusion Amount</w:t>
            </w:r>
            <w:r w:rsidRPr="00000BBC">
              <w:rPr>
                <w:rFonts w:eastAsia="MS Mincho"/>
                <w:lang w:eastAsia="ja-JP"/>
              </w:rPr>
              <w:t xml:space="preserve"> </w:t>
            </w:r>
          </w:p>
        </w:tc>
      </w:tr>
      <w:tr w:rsidR="00C124DA" w:rsidRPr="00C124DA" w14:paraId="2CA2733B" w14:textId="77777777" w:rsidTr="00C124DA">
        <w:tc>
          <w:tcPr>
            <w:tcW w:w="9468" w:type="dxa"/>
            <w:shd w:val="clear" w:color="auto" w:fill="6CA8CD"/>
            <w:tcMar>
              <w:top w:w="72" w:type="dxa"/>
              <w:left w:w="115" w:type="dxa"/>
              <w:bottom w:w="72" w:type="dxa"/>
              <w:right w:w="115" w:type="dxa"/>
            </w:tcMar>
          </w:tcPr>
          <w:p w14:paraId="460799C2" w14:textId="77777777" w:rsidR="00C124DA" w:rsidRPr="00C124DA" w:rsidRDefault="00C124DA" w:rsidP="00C124DA">
            <w:pPr>
              <w:rPr>
                <w:b/>
                <w:color w:val="FFFFFF"/>
              </w:rPr>
            </w:pPr>
            <w:r w:rsidRPr="00C124DA">
              <w:rPr>
                <w:b/>
                <w:color w:val="FFFFFF"/>
              </w:rPr>
              <w:t>Characteristics Unique to Estates</w:t>
            </w:r>
          </w:p>
        </w:tc>
      </w:tr>
      <w:tr w:rsidR="00C124DA" w:rsidRPr="000B0BD1" w14:paraId="3B835235" w14:textId="77777777" w:rsidTr="00C124DA">
        <w:tc>
          <w:tcPr>
            <w:tcW w:w="946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F2B6A69" w14:textId="6F84A961" w:rsidR="00C124DA" w:rsidRPr="00000BBC" w:rsidRDefault="00C124DA" w:rsidP="00C124DA">
            <w:pPr>
              <w:rPr>
                <w:b/>
                <w:color w:val="000000"/>
              </w:rPr>
            </w:pPr>
            <w:r w:rsidRPr="00000BBC">
              <w:rPr>
                <w:b/>
                <w:color w:val="000000"/>
              </w:rPr>
              <w:t>Gross Estate</w:t>
            </w:r>
          </w:p>
          <w:p w14:paraId="6F9E1F06" w14:textId="77777777" w:rsidR="00C124DA" w:rsidRPr="00654FC6" w:rsidRDefault="00C124DA" w:rsidP="00F97A88">
            <w:pPr>
              <w:numPr>
                <w:ilvl w:val="0"/>
                <w:numId w:val="26"/>
              </w:numPr>
              <w:rPr>
                <w:color w:val="000000"/>
              </w:rPr>
            </w:pPr>
            <w:r w:rsidRPr="00654FC6">
              <w:rPr>
                <w:color w:val="000000"/>
              </w:rPr>
              <w:t xml:space="preserve">Includes everything owned by the decedent to the degree he/she had an interest in the property </w:t>
            </w:r>
          </w:p>
          <w:p w14:paraId="20192424" w14:textId="77777777" w:rsidR="00C124DA" w:rsidRPr="00654FC6" w:rsidRDefault="00C124DA" w:rsidP="00F97A88">
            <w:pPr>
              <w:numPr>
                <w:ilvl w:val="0"/>
                <w:numId w:val="26"/>
              </w:numPr>
              <w:rPr>
                <w:color w:val="000000"/>
              </w:rPr>
            </w:pPr>
            <w:r w:rsidRPr="00654FC6">
              <w:rPr>
                <w:color w:val="000000"/>
              </w:rPr>
              <w:lastRenderedPageBreak/>
              <w:t xml:space="preserve">Includes life insurance owned by the deceased </w:t>
            </w:r>
          </w:p>
          <w:p w14:paraId="7F8C2F66" w14:textId="77777777" w:rsidR="00C124DA" w:rsidRPr="00654FC6" w:rsidRDefault="00C124DA" w:rsidP="00F97A88">
            <w:pPr>
              <w:numPr>
                <w:ilvl w:val="0"/>
                <w:numId w:val="26"/>
              </w:numPr>
              <w:rPr>
                <w:color w:val="000000"/>
              </w:rPr>
            </w:pPr>
            <w:r w:rsidRPr="00654FC6">
              <w:rPr>
                <w:color w:val="000000"/>
              </w:rPr>
              <w:t>Includes life insurance and certain other interests in property transferred within 3 years of death</w:t>
            </w:r>
          </w:p>
          <w:p w14:paraId="40035058" w14:textId="77777777" w:rsidR="00C124DA" w:rsidRDefault="00C124DA" w:rsidP="00F97A88">
            <w:pPr>
              <w:numPr>
                <w:ilvl w:val="0"/>
                <w:numId w:val="26"/>
              </w:numPr>
              <w:rPr>
                <w:color w:val="000000"/>
              </w:rPr>
            </w:pPr>
            <w:r w:rsidRPr="00654FC6">
              <w:rPr>
                <w:color w:val="000000"/>
              </w:rPr>
              <w:t>Incomplete transfers are added back to the estate</w:t>
            </w:r>
          </w:p>
          <w:p w14:paraId="5A2E1636" w14:textId="77777777" w:rsidR="00C124DA" w:rsidRPr="00000BBC" w:rsidRDefault="00C124DA" w:rsidP="00C124DA">
            <w:pPr>
              <w:rPr>
                <w:b/>
                <w:color w:val="000000"/>
              </w:rPr>
            </w:pPr>
            <w:r w:rsidRPr="00000BBC">
              <w:rPr>
                <w:b/>
                <w:color w:val="000000"/>
              </w:rPr>
              <w:t>Estate Tax Due Date</w:t>
            </w:r>
          </w:p>
          <w:p w14:paraId="3516F214" w14:textId="77777777" w:rsidR="00C124DA" w:rsidRPr="00654FC6" w:rsidRDefault="00C124DA" w:rsidP="00F97A88">
            <w:pPr>
              <w:numPr>
                <w:ilvl w:val="0"/>
                <w:numId w:val="26"/>
              </w:numPr>
              <w:rPr>
                <w:color w:val="000000"/>
              </w:rPr>
            </w:pPr>
            <w:r w:rsidRPr="00654FC6">
              <w:rPr>
                <w:color w:val="000000"/>
              </w:rPr>
              <w:t>9 months after death, unless deferred</w:t>
            </w:r>
          </w:p>
          <w:p w14:paraId="4C51C8A6" w14:textId="77777777" w:rsidR="00C124DA" w:rsidRPr="00000BBC" w:rsidRDefault="00C124DA" w:rsidP="00C124DA">
            <w:pPr>
              <w:rPr>
                <w:b/>
                <w:color w:val="000000"/>
              </w:rPr>
            </w:pPr>
            <w:r w:rsidRPr="00000BBC">
              <w:rPr>
                <w:b/>
                <w:color w:val="000000"/>
              </w:rPr>
              <w:t>Alternate Valuation Date</w:t>
            </w:r>
          </w:p>
          <w:p w14:paraId="788B6AE8" w14:textId="77777777" w:rsidR="00C124DA" w:rsidRPr="00654FC6" w:rsidRDefault="00C124DA" w:rsidP="00F97A88">
            <w:pPr>
              <w:numPr>
                <w:ilvl w:val="0"/>
                <w:numId w:val="26"/>
              </w:numPr>
              <w:rPr>
                <w:color w:val="000000"/>
              </w:rPr>
            </w:pPr>
            <w:r w:rsidRPr="00654FC6">
              <w:rPr>
                <w:color w:val="000000"/>
              </w:rPr>
              <w:t xml:space="preserve">6 months after date of death </w:t>
            </w:r>
          </w:p>
          <w:p w14:paraId="40149428" w14:textId="32629D6F" w:rsidR="00C124DA" w:rsidRPr="00D74D31" w:rsidRDefault="00C124DA" w:rsidP="00F97A88">
            <w:pPr>
              <w:numPr>
                <w:ilvl w:val="0"/>
                <w:numId w:val="26"/>
              </w:numPr>
              <w:rPr>
                <w:b/>
                <w:color w:val="000000"/>
              </w:rPr>
            </w:pPr>
            <w:r w:rsidRPr="00654FC6">
              <w:rPr>
                <w:color w:val="000000"/>
              </w:rPr>
              <w:t>Can only be elected if it reduces the tax</w:t>
            </w:r>
          </w:p>
          <w:p w14:paraId="3F16FA14" w14:textId="77777777" w:rsidR="00F97A88" w:rsidRPr="00D74D31" w:rsidRDefault="00F97A88" w:rsidP="00D74D31">
            <w:pPr>
              <w:rPr>
                <w:b/>
                <w:color w:val="000000"/>
              </w:rPr>
            </w:pPr>
            <w:r w:rsidRPr="00D74D31">
              <w:rPr>
                <w:b/>
                <w:color w:val="000000"/>
              </w:rPr>
              <w:t>Portability</w:t>
            </w:r>
          </w:p>
          <w:p w14:paraId="179147FC" w14:textId="00400092" w:rsidR="00F97A88" w:rsidRPr="00D74D31" w:rsidRDefault="00F97A88" w:rsidP="00232F91">
            <w:pPr>
              <w:numPr>
                <w:ilvl w:val="0"/>
                <w:numId w:val="26"/>
              </w:numPr>
            </w:pPr>
            <w:r>
              <w:t>Since 2010, portability of the Applicable Exclusion Amount between spouses is possible.</w:t>
            </w:r>
            <w:r w:rsidRPr="004D3393">
              <w:t xml:space="preserve"> Surviving spouses can utilize the DSUE</w:t>
            </w:r>
            <w:r>
              <w:t xml:space="preserve"> Amount</w:t>
            </w:r>
            <w:r w:rsidRPr="004D3393">
              <w:t xml:space="preserve"> of their </w:t>
            </w:r>
            <w:r w:rsidRPr="004D3393">
              <w:rPr>
                <w:b/>
                <w:i/>
              </w:rPr>
              <w:t>last</w:t>
            </w:r>
            <w:r w:rsidRPr="004D3393">
              <w:t xml:space="preserve"> deceased spouse.</w:t>
            </w:r>
          </w:p>
        </w:tc>
      </w:tr>
    </w:tbl>
    <w:p w14:paraId="37F595EB" w14:textId="77777777" w:rsidR="00741476" w:rsidRPr="00EA0292" w:rsidRDefault="00741476" w:rsidP="006D54DD">
      <w:pPr>
        <w:pStyle w:val="Heading2"/>
      </w:pPr>
      <w:r w:rsidRPr="00EA57C3">
        <w:lastRenderedPageBreak/>
        <w:br w:type="page"/>
      </w:r>
      <w:r w:rsidRPr="00EA0292">
        <w:lastRenderedPageBreak/>
        <w:t>State Transfer Taxes</w:t>
      </w:r>
    </w:p>
    <w:p w14:paraId="638529F7" w14:textId="77777777" w:rsidR="00561C02" w:rsidRPr="00A93E3E" w:rsidRDefault="00561C02" w:rsidP="00561C02">
      <w:r w:rsidRPr="00A93E3E">
        <w:t xml:space="preserve">Thus far, we have only discussed federal taxes. Depending upon the state in which you reside, state transfer taxes may also impact the tax cost of transfers. Only a handful of states have a gift tax, but all states have some form of death tax. These state death taxes were/are generally in one of the forms listed below.  </w:t>
      </w:r>
    </w:p>
    <w:p w14:paraId="06A7E185" w14:textId="77777777" w:rsidR="00561C02" w:rsidRPr="00A93E3E" w:rsidRDefault="00561C02" w:rsidP="00561C02">
      <w:r w:rsidRPr="00A93E3E">
        <w:t>Note that while the federal Applicable Exclusion Amount is currently high enough that federal transfer taxes will not be an issue for most Americans, the same is not necessarily true regarding state transfer taxes. The excluded amount for state taxes may be much lower, shifting the focus of strategies to minimize taxes upon death from federal taxes to state taxes.</w:t>
      </w:r>
    </w:p>
    <w:p w14:paraId="7183574C" w14:textId="188EFB18" w:rsidR="00561C02" w:rsidRDefault="000416AC" w:rsidP="00561C02">
      <w:pPr>
        <w:spacing w:before="0" w:after="0"/>
      </w:pPr>
      <w:r w:rsidRPr="00A93E3E">
        <w:rPr>
          <w:b/>
          <w:bCs/>
          <w:color w:val="FF0000"/>
        </w:rPr>
        <w:t>Click each t</w:t>
      </w:r>
      <w:r>
        <w:rPr>
          <w:b/>
          <w:bCs/>
          <w:color w:val="FF0000"/>
        </w:rPr>
        <w:t>ype of death tax to learn more.</w:t>
      </w:r>
    </w:p>
    <w:p w14:paraId="38ABAC86" w14:textId="77777777" w:rsidR="000416AC" w:rsidRPr="00741476" w:rsidRDefault="000416AC" w:rsidP="00561C02">
      <w:pPr>
        <w:spacing w:before="0" w:after="0"/>
      </w:pPr>
    </w:p>
    <w:tbl>
      <w:tblPr>
        <w:tblW w:w="0" w:type="auto"/>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9468"/>
      </w:tblGrid>
      <w:tr w:rsidR="00741476" w:rsidRPr="00000BBC" w14:paraId="0FE97C59" w14:textId="77777777" w:rsidTr="00B5533D">
        <w:tc>
          <w:tcPr>
            <w:tcW w:w="9468" w:type="dxa"/>
            <w:tcBorders>
              <w:top w:val="single" w:sz="4" w:space="0" w:color="C0C0C0"/>
              <w:left w:val="single" w:sz="4" w:space="0" w:color="C0C0C0"/>
              <w:bottom w:val="single" w:sz="4" w:space="0" w:color="C0C0C0"/>
              <w:right w:val="single" w:sz="4" w:space="0" w:color="C0C0C0"/>
            </w:tcBorders>
            <w:shd w:val="clear" w:color="auto" w:fill="6CA8CD"/>
            <w:tcMar>
              <w:top w:w="72" w:type="dxa"/>
              <w:left w:w="115" w:type="dxa"/>
              <w:bottom w:w="72" w:type="dxa"/>
              <w:right w:w="115" w:type="dxa"/>
            </w:tcMar>
          </w:tcPr>
          <w:p w14:paraId="56B8F059" w14:textId="77777777" w:rsidR="00741476" w:rsidRPr="00000BBC" w:rsidRDefault="00741476" w:rsidP="006C282F">
            <w:pPr>
              <w:rPr>
                <w:b/>
                <w:color w:val="FFFFFF"/>
              </w:rPr>
            </w:pPr>
            <w:r w:rsidRPr="00000BBC">
              <w:rPr>
                <w:b/>
                <w:color w:val="FFFFFF"/>
              </w:rPr>
              <w:t>Estate Tax</w:t>
            </w:r>
          </w:p>
        </w:tc>
      </w:tr>
      <w:tr w:rsidR="00741476" w:rsidRPr="000B0BD1" w14:paraId="34511250" w14:textId="77777777" w:rsidTr="00B5533D">
        <w:tc>
          <w:tcPr>
            <w:tcW w:w="9468" w:type="dxa"/>
            <w:tcBorders>
              <w:top w:val="single" w:sz="4" w:space="0" w:color="C0C0C0"/>
              <w:left w:val="single" w:sz="4" w:space="0" w:color="C0C0C0"/>
              <w:bottom w:val="single" w:sz="4" w:space="0" w:color="C0C0C0"/>
              <w:right w:val="single" w:sz="4" w:space="0" w:color="C0C0C0"/>
            </w:tcBorders>
            <w:shd w:val="clear" w:color="auto" w:fill="FFFFFF"/>
            <w:tcMar>
              <w:top w:w="72" w:type="dxa"/>
              <w:left w:w="115" w:type="dxa"/>
              <w:bottom w:w="72" w:type="dxa"/>
              <w:right w:w="115" w:type="dxa"/>
            </w:tcMar>
          </w:tcPr>
          <w:p w14:paraId="0B541909" w14:textId="77777777" w:rsidR="00741476" w:rsidRPr="00000BBC" w:rsidRDefault="00741476" w:rsidP="006C282F">
            <w:pPr>
              <w:rPr>
                <w:color w:val="000000"/>
              </w:rPr>
            </w:pPr>
            <w:r w:rsidRPr="00000BBC">
              <w:rPr>
                <w:color w:val="000000"/>
              </w:rPr>
              <w:t xml:space="preserve">The estate tax functions similar to the federal estate tax, and is assessed on the value of the estate.   </w:t>
            </w:r>
          </w:p>
        </w:tc>
      </w:tr>
      <w:tr w:rsidR="00741476" w:rsidRPr="000B0BD1" w14:paraId="7B49D95C" w14:textId="77777777" w:rsidTr="00B5533D">
        <w:tc>
          <w:tcPr>
            <w:tcW w:w="9468" w:type="dxa"/>
            <w:tcBorders>
              <w:top w:val="single" w:sz="4" w:space="0" w:color="C0C0C0"/>
              <w:left w:val="single" w:sz="4" w:space="0" w:color="C0C0C0"/>
              <w:bottom w:val="single" w:sz="4" w:space="0" w:color="C0C0C0"/>
              <w:right w:val="single" w:sz="4" w:space="0" w:color="C0C0C0"/>
            </w:tcBorders>
            <w:shd w:val="clear" w:color="auto" w:fill="6CA8CD"/>
            <w:tcMar>
              <w:top w:w="72" w:type="dxa"/>
              <w:left w:w="115" w:type="dxa"/>
              <w:bottom w:w="72" w:type="dxa"/>
              <w:right w:w="115" w:type="dxa"/>
            </w:tcMar>
          </w:tcPr>
          <w:p w14:paraId="253848B4" w14:textId="77777777" w:rsidR="00741476" w:rsidRPr="00000BBC" w:rsidRDefault="00741476" w:rsidP="006C282F">
            <w:pPr>
              <w:rPr>
                <w:b/>
                <w:color w:val="FFFFFF"/>
              </w:rPr>
            </w:pPr>
            <w:r w:rsidRPr="00000BBC">
              <w:rPr>
                <w:b/>
                <w:color w:val="FFFFFF"/>
              </w:rPr>
              <w:t>Inheritance Tax</w:t>
            </w:r>
          </w:p>
        </w:tc>
      </w:tr>
      <w:tr w:rsidR="00741476" w:rsidRPr="000B0BD1" w14:paraId="251766C5" w14:textId="77777777" w:rsidTr="00B5533D">
        <w:trPr>
          <w:trHeight w:val="1250"/>
        </w:trPr>
        <w:tc>
          <w:tcPr>
            <w:tcW w:w="9468" w:type="dxa"/>
            <w:tcBorders>
              <w:top w:val="single" w:sz="4" w:space="0" w:color="C0C0C0"/>
              <w:left w:val="single" w:sz="4" w:space="0" w:color="C0C0C0"/>
              <w:bottom w:val="single" w:sz="4" w:space="0" w:color="C0C0C0"/>
              <w:right w:val="single" w:sz="4" w:space="0" w:color="C0C0C0"/>
            </w:tcBorders>
            <w:shd w:val="clear" w:color="auto" w:fill="FFFFFF"/>
            <w:tcMar>
              <w:top w:w="72" w:type="dxa"/>
              <w:left w:w="115" w:type="dxa"/>
              <w:bottom w:w="72" w:type="dxa"/>
              <w:right w:w="115" w:type="dxa"/>
            </w:tcMar>
          </w:tcPr>
          <w:p w14:paraId="5B24928F" w14:textId="77777777" w:rsidR="00741476" w:rsidRPr="00676E73" w:rsidRDefault="00741476" w:rsidP="00000BBC">
            <w:r w:rsidRPr="00741476">
              <w:t xml:space="preserve">An inheritance tax is the oldest form of death tax, although most states no longer levy it. It is typically levied at a graduated rate based on the amount of the bequest and the relationship to the deceased of the person receiving the bequest. In all states, bequests to spouses are exempt from the inheritance tax. Some states even exempt children and close relatives. In general, the closer the relationship was with the deceased, the less the tax.  </w:t>
            </w:r>
          </w:p>
        </w:tc>
      </w:tr>
    </w:tbl>
    <w:p w14:paraId="189B1B7C" w14:textId="511638EE" w:rsidR="00904084" w:rsidRDefault="00904084" w:rsidP="00D74D31">
      <w:pPr>
        <w:pStyle w:val="Heading2"/>
      </w:pPr>
    </w:p>
    <w:p w14:paraId="117A113B" w14:textId="77777777" w:rsidR="00904084" w:rsidRDefault="00904084" w:rsidP="00904084">
      <w:pPr>
        <w:pStyle w:val="ReviewAnswer"/>
        <w:ind w:left="0"/>
      </w:pPr>
    </w:p>
    <w:p w14:paraId="12F3CC38" w14:textId="5C92EF68" w:rsidR="002D1428" w:rsidRPr="00232F91" w:rsidRDefault="002D1428" w:rsidP="002D1428">
      <w:pPr>
        <w:pStyle w:val="Heading2"/>
      </w:pPr>
      <w:r>
        <w:br w:type="page"/>
      </w:r>
      <w:r w:rsidRPr="00232F91">
        <w:lastRenderedPageBreak/>
        <w:t>Review Exercise</w:t>
      </w:r>
    </w:p>
    <w:p w14:paraId="2DEE3445" w14:textId="77777777" w:rsidR="002D1428" w:rsidRPr="00232F91" w:rsidRDefault="002D1428" w:rsidP="002D1428">
      <w:pPr>
        <w:pStyle w:val="BodyText"/>
        <w:rPr>
          <w:b/>
          <w:color w:val="FF0000"/>
        </w:rPr>
      </w:pPr>
      <w:r w:rsidRPr="00232F91">
        <w:t>Let's review some of the concepts we have covered so far.</w:t>
      </w:r>
      <w:r w:rsidRPr="00232F91">
        <w:rPr>
          <w:b/>
          <w:color w:val="FF0000"/>
        </w:rPr>
        <w:t xml:space="preserve"> Answer the following questions as true or false:</w:t>
      </w:r>
    </w:p>
    <w:p w14:paraId="26581030" w14:textId="285ED874" w:rsidR="002D1428" w:rsidRPr="00232F91" w:rsidRDefault="002D1428" w:rsidP="008C52A9">
      <w:pPr>
        <w:numPr>
          <w:ilvl w:val="0"/>
          <w:numId w:val="31"/>
        </w:numPr>
        <w:ind w:left="360"/>
        <w:rPr>
          <w:b/>
        </w:rPr>
      </w:pPr>
      <w:r w:rsidRPr="00232F91">
        <w:rPr>
          <w:b/>
        </w:rPr>
        <w:t xml:space="preserve">In </w:t>
      </w:r>
      <w:r w:rsidR="00F97A88">
        <w:rPr>
          <w:b/>
        </w:rPr>
        <w:t>2016</w:t>
      </w:r>
      <w:r w:rsidRPr="00232F91">
        <w:rPr>
          <w:b/>
        </w:rPr>
        <w:t xml:space="preserve">, a </w:t>
      </w:r>
      <w:r w:rsidR="00F97A88">
        <w:rPr>
          <w:b/>
        </w:rPr>
        <w:t>married couple who are both U.S. citizens</w:t>
      </w:r>
      <w:r w:rsidRPr="00232F91">
        <w:rPr>
          <w:b/>
        </w:rPr>
        <w:t xml:space="preserve"> can make a joint gift of $</w:t>
      </w:r>
      <w:r w:rsidR="00D11B6E" w:rsidRPr="00232F91">
        <w:rPr>
          <w:b/>
        </w:rPr>
        <w:t>28</w:t>
      </w:r>
      <w:r w:rsidRPr="00232F91">
        <w:rPr>
          <w:b/>
        </w:rPr>
        <w:t>,000 each year that qualifies for the annual gift tax exclusion only if each of them contributes half from their separate funds:</w:t>
      </w:r>
    </w:p>
    <w:p w14:paraId="1B71C21A" w14:textId="77777777" w:rsidR="002D1428" w:rsidRPr="00232F91" w:rsidRDefault="002D1428" w:rsidP="008C52A9">
      <w:pPr>
        <w:numPr>
          <w:ilvl w:val="0"/>
          <w:numId w:val="32"/>
        </w:numPr>
      </w:pPr>
      <w:r w:rsidRPr="00232F91">
        <w:t>True</w:t>
      </w:r>
    </w:p>
    <w:p w14:paraId="76302FEA" w14:textId="59A294CF" w:rsidR="002D1428" w:rsidRPr="00232F91" w:rsidRDefault="002D1428" w:rsidP="00561C02">
      <w:pPr>
        <w:pStyle w:val="ReviewAnswer"/>
      </w:pPr>
      <w:r w:rsidRPr="00232F91">
        <w:rPr>
          <w:rStyle w:val="Strong"/>
          <w:bCs w:val="0"/>
        </w:rPr>
        <w:t>Incorrect</w:t>
      </w:r>
      <w:r w:rsidRPr="00232F91">
        <w:rPr>
          <w:rStyle w:val="Strong"/>
          <w:b w:val="0"/>
          <w:bCs w:val="0"/>
        </w:rPr>
        <w:t xml:space="preserve">. </w:t>
      </w:r>
      <w:r w:rsidR="00F97A88">
        <w:t>Both spouses</w:t>
      </w:r>
      <w:r w:rsidRPr="00232F91">
        <w:t xml:space="preserve"> can consent to split gifts regardless of the source of funds.</w:t>
      </w:r>
    </w:p>
    <w:p w14:paraId="31AB275C" w14:textId="77777777" w:rsidR="002D1428" w:rsidRPr="00D74D31" w:rsidRDefault="002D1428" w:rsidP="008C52A9">
      <w:pPr>
        <w:numPr>
          <w:ilvl w:val="0"/>
          <w:numId w:val="32"/>
        </w:numPr>
        <w:rPr>
          <w:rStyle w:val="Strong"/>
        </w:rPr>
      </w:pPr>
      <w:r w:rsidRPr="00232F91">
        <w:rPr>
          <w:rStyle w:val="Strong"/>
        </w:rPr>
        <w:t>False</w:t>
      </w:r>
    </w:p>
    <w:p w14:paraId="0E11B7F0" w14:textId="4D33ABA8" w:rsidR="002D1428" w:rsidRPr="00232F91" w:rsidRDefault="002D1428" w:rsidP="00561C02">
      <w:pPr>
        <w:pStyle w:val="ReviewAnswer"/>
      </w:pPr>
      <w:r w:rsidRPr="00232F91">
        <w:rPr>
          <w:rStyle w:val="Strong"/>
          <w:bCs w:val="0"/>
        </w:rPr>
        <w:t>Correct</w:t>
      </w:r>
      <w:r w:rsidRPr="00232F91">
        <w:rPr>
          <w:rStyle w:val="Strong"/>
          <w:b w:val="0"/>
          <w:bCs w:val="0"/>
        </w:rPr>
        <w:t xml:space="preserve">. </w:t>
      </w:r>
      <w:r w:rsidRPr="00232F91">
        <w:t xml:space="preserve">It is not necessary for </w:t>
      </w:r>
      <w:r w:rsidR="00F97A88">
        <w:t>spouses</w:t>
      </w:r>
      <w:r w:rsidRPr="00232F91">
        <w:t xml:space="preserve"> to use separate funds when splitting a gift.</w:t>
      </w:r>
    </w:p>
    <w:p w14:paraId="58CA188D" w14:textId="524D196E" w:rsidR="002D1428" w:rsidRPr="00232F91" w:rsidRDefault="002D1428" w:rsidP="008C52A9">
      <w:pPr>
        <w:numPr>
          <w:ilvl w:val="0"/>
          <w:numId w:val="31"/>
        </w:numPr>
        <w:ind w:left="360"/>
        <w:rPr>
          <w:b/>
        </w:rPr>
      </w:pPr>
      <w:r w:rsidRPr="00232F91">
        <w:rPr>
          <w:b/>
        </w:rPr>
        <w:t>There is no limit on the number of $</w:t>
      </w:r>
      <w:r w:rsidR="00D11B6E" w:rsidRPr="00232F91">
        <w:rPr>
          <w:b/>
        </w:rPr>
        <w:t>14</w:t>
      </w:r>
      <w:r w:rsidRPr="00232F91">
        <w:rPr>
          <w:b/>
        </w:rPr>
        <w:t xml:space="preserve">,000 annual exclusion gifts that can be made by an individual in </w:t>
      </w:r>
      <w:r w:rsidR="00F97A88">
        <w:rPr>
          <w:b/>
        </w:rPr>
        <w:t>2016</w:t>
      </w:r>
      <w:r w:rsidRPr="00232F91">
        <w:rPr>
          <w:b/>
        </w:rPr>
        <w:t>, as long as each $</w:t>
      </w:r>
      <w:r w:rsidR="00D11B6E" w:rsidRPr="00232F91">
        <w:rPr>
          <w:b/>
        </w:rPr>
        <w:t>14</w:t>
      </w:r>
      <w:r w:rsidRPr="00232F91">
        <w:rPr>
          <w:b/>
        </w:rPr>
        <w:t xml:space="preserve">,000 gift in each year is to a different person: </w:t>
      </w:r>
    </w:p>
    <w:p w14:paraId="5C1CB30F" w14:textId="77777777" w:rsidR="002D1428" w:rsidRPr="00232F91" w:rsidRDefault="002D1428" w:rsidP="008C52A9">
      <w:pPr>
        <w:numPr>
          <w:ilvl w:val="0"/>
          <w:numId w:val="32"/>
        </w:numPr>
        <w:rPr>
          <w:rStyle w:val="Strong"/>
        </w:rPr>
      </w:pPr>
      <w:r w:rsidRPr="00232F91">
        <w:rPr>
          <w:rStyle w:val="Strong"/>
        </w:rPr>
        <w:t>True</w:t>
      </w:r>
    </w:p>
    <w:p w14:paraId="540E3E7C" w14:textId="77777777" w:rsidR="002D1428" w:rsidRPr="00232F91" w:rsidRDefault="002D1428" w:rsidP="00561C02">
      <w:pPr>
        <w:pStyle w:val="ReviewAnswer"/>
      </w:pPr>
      <w:r w:rsidRPr="00232F91">
        <w:rPr>
          <w:rStyle w:val="Strong"/>
          <w:bCs w:val="0"/>
        </w:rPr>
        <w:t>Correct</w:t>
      </w:r>
      <w:r w:rsidRPr="00232F91">
        <w:rPr>
          <w:rStyle w:val="Strong"/>
          <w:b w:val="0"/>
          <w:bCs w:val="0"/>
        </w:rPr>
        <w:t xml:space="preserve">. </w:t>
      </w:r>
      <w:r w:rsidRPr="00232F91">
        <w:t xml:space="preserve">There is no limit to the number of </w:t>
      </w:r>
      <w:proofErr w:type="spellStart"/>
      <w:r w:rsidRPr="00232F91">
        <w:t>donees</w:t>
      </w:r>
      <w:proofErr w:type="spellEnd"/>
      <w:r w:rsidRPr="00232F91">
        <w:t xml:space="preserve"> who may receive an annual exclusion gift. </w:t>
      </w:r>
    </w:p>
    <w:p w14:paraId="417FF470" w14:textId="77777777" w:rsidR="002D1428" w:rsidRPr="00232F91" w:rsidRDefault="002D1428" w:rsidP="008C52A9">
      <w:pPr>
        <w:numPr>
          <w:ilvl w:val="0"/>
          <w:numId w:val="32"/>
        </w:numPr>
      </w:pPr>
      <w:r w:rsidRPr="00232F91">
        <w:t>False</w:t>
      </w:r>
    </w:p>
    <w:p w14:paraId="64D13AE9" w14:textId="77777777" w:rsidR="002D1428" w:rsidRPr="00232F91" w:rsidRDefault="002D1428" w:rsidP="00561C02">
      <w:pPr>
        <w:pStyle w:val="ReviewAnswer"/>
      </w:pPr>
      <w:r w:rsidRPr="00232F91">
        <w:rPr>
          <w:rStyle w:val="Strong"/>
          <w:bCs w:val="0"/>
        </w:rPr>
        <w:t>Incorrect</w:t>
      </w:r>
      <w:r w:rsidRPr="00232F91">
        <w:rPr>
          <w:rStyle w:val="Strong"/>
          <w:b w:val="0"/>
          <w:bCs w:val="0"/>
        </w:rPr>
        <w:t xml:space="preserve">. </w:t>
      </w:r>
      <w:r w:rsidRPr="00232F91">
        <w:t xml:space="preserve">There is no limit to the number of </w:t>
      </w:r>
      <w:proofErr w:type="spellStart"/>
      <w:r w:rsidRPr="00232F91">
        <w:t>donees</w:t>
      </w:r>
      <w:proofErr w:type="spellEnd"/>
      <w:r w:rsidRPr="00232F91">
        <w:t xml:space="preserve"> who may receive an annual exclusion gift.</w:t>
      </w:r>
    </w:p>
    <w:p w14:paraId="49CDEEC3" w14:textId="77777777" w:rsidR="002D1428" w:rsidRPr="00232F91" w:rsidRDefault="002D1428" w:rsidP="008C52A9">
      <w:pPr>
        <w:numPr>
          <w:ilvl w:val="0"/>
          <w:numId w:val="31"/>
        </w:numPr>
        <w:ind w:left="360"/>
        <w:rPr>
          <w:b/>
        </w:rPr>
      </w:pPr>
      <w:r w:rsidRPr="00232F91">
        <w:rPr>
          <w:b/>
        </w:rPr>
        <w:t xml:space="preserve">Life insurance owned by the deceased is included in the gross taxable estate only to the extent of its cash surrender value just prior to death: </w:t>
      </w:r>
    </w:p>
    <w:p w14:paraId="7C4D7AD0" w14:textId="77777777" w:rsidR="002D1428" w:rsidRPr="00232F91" w:rsidRDefault="002D1428" w:rsidP="008C52A9">
      <w:pPr>
        <w:numPr>
          <w:ilvl w:val="0"/>
          <w:numId w:val="32"/>
        </w:numPr>
      </w:pPr>
      <w:r w:rsidRPr="00232F91">
        <w:t>True</w:t>
      </w:r>
    </w:p>
    <w:p w14:paraId="436D84CF" w14:textId="77777777" w:rsidR="002D1428" w:rsidRPr="00232F91" w:rsidRDefault="002D1428" w:rsidP="002D1428">
      <w:pPr>
        <w:pStyle w:val="ReviewAnswer"/>
      </w:pPr>
      <w:r w:rsidRPr="00232F91">
        <w:rPr>
          <w:rStyle w:val="Strong"/>
        </w:rPr>
        <w:t>Incorrec</w:t>
      </w:r>
      <w:r w:rsidRPr="00232F91">
        <w:t>t. Life insurance owned by the deceased is generally included in the gross taxable estate at its full face value, which is the amount paid out upon death.</w:t>
      </w:r>
    </w:p>
    <w:p w14:paraId="5B8CCDCB" w14:textId="77777777" w:rsidR="002D1428" w:rsidRPr="00D74D31" w:rsidRDefault="002D1428" w:rsidP="008C52A9">
      <w:pPr>
        <w:numPr>
          <w:ilvl w:val="0"/>
          <w:numId w:val="32"/>
        </w:numPr>
        <w:rPr>
          <w:rStyle w:val="Strong"/>
        </w:rPr>
      </w:pPr>
      <w:r w:rsidRPr="00232F91">
        <w:rPr>
          <w:rStyle w:val="Strong"/>
        </w:rPr>
        <w:t>False</w:t>
      </w:r>
    </w:p>
    <w:p w14:paraId="43BFC15C" w14:textId="77777777" w:rsidR="002D1428" w:rsidRPr="00232F91" w:rsidRDefault="002D1428" w:rsidP="002D1428">
      <w:pPr>
        <w:pStyle w:val="ReviewAnswer"/>
      </w:pPr>
      <w:r w:rsidRPr="00232F91">
        <w:rPr>
          <w:rStyle w:val="Strong"/>
        </w:rPr>
        <w:t>Correct</w:t>
      </w:r>
      <w:r w:rsidRPr="00232F91">
        <w:t>. Life insurance owned by the deceased is generally included in the gross taxable estate at its full face value, which is the amount paid out upon death.</w:t>
      </w:r>
    </w:p>
    <w:p w14:paraId="2E69AD61" w14:textId="72D58326" w:rsidR="002D1428" w:rsidRPr="00232F91" w:rsidRDefault="002D1428" w:rsidP="008C52A9">
      <w:pPr>
        <w:numPr>
          <w:ilvl w:val="0"/>
          <w:numId w:val="31"/>
        </w:numPr>
        <w:ind w:left="360"/>
        <w:rPr>
          <w:b/>
        </w:rPr>
      </w:pPr>
      <w:r w:rsidRPr="00232F91">
        <w:rPr>
          <w:b/>
        </w:rPr>
        <w:t>If a married couple wishes to directly pay their son's $</w:t>
      </w:r>
      <w:r w:rsidR="00A40FE9" w:rsidRPr="00232F91">
        <w:rPr>
          <w:b/>
        </w:rPr>
        <w:t>28</w:t>
      </w:r>
      <w:r w:rsidRPr="00232F91">
        <w:rPr>
          <w:b/>
        </w:rPr>
        <w:t>,000 annual college tuition</w:t>
      </w:r>
      <w:r w:rsidR="00A40FE9" w:rsidRPr="00232F91">
        <w:rPr>
          <w:b/>
        </w:rPr>
        <w:t xml:space="preserve"> in </w:t>
      </w:r>
      <w:r w:rsidR="00F97A88">
        <w:rPr>
          <w:b/>
        </w:rPr>
        <w:t>2016</w:t>
      </w:r>
      <w:r w:rsidRPr="00232F91">
        <w:rPr>
          <w:b/>
        </w:rPr>
        <w:t xml:space="preserve">, any additional gifts to their son would be taxable: </w:t>
      </w:r>
    </w:p>
    <w:p w14:paraId="272D3C9B" w14:textId="77777777" w:rsidR="002D1428" w:rsidRPr="00232F91" w:rsidRDefault="002D1428" w:rsidP="008C52A9">
      <w:pPr>
        <w:numPr>
          <w:ilvl w:val="0"/>
          <w:numId w:val="32"/>
        </w:numPr>
      </w:pPr>
      <w:r w:rsidRPr="00232F91">
        <w:t>True</w:t>
      </w:r>
    </w:p>
    <w:p w14:paraId="0D7ABC09" w14:textId="4BFC47F2" w:rsidR="002D1428" w:rsidRPr="00232F91" w:rsidRDefault="002D1428" w:rsidP="002D1428">
      <w:pPr>
        <w:pStyle w:val="ReviewAnswer"/>
      </w:pPr>
      <w:r w:rsidRPr="00232F91">
        <w:rPr>
          <w:rStyle w:val="Strong"/>
        </w:rPr>
        <w:t xml:space="preserve">Incorrect. </w:t>
      </w:r>
      <w:r w:rsidRPr="00232F91">
        <w:t xml:space="preserve">The exclusion for tuition is </w:t>
      </w:r>
      <w:r w:rsidRPr="00D74D31">
        <w:rPr>
          <w:i/>
        </w:rPr>
        <w:t>in addition</w:t>
      </w:r>
      <w:r w:rsidRPr="00232F91">
        <w:t xml:space="preserve"> to the annual gift tax exclusion.</w:t>
      </w:r>
      <w:r w:rsidR="00F97A88">
        <w:t xml:space="preserve"> They can still make an annual exclusion gift to their son.</w:t>
      </w:r>
    </w:p>
    <w:p w14:paraId="388C61D0" w14:textId="77777777" w:rsidR="002D1428" w:rsidRPr="00D74D31" w:rsidRDefault="002D1428" w:rsidP="008C52A9">
      <w:pPr>
        <w:numPr>
          <w:ilvl w:val="0"/>
          <w:numId w:val="32"/>
        </w:numPr>
        <w:rPr>
          <w:rStyle w:val="Strong"/>
        </w:rPr>
      </w:pPr>
      <w:r w:rsidRPr="00232F91">
        <w:rPr>
          <w:rStyle w:val="Strong"/>
        </w:rPr>
        <w:t>False</w:t>
      </w:r>
    </w:p>
    <w:p w14:paraId="7C913968" w14:textId="42C52FD7" w:rsidR="002D1428" w:rsidRPr="00232F91" w:rsidRDefault="002D1428" w:rsidP="002D1428">
      <w:pPr>
        <w:pStyle w:val="ReviewAnswer"/>
      </w:pPr>
      <w:r w:rsidRPr="00232F91">
        <w:rPr>
          <w:rStyle w:val="Strong"/>
        </w:rPr>
        <w:t>Correct</w:t>
      </w:r>
      <w:r w:rsidRPr="00232F91">
        <w:t xml:space="preserve">. The exclusion for tuition is </w:t>
      </w:r>
      <w:r w:rsidRPr="00D74D31">
        <w:rPr>
          <w:i/>
        </w:rPr>
        <w:t>in addition</w:t>
      </w:r>
      <w:r w:rsidRPr="00232F91">
        <w:t xml:space="preserve"> to the annual gift tax exclusion.</w:t>
      </w:r>
      <w:r w:rsidR="00F97A88">
        <w:t xml:space="preserve"> They can still make an annual exclusion gift to their son.</w:t>
      </w:r>
    </w:p>
    <w:p w14:paraId="6A544A9B" w14:textId="77777777" w:rsidR="002D1428" w:rsidRPr="00232F91" w:rsidRDefault="002D1428" w:rsidP="008C52A9">
      <w:pPr>
        <w:numPr>
          <w:ilvl w:val="0"/>
          <w:numId w:val="31"/>
        </w:numPr>
        <w:ind w:left="360"/>
        <w:rPr>
          <w:b/>
        </w:rPr>
      </w:pPr>
      <w:r w:rsidRPr="00232F91">
        <w:rPr>
          <w:b/>
        </w:rPr>
        <w:t xml:space="preserve">The alternate valuation date is 9 months after death: </w:t>
      </w:r>
    </w:p>
    <w:p w14:paraId="3EBF1804" w14:textId="77777777" w:rsidR="002D1428" w:rsidRPr="00232F91" w:rsidRDefault="002D1428" w:rsidP="008C52A9">
      <w:pPr>
        <w:numPr>
          <w:ilvl w:val="0"/>
          <w:numId w:val="32"/>
        </w:numPr>
      </w:pPr>
      <w:r w:rsidRPr="00232F91">
        <w:t>True</w:t>
      </w:r>
    </w:p>
    <w:p w14:paraId="44092705" w14:textId="77777777" w:rsidR="002D1428" w:rsidRPr="00232F91" w:rsidRDefault="002D1428" w:rsidP="002D1428">
      <w:pPr>
        <w:pStyle w:val="ReviewAnswer"/>
      </w:pPr>
      <w:r w:rsidRPr="00232F91">
        <w:rPr>
          <w:rStyle w:val="Strong"/>
        </w:rPr>
        <w:t>Incorrect</w:t>
      </w:r>
      <w:r w:rsidRPr="00232F91">
        <w:t xml:space="preserve">. The estate tax return is due 9 months after death, but the alternate </w:t>
      </w:r>
      <w:r w:rsidRPr="00232F91">
        <w:lastRenderedPageBreak/>
        <w:t>valuation date is 6 months after death.</w:t>
      </w:r>
    </w:p>
    <w:p w14:paraId="2E2AD54A" w14:textId="77777777" w:rsidR="002D1428" w:rsidRPr="00D74D31" w:rsidRDefault="002D1428" w:rsidP="008C52A9">
      <w:pPr>
        <w:numPr>
          <w:ilvl w:val="0"/>
          <w:numId w:val="32"/>
        </w:numPr>
        <w:rPr>
          <w:rStyle w:val="Strong"/>
        </w:rPr>
      </w:pPr>
      <w:r w:rsidRPr="00232F91">
        <w:rPr>
          <w:rStyle w:val="Strong"/>
        </w:rPr>
        <w:t>False</w:t>
      </w:r>
    </w:p>
    <w:p w14:paraId="3C4555FE" w14:textId="77777777" w:rsidR="002D1428" w:rsidRPr="00232F91" w:rsidRDefault="002D1428" w:rsidP="002D1428">
      <w:pPr>
        <w:pStyle w:val="ReviewAnswer"/>
      </w:pPr>
      <w:r w:rsidRPr="00232F91">
        <w:rPr>
          <w:rStyle w:val="Strong"/>
        </w:rPr>
        <w:t>Correct</w:t>
      </w:r>
      <w:r w:rsidRPr="00232F91">
        <w:t>. The estate tax return is due 9 months after death, but the alternate valuation date is 6 months after death.</w:t>
      </w:r>
    </w:p>
    <w:p w14:paraId="5D44D9D3" w14:textId="493F06B9" w:rsidR="00203571" w:rsidRPr="00D74D31" w:rsidRDefault="00203571" w:rsidP="00D74D31">
      <w:pPr>
        <w:numPr>
          <w:ilvl w:val="0"/>
          <w:numId w:val="31"/>
        </w:numPr>
        <w:ind w:left="360"/>
        <w:rPr>
          <w:rStyle w:val="Strong"/>
          <w:bCs w:val="0"/>
        </w:rPr>
      </w:pPr>
      <w:r w:rsidRPr="00D74D31">
        <w:rPr>
          <w:rStyle w:val="Strong"/>
        </w:rPr>
        <w:t xml:space="preserve">With portability, a surviving spouse’s Applicable Exclusion Amount equals their Basic Exclusion Amount plus the: </w:t>
      </w:r>
    </w:p>
    <w:p w14:paraId="356557C2" w14:textId="77777777" w:rsidR="00203571" w:rsidRPr="00D74D31" w:rsidRDefault="00203571" w:rsidP="00203571">
      <w:pPr>
        <w:numPr>
          <w:ilvl w:val="0"/>
          <w:numId w:val="19"/>
        </w:numPr>
        <w:rPr>
          <w:rStyle w:val="Strong"/>
        </w:rPr>
      </w:pPr>
      <w:r w:rsidRPr="00D74D31">
        <w:rPr>
          <w:rStyle w:val="Strong"/>
        </w:rPr>
        <w:t>DSUE</w:t>
      </w:r>
    </w:p>
    <w:p w14:paraId="0BE47ABB" w14:textId="77777777" w:rsidR="00203571" w:rsidRPr="00D74D31" w:rsidRDefault="00203571" w:rsidP="00203571">
      <w:pPr>
        <w:pStyle w:val="ReviewAnswer"/>
      </w:pPr>
      <w:r w:rsidRPr="00D74D31">
        <w:rPr>
          <w:b/>
        </w:rPr>
        <w:t>Correct.</w:t>
      </w:r>
      <w:r w:rsidRPr="00D74D31">
        <w:t xml:space="preserve"> They get to add the Deceased Spousal Unused Exclusion Amount.</w:t>
      </w:r>
    </w:p>
    <w:p w14:paraId="574515D3" w14:textId="77777777" w:rsidR="00203571" w:rsidRPr="00D74D31" w:rsidRDefault="00203571" w:rsidP="00203571">
      <w:pPr>
        <w:numPr>
          <w:ilvl w:val="0"/>
          <w:numId w:val="19"/>
        </w:numPr>
        <w:rPr>
          <w:rStyle w:val="Strong"/>
          <w:b w:val="0"/>
        </w:rPr>
      </w:pPr>
      <w:r w:rsidRPr="00D74D31">
        <w:rPr>
          <w:rStyle w:val="Strong"/>
          <w:b w:val="0"/>
        </w:rPr>
        <w:t>DSSU</w:t>
      </w:r>
    </w:p>
    <w:p w14:paraId="10631AD8" w14:textId="77777777" w:rsidR="00203571" w:rsidRPr="00D74D31" w:rsidRDefault="00203571" w:rsidP="00203571">
      <w:pPr>
        <w:pStyle w:val="ReviewAnswer"/>
      </w:pPr>
      <w:r w:rsidRPr="00D74D31">
        <w:rPr>
          <w:b/>
        </w:rPr>
        <w:t>Incorrect.</w:t>
      </w:r>
      <w:r w:rsidRPr="00D74D31">
        <w:t xml:space="preserve"> Try again.</w:t>
      </w:r>
    </w:p>
    <w:p w14:paraId="4509861E" w14:textId="77777777" w:rsidR="00203571" w:rsidRPr="00D74D31" w:rsidRDefault="00203571" w:rsidP="00203571">
      <w:pPr>
        <w:numPr>
          <w:ilvl w:val="0"/>
          <w:numId w:val="19"/>
        </w:numPr>
        <w:rPr>
          <w:rStyle w:val="Strong"/>
          <w:b w:val="0"/>
        </w:rPr>
      </w:pPr>
      <w:r w:rsidRPr="00D74D31">
        <w:rPr>
          <w:rStyle w:val="Strong"/>
          <w:b w:val="0"/>
        </w:rPr>
        <w:t>DESU</w:t>
      </w:r>
    </w:p>
    <w:p w14:paraId="196B08D7" w14:textId="77777777" w:rsidR="00203571" w:rsidRPr="00D74D31" w:rsidRDefault="00203571" w:rsidP="00203571">
      <w:pPr>
        <w:pStyle w:val="ReviewAnswer"/>
      </w:pPr>
      <w:r w:rsidRPr="00D74D31">
        <w:rPr>
          <w:b/>
        </w:rPr>
        <w:t>Incorrect.</w:t>
      </w:r>
      <w:r w:rsidRPr="00D74D31">
        <w:t xml:space="preserve"> Try again.</w:t>
      </w:r>
    </w:p>
    <w:p w14:paraId="3A3ECEB6" w14:textId="77777777" w:rsidR="00203571" w:rsidRPr="00D74D31" w:rsidRDefault="00203571" w:rsidP="00203571">
      <w:pPr>
        <w:numPr>
          <w:ilvl w:val="0"/>
          <w:numId w:val="19"/>
        </w:numPr>
        <w:rPr>
          <w:rStyle w:val="Strong"/>
          <w:b w:val="0"/>
        </w:rPr>
      </w:pPr>
      <w:r w:rsidRPr="00D74D31">
        <w:rPr>
          <w:rStyle w:val="Strong"/>
          <w:b w:val="0"/>
        </w:rPr>
        <w:t>DUSE</w:t>
      </w:r>
    </w:p>
    <w:p w14:paraId="11F1BD01" w14:textId="1B84A930" w:rsidR="00F97A88" w:rsidRDefault="00203571" w:rsidP="00232F91">
      <w:pPr>
        <w:pStyle w:val="ReviewAnswer"/>
      </w:pPr>
      <w:r w:rsidRPr="00D74D31">
        <w:rPr>
          <w:b/>
        </w:rPr>
        <w:t>Incorrect.</w:t>
      </w:r>
      <w:r w:rsidRPr="00D74D31">
        <w:t xml:space="preserve"> Try again.</w:t>
      </w:r>
    </w:p>
    <w:p w14:paraId="325E0DD1" w14:textId="77777777" w:rsidR="00203571" w:rsidRPr="00A93E3E" w:rsidRDefault="00203571" w:rsidP="00D74D31">
      <w:pPr>
        <w:pStyle w:val="ReviewAnswer"/>
        <w:ind w:left="0"/>
      </w:pPr>
    </w:p>
    <w:p w14:paraId="4B00D082" w14:textId="0415421E" w:rsidR="00741476" w:rsidRPr="00F34184" w:rsidRDefault="00741476" w:rsidP="002D1428">
      <w:pPr>
        <w:pStyle w:val="Heading2"/>
      </w:pPr>
      <w:r w:rsidRPr="00F34184">
        <w:br w:type="page"/>
      </w:r>
      <w:r w:rsidRPr="00F34184">
        <w:lastRenderedPageBreak/>
        <w:t>Generation</w:t>
      </w:r>
      <w:r w:rsidR="006C1ECB">
        <w:t>-</w:t>
      </w:r>
      <w:r w:rsidRPr="00F34184">
        <w:t xml:space="preserve">Skipping Transfer Taxes </w:t>
      </w:r>
    </w:p>
    <w:p w14:paraId="794BDFE4" w14:textId="3E962F5F" w:rsidR="00000BBC" w:rsidRPr="00676E73" w:rsidRDefault="00000BBC" w:rsidP="00561C02">
      <w:pPr>
        <w:rPr>
          <w:rFonts w:eastAsia="Arial Unicode MS"/>
        </w:rPr>
      </w:pPr>
      <w:r w:rsidRPr="00A93E3E">
        <w:t>The final aspect of the transfer tax system to be examined is the Generation</w:t>
      </w:r>
      <w:r w:rsidR="006C1ECB">
        <w:t>-</w:t>
      </w:r>
      <w:r w:rsidRPr="00A93E3E">
        <w:t>Skipping Transfer Tax (GST Tax or GSTT). This tax helps ensure that every generation gets taxed. It is IN ADDITION TO any gift or estate taxes that may be applicable to a transfer. Therefore, situations that require payment of both a gift/estate transfer tax AND a GST tax are generally to be avoided, as they may result in a combined tax that is close to the value of the transfer.</w:t>
      </w:r>
    </w:p>
    <w:p w14:paraId="6ED937C5" w14:textId="77777777" w:rsidR="00741476" w:rsidRPr="00A93E3E" w:rsidRDefault="00741476" w:rsidP="00561C02">
      <w:r w:rsidRPr="00A93E3E">
        <w:t>GST taxation is an area of taxation that is very complex, and usually involves a specialist when it applies. For most professionals, the primary skills needed are:</w:t>
      </w:r>
    </w:p>
    <w:p w14:paraId="1E3D69D8" w14:textId="77777777" w:rsidR="00741476" w:rsidRPr="00A93E3E" w:rsidRDefault="00741476" w:rsidP="008C52A9">
      <w:pPr>
        <w:numPr>
          <w:ilvl w:val="0"/>
          <w:numId w:val="32"/>
        </w:numPr>
      </w:pPr>
      <w:r w:rsidRPr="00A93E3E">
        <w:t xml:space="preserve">The ability to identify skip persons to whom the tax applies. </w:t>
      </w:r>
    </w:p>
    <w:p w14:paraId="35123EE3" w14:textId="77777777" w:rsidR="00741476" w:rsidRPr="00A93E3E" w:rsidRDefault="00741476" w:rsidP="008C52A9">
      <w:pPr>
        <w:numPr>
          <w:ilvl w:val="0"/>
          <w:numId w:val="32"/>
        </w:numPr>
      </w:pPr>
      <w:r w:rsidRPr="00A93E3E">
        <w:t xml:space="preserve">The ability to identify events that trigger the tax. </w:t>
      </w:r>
    </w:p>
    <w:p w14:paraId="180365E1" w14:textId="77777777" w:rsidR="00741476" w:rsidRPr="00A93E3E" w:rsidRDefault="00741476" w:rsidP="00AE78D3">
      <w:r w:rsidRPr="00A93E3E">
        <w:t xml:space="preserve">This course will restrict itself to those two skills. </w:t>
      </w:r>
    </w:p>
    <w:p w14:paraId="5568334A" w14:textId="77777777" w:rsidR="00741476" w:rsidRPr="00561C02" w:rsidRDefault="00741476" w:rsidP="00561C02">
      <w:pPr>
        <w:pStyle w:val="Heading2"/>
        <w:rPr>
          <w:rStyle w:val="Heading1Char"/>
          <w:bCs w:val="0"/>
          <w:i w:val="0"/>
          <w:iCs/>
          <w:color w:val="17365D"/>
          <w:kern w:val="0"/>
          <w:szCs w:val="12"/>
        </w:rPr>
      </w:pPr>
      <w:r>
        <w:rPr>
          <w:sz w:val="22"/>
        </w:rPr>
        <w:br w:type="page"/>
      </w:r>
      <w:r w:rsidRPr="00561C02">
        <w:rPr>
          <w:rStyle w:val="Heading1Char"/>
          <w:bCs w:val="0"/>
          <w:i w:val="0"/>
          <w:iCs/>
          <w:color w:val="17365D"/>
          <w:kern w:val="0"/>
          <w:szCs w:val="12"/>
        </w:rPr>
        <w:lastRenderedPageBreak/>
        <w:t>Identifying Skip Persons</w:t>
      </w:r>
    </w:p>
    <w:p w14:paraId="198493D3" w14:textId="77777777" w:rsidR="00741476" w:rsidRPr="00A93E3E" w:rsidRDefault="00741476" w:rsidP="002D1428">
      <w:r w:rsidRPr="00A93E3E">
        <w:t xml:space="preserve">The GST tax applies to transfers of property to individuals who are two or more generations below the person making or triggering the transfer (known as the </w:t>
      </w:r>
      <w:r w:rsidRPr="00A93E3E">
        <w:rPr>
          <w:b/>
          <w:bCs/>
        </w:rPr>
        <w:t>"transferor"</w:t>
      </w:r>
      <w:r w:rsidRPr="00A93E3E">
        <w:t xml:space="preserve">). Generally, the transferor is someone who is making a lifetime gift or a deceased person who is transferring or triggering a transfer at his or her death. </w:t>
      </w:r>
    </w:p>
    <w:p w14:paraId="0E27B563" w14:textId="77777777" w:rsidR="00741476" w:rsidRPr="00A93E3E" w:rsidRDefault="00741476" w:rsidP="002D1428">
      <w:r w:rsidRPr="00A93E3E">
        <w:t xml:space="preserve">Individuals two or more generations below the transferor are known as </w:t>
      </w:r>
      <w:r w:rsidRPr="00A93E3E">
        <w:rPr>
          <w:b/>
          <w:bCs/>
        </w:rPr>
        <w:t>"skip persons,"</w:t>
      </w:r>
      <w:r w:rsidRPr="00A93E3E">
        <w:t xml:space="preserve"> because a transfer to them would "skip" a generation to get to them. Everyone else would be a </w:t>
      </w:r>
      <w:r w:rsidRPr="00A93E3E">
        <w:rPr>
          <w:b/>
          <w:bCs/>
        </w:rPr>
        <w:t>"non-skip person."</w:t>
      </w:r>
      <w:r w:rsidRPr="00A93E3E">
        <w:t xml:space="preserve"> </w:t>
      </w:r>
    </w:p>
    <w:p w14:paraId="24663F21" w14:textId="77777777" w:rsidR="00741476" w:rsidRPr="00A93E3E" w:rsidRDefault="00741476" w:rsidP="002D1428">
      <w:r w:rsidRPr="00A93E3E">
        <w:t xml:space="preserve">To identify an applicable situation, it is necessary to identify skip persons. Study the chart below carefully. Each arrow represents a possible transfer from the transferor. </w:t>
      </w:r>
    </w:p>
    <w:p w14:paraId="01909641" w14:textId="77777777" w:rsidR="00741476" w:rsidRPr="00A93E3E" w:rsidRDefault="00741476" w:rsidP="002D1428">
      <w:pPr>
        <w:rPr>
          <w:b/>
          <w:bCs/>
          <w:color w:val="FF0000"/>
        </w:rPr>
      </w:pPr>
      <w:r w:rsidRPr="00A93E3E">
        <w:rPr>
          <w:b/>
          <w:bCs/>
          <w:color w:val="FF0000"/>
        </w:rPr>
        <w:t xml:space="preserve">Position the mouse over each of the persons below to identify if the person is a non-skip person or a skip person. </w:t>
      </w:r>
    </w:p>
    <w:p w14:paraId="22E0F71C" w14:textId="77777777" w:rsidR="00706851" w:rsidRPr="00706851" w:rsidRDefault="00706851" w:rsidP="002D1428">
      <w:r w:rsidRPr="00A93E3E">
        <w:t xml:space="preserve">If </w:t>
      </w:r>
      <w:r w:rsidRPr="00A93E3E">
        <w:rPr>
          <w:b/>
        </w:rPr>
        <w:t>related</w:t>
      </w:r>
      <w:r w:rsidRPr="00A93E3E">
        <w:t xml:space="preserve"> to the transferor, a skip person is someone two or more generations below the transferor. For example</w:t>
      </w:r>
      <w:r>
        <w:t xml:space="preserve">: </w:t>
      </w:r>
    </w:p>
    <w:p w14:paraId="2B74A931" w14:textId="77777777" w:rsidR="00706851" w:rsidRPr="00E123D4" w:rsidRDefault="004C2596" w:rsidP="00561C02">
      <w:pPr>
        <w:pStyle w:val="NormalWeb"/>
        <w:ind w:right="720"/>
        <w:rPr>
          <w:rFonts w:ascii="Arial" w:hAnsi="Arial" w:cs="Arial"/>
          <w:sz w:val="24"/>
          <w:szCs w:val="24"/>
        </w:rPr>
      </w:pPr>
      <w:r>
        <w:rPr>
          <w:rFonts w:ascii="Arial" w:hAnsi="Arial" w:cs="Arial"/>
          <w:noProof/>
          <w:sz w:val="24"/>
          <w:szCs w:val="24"/>
        </w:rPr>
        <w:drawing>
          <wp:inline distT="0" distB="0" distL="0" distR="0" wp14:anchorId="73A3A17B" wp14:editId="6776DA93">
            <wp:extent cx="3281680" cy="2367280"/>
            <wp:effectExtent l="0" t="0" r="0" b="0"/>
            <wp:docPr id="3" name="Picture 3" descr="Identifying Skip Persons 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fying Skip Persons 1 cop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1680" cy="2367280"/>
                    </a:xfrm>
                    <a:prstGeom prst="rect">
                      <a:avLst/>
                    </a:prstGeom>
                    <a:noFill/>
                    <a:ln>
                      <a:noFill/>
                    </a:ln>
                  </pic:spPr>
                </pic:pic>
              </a:graphicData>
            </a:graphic>
          </wp:inline>
        </w:drawing>
      </w:r>
    </w:p>
    <w:p w14:paraId="358B8EBC" w14:textId="77777777" w:rsidR="0069270C" w:rsidRPr="00A93E3E" w:rsidRDefault="0069270C" w:rsidP="002D1428">
      <w:r w:rsidRPr="00A93E3E">
        <w:t xml:space="preserve">If </w:t>
      </w:r>
      <w:r w:rsidRPr="00A93E3E">
        <w:rPr>
          <w:b/>
          <w:i/>
        </w:rPr>
        <w:t>not related</w:t>
      </w:r>
      <w:r w:rsidRPr="00A93E3E">
        <w:t xml:space="preserve">, they are in the same generation if within 12½ years of age. Each successive generation is defined in spans of 25 years. For the illustration below, "T" refers to the Transferor's age: </w:t>
      </w:r>
    </w:p>
    <w:p w14:paraId="45EFA0E5" w14:textId="77777777" w:rsidR="0069270C" w:rsidRPr="00A93E3E" w:rsidRDefault="004C2596" w:rsidP="00561C02">
      <w:pPr>
        <w:pStyle w:val="BodyText"/>
      </w:pPr>
      <w:r>
        <w:rPr>
          <w:noProof/>
        </w:rPr>
        <w:lastRenderedPageBreak/>
        <w:drawing>
          <wp:inline distT="0" distB="0" distL="0" distR="0" wp14:anchorId="55AC3303" wp14:editId="4A2DCC5C">
            <wp:extent cx="3058160" cy="2529840"/>
            <wp:effectExtent l="0" t="0" r="0" b="10160"/>
            <wp:docPr id="4" name="Picture 4" descr="Identifying Skip Persons 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ntifying Skip Persons 2 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8160" cy="2529840"/>
                    </a:xfrm>
                    <a:prstGeom prst="rect">
                      <a:avLst/>
                    </a:prstGeom>
                    <a:noFill/>
                    <a:ln>
                      <a:noFill/>
                    </a:ln>
                  </pic:spPr>
                </pic:pic>
              </a:graphicData>
            </a:graphic>
          </wp:inline>
        </w:drawing>
      </w:r>
    </w:p>
    <w:p w14:paraId="14FC4437" w14:textId="77777777" w:rsidR="00741476" w:rsidRPr="00F34184" w:rsidRDefault="0069270C" w:rsidP="002D1428">
      <w:pPr>
        <w:pStyle w:val="Heading2"/>
        <w:rPr>
          <w:rFonts w:eastAsia="Arial Unicode MS"/>
        </w:rPr>
      </w:pPr>
      <w:r>
        <w:br w:type="page"/>
      </w:r>
      <w:r w:rsidR="00741476" w:rsidRPr="00F34184">
        <w:lastRenderedPageBreak/>
        <w:t>Predeceased Parents</w:t>
      </w:r>
    </w:p>
    <w:p w14:paraId="2CD1AF59" w14:textId="667CD417" w:rsidR="00741476" w:rsidRPr="00A93E3E" w:rsidRDefault="00741476" w:rsidP="002D1428">
      <w:r w:rsidRPr="00A93E3E">
        <w:t xml:space="preserve">When making transfers to lineal descendants, what </w:t>
      </w:r>
      <w:r w:rsidR="00C6138C">
        <w:t xml:space="preserve">happens if the parent of a skip </w:t>
      </w:r>
      <w:r w:rsidRPr="00A93E3E">
        <w:t xml:space="preserve">person dies before the transfer? Put simply, the successive generations move up one step to fill the void.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4060"/>
        <w:gridCol w:w="5516"/>
      </w:tblGrid>
      <w:tr w:rsidR="00741476" w:rsidRPr="000B0BD1" w14:paraId="0E5139A8" w14:textId="77777777" w:rsidTr="00561C02">
        <w:tc>
          <w:tcPr>
            <w:tcW w:w="4788" w:type="dxa"/>
          </w:tcPr>
          <w:p w14:paraId="0340BA1C" w14:textId="77777777" w:rsidR="00741476" w:rsidRPr="00000BBC" w:rsidRDefault="00741476" w:rsidP="002D1428">
            <w:r w:rsidRPr="00000BBC">
              <w:t xml:space="preserve">Here is the situation before the death: </w:t>
            </w:r>
          </w:p>
        </w:tc>
        <w:tc>
          <w:tcPr>
            <w:tcW w:w="6520" w:type="dxa"/>
          </w:tcPr>
          <w:p w14:paraId="6530704D" w14:textId="77777777" w:rsidR="00741476" w:rsidRPr="00000BBC" w:rsidRDefault="00741476" w:rsidP="002D1428">
            <w:r w:rsidRPr="00000BBC">
              <w:t xml:space="preserve">Here is the situation after the child's death: </w:t>
            </w:r>
          </w:p>
        </w:tc>
      </w:tr>
      <w:tr w:rsidR="00741476" w:rsidRPr="000B0BD1" w14:paraId="49A8517E" w14:textId="77777777" w:rsidTr="00561C02">
        <w:tc>
          <w:tcPr>
            <w:tcW w:w="4788" w:type="dxa"/>
          </w:tcPr>
          <w:p w14:paraId="5D1D99ED" w14:textId="77777777" w:rsidR="00741476" w:rsidRPr="00E123D4" w:rsidRDefault="004C2596" w:rsidP="00561C02">
            <w:pPr>
              <w:pStyle w:val="NormalWeb"/>
              <w:spacing w:before="0" w:after="0"/>
              <w:ind w:right="720"/>
              <w:rPr>
                <w:rFonts w:ascii="Arial" w:hAnsi="Arial" w:cs="Arial"/>
                <w:b/>
                <w:bCs/>
                <w:color w:val="000099"/>
                <w:sz w:val="27"/>
                <w:szCs w:val="27"/>
              </w:rPr>
            </w:pPr>
            <w:r>
              <w:rPr>
                <w:rFonts w:ascii="Arial" w:hAnsi="Arial" w:cs="Arial"/>
                <w:b/>
                <w:noProof/>
                <w:color w:val="000099"/>
                <w:sz w:val="27"/>
                <w:szCs w:val="27"/>
              </w:rPr>
              <w:drawing>
                <wp:inline distT="0" distB="0" distL="0" distR="0" wp14:anchorId="5A05D032" wp14:editId="57857622">
                  <wp:extent cx="2581359" cy="2550160"/>
                  <wp:effectExtent l="0" t="0" r="9525" b="0"/>
                  <wp:docPr id="5" name="Picture 21" descr="predeceased_a_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deceased_a_v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452" cy="2559143"/>
                          </a:xfrm>
                          <a:prstGeom prst="rect">
                            <a:avLst/>
                          </a:prstGeom>
                          <a:noFill/>
                          <a:ln>
                            <a:noFill/>
                          </a:ln>
                        </pic:spPr>
                      </pic:pic>
                    </a:graphicData>
                  </a:graphic>
                </wp:inline>
              </w:drawing>
            </w:r>
          </w:p>
        </w:tc>
        <w:tc>
          <w:tcPr>
            <w:tcW w:w="6520" w:type="dxa"/>
          </w:tcPr>
          <w:p w14:paraId="53A70644" w14:textId="77777777" w:rsidR="00741476" w:rsidRPr="00E123D4" w:rsidRDefault="004C2596" w:rsidP="00561C02">
            <w:pPr>
              <w:pStyle w:val="NormalWeb"/>
              <w:spacing w:before="0" w:after="0"/>
              <w:ind w:right="720"/>
              <w:jc w:val="both"/>
              <w:rPr>
                <w:rFonts w:ascii="Arial" w:hAnsi="Arial" w:cs="Arial"/>
                <w:b/>
                <w:bCs/>
                <w:color w:val="000099"/>
                <w:sz w:val="27"/>
                <w:szCs w:val="27"/>
              </w:rPr>
            </w:pPr>
            <w:r>
              <w:rPr>
                <w:rFonts w:ascii="Arial" w:hAnsi="Arial" w:cs="Arial"/>
                <w:b/>
                <w:noProof/>
                <w:color w:val="000099"/>
                <w:sz w:val="27"/>
                <w:szCs w:val="27"/>
              </w:rPr>
              <w:drawing>
                <wp:inline distT="0" distB="0" distL="0" distR="0" wp14:anchorId="1EB2AAC6" wp14:editId="474E1DBC">
                  <wp:extent cx="2946400" cy="2611120"/>
                  <wp:effectExtent l="0" t="0" r="0" b="5080"/>
                  <wp:docPr id="2" name="Picture 22" descr="predeceased_b_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deceased_b_v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6400" cy="2611120"/>
                          </a:xfrm>
                          <a:prstGeom prst="rect">
                            <a:avLst/>
                          </a:prstGeom>
                          <a:noFill/>
                          <a:ln>
                            <a:noFill/>
                          </a:ln>
                        </pic:spPr>
                      </pic:pic>
                    </a:graphicData>
                  </a:graphic>
                </wp:inline>
              </w:drawing>
            </w:r>
          </w:p>
        </w:tc>
      </w:tr>
    </w:tbl>
    <w:p w14:paraId="594B331A" w14:textId="77777777" w:rsidR="00D465FA" w:rsidRDefault="00D465FA" w:rsidP="00561C02">
      <w:pPr>
        <w:spacing w:before="0" w:after="0"/>
      </w:pP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D465FA" w14:paraId="66892D1A" w14:textId="77777777" w:rsidTr="00D74D31">
        <w:tc>
          <w:tcPr>
            <w:tcW w:w="9576" w:type="dxa"/>
            <w:shd w:val="pct20" w:color="auto" w:fill="auto"/>
          </w:tcPr>
          <w:p w14:paraId="34F44E9A" w14:textId="77777777" w:rsidR="00D465FA" w:rsidRPr="00000BBC" w:rsidRDefault="00D465FA" w:rsidP="00D465FA">
            <w:pPr>
              <w:rPr>
                <w:b/>
              </w:rPr>
            </w:pPr>
            <w:r w:rsidRPr="00000BBC">
              <w:rPr>
                <w:b/>
              </w:rPr>
              <w:t xml:space="preserve">What happens if there are no surviving lineal descendants? </w:t>
            </w:r>
          </w:p>
          <w:p w14:paraId="1B7841D7" w14:textId="77777777" w:rsidR="00D465FA" w:rsidRPr="007E7F59" w:rsidRDefault="00D465FA" w:rsidP="00D465FA">
            <w:pPr>
              <w:rPr>
                <w:b/>
              </w:rPr>
            </w:pPr>
            <w:r w:rsidRPr="00000BBC">
              <w:t xml:space="preserve">In that case, this same adjustment to skip persons can be made for any of the descendants of the transferor's parents or the transferor's spouse's parents. </w:t>
            </w:r>
            <w:r w:rsidRPr="007E7F59">
              <w:rPr>
                <w:b/>
              </w:rPr>
              <w:t>But this only applies when the transferor has no lineal descendants of his/her own.</w:t>
            </w:r>
          </w:p>
          <w:p w14:paraId="6F828B0D" w14:textId="77777777" w:rsidR="00561C02" w:rsidRDefault="00561C02" w:rsidP="00561C02">
            <w:pPr>
              <w:spacing w:before="0" w:after="0"/>
            </w:pPr>
          </w:p>
          <w:tbl>
            <w:tblPr>
              <w:tblW w:w="0" w:type="auto"/>
              <w:tblBorders>
                <w:top w:val="single" w:sz="4" w:space="0" w:color="auto"/>
                <w:left w:val="single" w:sz="4" w:space="0" w:color="auto"/>
                <w:bottom w:val="single" w:sz="4" w:space="0" w:color="auto"/>
                <w:right w:val="single" w:sz="4" w:space="0" w:color="auto"/>
              </w:tblBorders>
              <w:shd w:val="pct10" w:color="auto" w:fill="auto"/>
              <w:tblLook w:val="04A0" w:firstRow="1" w:lastRow="0" w:firstColumn="1" w:lastColumn="0" w:noHBand="0" w:noVBand="1"/>
            </w:tblPr>
            <w:tblGrid>
              <w:gridCol w:w="9350"/>
            </w:tblGrid>
            <w:tr w:rsidR="00561C02" w:rsidRPr="008D3CA3" w14:paraId="49667154" w14:textId="77777777" w:rsidTr="00D74D31">
              <w:tc>
                <w:tcPr>
                  <w:tcW w:w="9576" w:type="dxa"/>
                  <w:shd w:val="pct10" w:color="auto" w:fill="auto"/>
                </w:tcPr>
                <w:p w14:paraId="7E1D6988" w14:textId="77777777" w:rsidR="00561C02" w:rsidRPr="008D3CA3" w:rsidRDefault="00561C02" w:rsidP="00561C02">
                  <w:r>
                    <w:rPr>
                      <w:rStyle w:val="Strong"/>
                    </w:rPr>
                    <w:t xml:space="preserve">Example:  </w:t>
                  </w:r>
                  <w:r w:rsidRPr="00D465FA">
                    <w:rPr>
                      <w:rStyle w:val="Strong"/>
                    </w:rPr>
                    <w:t>John’s Story</w:t>
                  </w:r>
                  <w:r w:rsidRPr="00D465FA">
                    <w:br/>
                    <w:t xml:space="preserve">John has no lineal descendants. His brother, who died last year, was survived by one child and two grandchildren. If John were to make transfers to his deceased brother's grandchildren, they would no longer be considered skip persons. </w:t>
                  </w:r>
                </w:p>
              </w:tc>
            </w:tr>
          </w:tbl>
          <w:p w14:paraId="7A168525" w14:textId="77777777" w:rsidR="00561C02" w:rsidRDefault="00561C02" w:rsidP="00561C02">
            <w:pPr>
              <w:spacing w:before="0" w:after="0"/>
            </w:pPr>
          </w:p>
          <w:p w14:paraId="4CFED048" w14:textId="77777777" w:rsidR="00561C02" w:rsidRDefault="00561C02" w:rsidP="00561C02">
            <w:pPr>
              <w:spacing w:before="0" w:after="0"/>
            </w:pPr>
          </w:p>
        </w:tc>
      </w:tr>
    </w:tbl>
    <w:p w14:paraId="37941B35" w14:textId="77777777" w:rsidR="00D465FA" w:rsidRDefault="00D465FA" w:rsidP="00561C02">
      <w:pPr>
        <w:spacing w:before="0" w:after="0"/>
      </w:pPr>
    </w:p>
    <w:p w14:paraId="47E49526" w14:textId="77777777" w:rsidR="00741476" w:rsidRPr="00205FB7" w:rsidRDefault="00741476" w:rsidP="00561C02">
      <w:pPr>
        <w:pStyle w:val="Heading2"/>
      </w:pPr>
      <w:r w:rsidRPr="00D465FA">
        <w:br w:type="page"/>
      </w:r>
      <w:r w:rsidRPr="00205FB7">
        <w:lastRenderedPageBreak/>
        <w:t>Identifying Triggering Events</w:t>
      </w:r>
    </w:p>
    <w:p w14:paraId="240D21BE" w14:textId="77777777" w:rsidR="0044609A" w:rsidRDefault="00741476" w:rsidP="0044609A">
      <w:pPr>
        <w:pStyle w:val="BodyText"/>
        <w:rPr>
          <w:b/>
          <w:bCs/>
          <w:color w:val="FF0000"/>
        </w:rPr>
      </w:pPr>
      <w:r w:rsidRPr="00A93E3E">
        <w:t>Three events can trigger the GST tax.</w:t>
      </w:r>
      <w:r w:rsidRPr="00A93E3E">
        <w:rPr>
          <w:color w:val="003300"/>
        </w:rPr>
        <w:t xml:space="preserve"> </w:t>
      </w:r>
      <w:r w:rsidR="0044609A" w:rsidRPr="00A93E3E">
        <w:rPr>
          <w:b/>
          <w:bCs/>
          <w:color w:val="FF0000"/>
        </w:rPr>
        <w:t>Click each type of event to learn more.</w:t>
      </w:r>
    </w:p>
    <w:p w14:paraId="273AA4EE" w14:textId="77777777" w:rsidR="00741476" w:rsidRPr="00A93E3E" w:rsidRDefault="00741476" w:rsidP="00561C02"/>
    <w:p w14:paraId="0FD5F4F0" w14:textId="77777777" w:rsidR="00B666FF" w:rsidRPr="00A93E3E" w:rsidRDefault="00B666FF" w:rsidP="00561C02">
      <w:pPr>
        <w:spacing w:before="0" w:after="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468"/>
      </w:tblGrid>
      <w:tr w:rsidR="00741476" w:rsidRPr="00B666FF" w14:paraId="257E3DF1" w14:textId="77777777" w:rsidTr="00B666FF">
        <w:tc>
          <w:tcPr>
            <w:tcW w:w="9468" w:type="dxa"/>
            <w:shd w:val="clear" w:color="auto" w:fill="6CA8CD"/>
            <w:tcMar>
              <w:top w:w="72" w:type="dxa"/>
              <w:left w:w="115" w:type="dxa"/>
              <w:bottom w:w="72" w:type="dxa"/>
              <w:right w:w="115" w:type="dxa"/>
            </w:tcMar>
          </w:tcPr>
          <w:p w14:paraId="1E2250B0" w14:textId="77777777" w:rsidR="00741476" w:rsidRPr="00B666FF" w:rsidRDefault="00741476" w:rsidP="006C282F">
            <w:pPr>
              <w:rPr>
                <w:b/>
                <w:color w:val="FFFFFF"/>
              </w:rPr>
            </w:pPr>
            <w:r w:rsidRPr="00B666FF">
              <w:rPr>
                <w:b/>
                <w:color w:val="FFFFFF"/>
              </w:rPr>
              <w:t>Direct Skip</w:t>
            </w:r>
          </w:p>
        </w:tc>
      </w:tr>
      <w:tr w:rsidR="00741476" w:rsidRPr="000B0BD1" w14:paraId="61780A65" w14:textId="77777777" w:rsidTr="00B666FF">
        <w:tc>
          <w:tcPr>
            <w:tcW w:w="9468" w:type="dxa"/>
            <w:shd w:val="clear" w:color="auto" w:fill="FFFFFF"/>
            <w:tcMar>
              <w:top w:w="72" w:type="dxa"/>
              <w:left w:w="115" w:type="dxa"/>
              <w:bottom w:w="72" w:type="dxa"/>
              <w:right w:w="115" w:type="dxa"/>
            </w:tcMar>
          </w:tcPr>
          <w:p w14:paraId="771AFD65" w14:textId="77777777" w:rsidR="00741476" w:rsidRPr="00B666FF" w:rsidRDefault="00741476" w:rsidP="006C282F">
            <w:pPr>
              <w:rPr>
                <w:color w:val="000000"/>
              </w:rPr>
            </w:pPr>
            <w:r w:rsidRPr="00B666FF">
              <w:rPr>
                <w:color w:val="000000"/>
              </w:rPr>
              <w:t>This is a transfer from the transferor directly to a skip person. It can be a lifetime gift or a transfer from the transferor's estate upon death.</w:t>
            </w:r>
          </w:p>
        </w:tc>
      </w:tr>
      <w:tr w:rsidR="00741476" w:rsidRPr="000B0BD1" w14:paraId="393B8EBC" w14:textId="77777777" w:rsidTr="00B666FF">
        <w:tc>
          <w:tcPr>
            <w:tcW w:w="9468" w:type="dxa"/>
            <w:shd w:val="clear" w:color="auto" w:fill="6CA8CD"/>
            <w:tcMar>
              <w:top w:w="72" w:type="dxa"/>
              <w:left w:w="115" w:type="dxa"/>
              <w:bottom w:w="72" w:type="dxa"/>
              <w:right w:w="115" w:type="dxa"/>
            </w:tcMar>
          </w:tcPr>
          <w:p w14:paraId="5533A486" w14:textId="77777777" w:rsidR="00741476" w:rsidRPr="00B666FF" w:rsidRDefault="00741476" w:rsidP="006C282F">
            <w:pPr>
              <w:rPr>
                <w:b/>
                <w:color w:val="FFFFFF"/>
              </w:rPr>
            </w:pPr>
            <w:r w:rsidRPr="00B666FF">
              <w:rPr>
                <w:b/>
                <w:color w:val="FFFFFF"/>
              </w:rPr>
              <w:t>Taxable Termination</w:t>
            </w:r>
          </w:p>
        </w:tc>
      </w:tr>
      <w:tr w:rsidR="00741476" w:rsidRPr="000B0BD1" w14:paraId="45FE3069" w14:textId="77777777" w:rsidTr="00B666FF">
        <w:tc>
          <w:tcPr>
            <w:tcW w:w="9468" w:type="dxa"/>
            <w:shd w:val="clear" w:color="auto" w:fill="FFFFFF"/>
            <w:tcMar>
              <w:top w:w="72" w:type="dxa"/>
              <w:left w:w="115" w:type="dxa"/>
              <w:bottom w:w="72" w:type="dxa"/>
              <w:right w:w="115" w:type="dxa"/>
            </w:tcMar>
          </w:tcPr>
          <w:p w14:paraId="3CDF84E9" w14:textId="77777777" w:rsidR="00741476" w:rsidRDefault="00741476" w:rsidP="006C282F">
            <w:pPr>
              <w:rPr>
                <w:color w:val="000000"/>
              </w:rPr>
            </w:pPr>
            <w:r w:rsidRPr="00B666FF">
              <w:rPr>
                <w:color w:val="000000"/>
              </w:rPr>
              <w:t xml:space="preserve">This is not a transfer directly from the transferor. Rather, it is a trust or other arrangement in which the present interest of non-skip beneficiaries terminates and only skip beneficiaries remain.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56"/>
            </w:tblGrid>
            <w:tr w:rsidR="00D465FA" w14:paraId="0EF6816E" w14:textId="77777777" w:rsidTr="00D465FA">
              <w:tc>
                <w:tcPr>
                  <w:tcW w:w="8856" w:type="dxa"/>
                  <w:shd w:val="clear" w:color="auto" w:fill="D9D9D9"/>
                </w:tcPr>
                <w:p w14:paraId="65FAA47A" w14:textId="77777777" w:rsidR="00D465FA" w:rsidRPr="00561C02" w:rsidRDefault="00D465FA" w:rsidP="00561C02">
                  <w:pPr>
                    <w:rPr>
                      <w:b/>
                    </w:rPr>
                  </w:pPr>
                  <w:r w:rsidRPr="00561C02">
                    <w:rPr>
                      <w:b/>
                    </w:rPr>
                    <w:t>Mr. Smith’s Story</w:t>
                  </w:r>
                </w:p>
                <w:p w14:paraId="5B84C13F" w14:textId="77777777" w:rsidR="00D465FA" w:rsidRDefault="00D465FA" w:rsidP="00D465FA">
                  <w:r w:rsidRPr="00B666FF">
                    <w:rPr>
                      <w:color w:val="000000"/>
                    </w:rPr>
                    <w:t>The trust states that when Mr. Smith dies, the current beneficiary of the trust will be his grandchild (skipping over his child who is still alive).</w:t>
                  </w:r>
                  <w:r>
                    <w:t xml:space="preserve"> </w:t>
                  </w:r>
                </w:p>
              </w:tc>
            </w:tr>
          </w:tbl>
          <w:p w14:paraId="21D00FE3" w14:textId="77777777" w:rsidR="00741476" w:rsidRPr="00B666FF" w:rsidRDefault="00741476" w:rsidP="006C282F">
            <w:pPr>
              <w:rPr>
                <w:color w:val="000000"/>
              </w:rPr>
            </w:pPr>
          </w:p>
        </w:tc>
      </w:tr>
      <w:tr w:rsidR="00741476" w:rsidRPr="00B666FF" w14:paraId="20FB631E" w14:textId="77777777" w:rsidTr="00B666FF">
        <w:tc>
          <w:tcPr>
            <w:tcW w:w="9468" w:type="dxa"/>
            <w:shd w:val="clear" w:color="auto" w:fill="6CA8CD"/>
            <w:tcMar>
              <w:top w:w="72" w:type="dxa"/>
              <w:left w:w="115" w:type="dxa"/>
              <w:bottom w:w="72" w:type="dxa"/>
              <w:right w:w="115" w:type="dxa"/>
            </w:tcMar>
          </w:tcPr>
          <w:p w14:paraId="439407C8" w14:textId="77777777" w:rsidR="00741476" w:rsidRPr="00B666FF" w:rsidRDefault="00741476" w:rsidP="006C282F">
            <w:pPr>
              <w:rPr>
                <w:b/>
                <w:color w:val="FFFFFF"/>
              </w:rPr>
            </w:pPr>
            <w:r w:rsidRPr="00B666FF">
              <w:rPr>
                <w:b/>
                <w:color w:val="FFFFFF"/>
              </w:rPr>
              <w:t>Taxable Distribution</w:t>
            </w:r>
          </w:p>
        </w:tc>
      </w:tr>
      <w:tr w:rsidR="00741476" w:rsidRPr="000B0BD1" w14:paraId="7665A54E" w14:textId="77777777" w:rsidTr="00B666FF">
        <w:tc>
          <w:tcPr>
            <w:tcW w:w="9468" w:type="dxa"/>
            <w:shd w:val="clear" w:color="auto" w:fill="FFFFFF"/>
            <w:tcMar>
              <w:top w:w="72" w:type="dxa"/>
              <w:left w:w="115" w:type="dxa"/>
              <w:bottom w:w="72" w:type="dxa"/>
              <w:right w:w="115" w:type="dxa"/>
            </w:tcMar>
          </w:tcPr>
          <w:p w14:paraId="6716391B" w14:textId="77777777" w:rsidR="00741476" w:rsidRDefault="00741476" w:rsidP="006C282F">
            <w:pPr>
              <w:rPr>
                <w:color w:val="000000"/>
              </w:rPr>
            </w:pPr>
            <w:r w:rsidRPr="00B666FF">
              <w:rPr>
                <w:color w:val="000000"/>
              </w:rPr>
              <w:t>When a distribution is made out of a trust to a skip person, this is considered a taxable distribution for GST purposes.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56"/>
            </w:tblGrid>
            <w:tr w:rsidR="00D465FA" w14:paraId="78A8D50E" w14:textId="77777777" w:rsidTr="00D465FA">
              <w:tc>
                <w:tcPr>
                  <w:tcW w:w="8856" w:type="dxa"/>
                  <w:shd w:val="clear" w:color="auto" w:fill="D9D9D9"/>
                </w:tcPr>
                <w:p w14:paraId="5A99BE63" w14:textId="77777777" w:rsidR="00D465FA" w:rsidRPr="00561C02" w:rsidRDefault="00D465FA" w:rsidP="00561C02">
                  <w:pPr>
                    <w:rPr>
                      <w:b/>
                    </w:rPr>
                  </w:pPr>
                  <w:r w:rsidRPr="00561C02">
                    <w:rPr>
                      <w:b/>
                    </w:rPr>
                    <w:t>Mrs. Worth’s Story</w:t>
                  </w:r>
                </w:p>
                <w:p w14:paraId="5729C649" w14:textId="77777777" w:rsidR="00D465FA" w:rsidRDefault="00D465FA" w:rsidP="00561C02">
                  <w:r w:rsidRPr="00B666FF">
                    <w:t>Mrs. Worth creates a trust where the trustee can choose to use funds (income or principal) for Mrs. Worth's daughter or granddaughter. As long as no transfers are made from the trust to the granddaughter, GST is not an issue. But it is deemed a taxable distribution if the trustee ever makes distributions for the granddaughter.</w:t>
                  </w:r>
                </w:p>
              </w:tc>
            </w:tr>
          </w:tbl>
          <w:p w14:paraId="00026191" w14:textId="77777777" w:rsidR="00741476" w:rsidRPr="00B666FF" w:rsidRDefault="00741476" w:rsidP="006C282F">
            <w:pPr>
              <w:rPr>
                <w:color w:val="000000"/>
              </w:rPr>
            </w:pPr>
          </w:p>
        </w:tc>
      </w:tr>
    </w:tbl>
    <w:p w14:paraId="348392EE" w14:textId="77777777" w:rsidR="00741476" w:rsidRPr="007B52F1" w:rsidRDefault="00741476" w:rsidP="00784E89">
      <w:pPr>
        <w:pStyle w:val="Heading2"/>
      </w:pPr>
      <w:r w:rsidRPr="00EA57C3">
        <w:br w:type="page"/>
      </w:r>
      <w:r w:rsidRPr="007B52F1">
        <w:lastRenderedPageBreak/>
        <w:t xml:space="preserve">The GST Tax Rate and Exemption </w:t>
      </w:r>
    </w:p>
    <w:p w14:paraId="36A883F6" w14:textId="69EACFD5" w:rsidR="00741476" w:rsidRDefault="00232F91" w:rsidP="00D11B27">
      <w:r>
        <w:t>The</w:t>
      </w:r>
      <w:r w:rsidR="00741476" w:rsidRPr="00741476">
        <w:t xml:space="preserve"> GST tax rate is a </w:t>
      </w:r>
      <w:r w:rsidR="00741476" w:rsidRPr="0098534F">
        <w:rPr>
          <w:b/>
          <w:i/>
        </w:rPr>
        <w:t>flat tax</w:t>
      </w:r>
      <w:r w:rsidR="00741476" w:rsidRPr="00741476">
        <w:t xml:space="preserve"> that is equal to the highest rate on the</w:t>
      </w:r>
      <w:r w:rsidR="00741476" w:rsidRPr="00A93E3E">
        <w:t xml:space="preserve"> Unified Transfer Tax Rate Schedule</w:t>
      </w:r>
      <w:r>
        <w:t xml:space="preserve">, which is </w:t>
      </w:r>
      <w:r w:rsidRPr="00D74D31">
        <w:rPr>
          <w:b/>
        </w:rPr>
        <w:t>40%</w:t>
      </w:r>
      <w:r>
        <w:t xml:space="preserve"> under current law.</w:t>
      </w:r>
    </w:p>
    <w:p w14:paraId="4082E3FE" w14:textId="77777777" w:rsidR="00D11B27" w:rsidRDefault="000E02FA" w:rsidP="000E02FA">
      <w:r w:rsidRPr="00A93E3E">
        <w:t xml:space="preserve">As with </w:t>
      </w:r>
      <w:r w:rsidR="00BF2B10">
        <w:t>gift and estate</w:t>
      </w:r>
      <w:r w:rsidRPr="00A93E3E">
        <w:t xml:space="preserve"> taxes, not all transfers to skip persons are taxed. The following t</w:t>
      </w:r>
      <w:r>
        <w:t>w</w:t>
      </w:r>
      <w:r w:rsidRPr="00A93E3E">
        <w:t>o rules constitute transfers that can be made without having to pay a GST tax:</w:t>
      </w: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BF08C4" w14:paraId="46A8631C" w14:textId="77777777" w:rsidTr="00D74D31">
        <w:tc>
          <w:tcPr>
            <w:tcW w:w="9576" w:type="dxa"/>
            <w:shd w:val="pct20" w:color="auto" w:fill="auto"/>
          </w:tcPr>
          <w:p w14:paraId="78715EC9" w14:textId="77777777" w:rsidR="00BF08C4" w:rsidRDefault="00BF08C4" w:rsidP="008C52A9">
            <w:pPr>
              <w:numPr>
                <w:ilvl w:val="0"/>
                <w:numId w:val="33"/>
              </w:numPr>
            </w:pPr>
            <w:r w:rsidRPr="00A93E3E">
              <w:t>All transfers that are excluded from gift taxation are also excluded from GST taxation. This includes annual exclusion gifts, direct payment of tuition, and direct payment of health care.</w:t>
            </w:r>
          </w:p>
          <w:p w14:paraId="304E4B38" w14:textId="7C5F69C4" w:rsidR="00BF08C4" w:rsidRDefault="00F94A33" w:rsidP="00F94A33">
            <w:pPr>
              <w:numPr>
                <w:ilvl w:val="0"/>
                <w:numId w:val="33"/>
              </w:numPr>
            </w:pPr>
            <w:r>
              <w:t>There</w:t>
            </w:r>
            <w:r w:rsidR="00BF08C4" w:rsidRPr="00A93E3E">
              <w:t xml:space="preserve"> is a cumulative exemption amount for GST tax purposes. That cumulative exemption amount is always equal to the Applicable Exclusion </w:t>
            </w:r>
            <w:r w:rsidR="00BF08C4">
              <w:t>A</w:t>
            </w:r>
            <w:r w:rsidR="00BF08C4" w:rsidRPr="00A93E3E">
              <w:t xml:space="preserve">mount for estates. Only cumulative taxable transfers to skip persons that exceed that exemption amount are subject to payment of the GST tax. </w:t>
            </w:r>
            <w:r w:rsidR="001466AC">
              <w:t xml:space="preserve">For </w:t>
            </w:r>
            <w:r>
              <w:t>2016</w:t>
            </w:r>
            <w:r w:rsidR="001466AC">
              <w:t>, the GST Exemption is $</w:t>
            </w:r>
            <w:r w:rsidR="008E48AC">
              <w:t>5,</w:t>
            </w:r>
            <w:r>
              <w:t>450</w:t>
            </w:r>
            <w:r w:rsidR="008E48AC">
              <w:t>,000</w:t>
            </w:r>
            <w:r>
              <w:t xml:space="preserve"> (adjusted each year for inflation).</w:t>
            </w:r>
          </w:p>
        </w:tc>
      </w:tr>
    </w:tbl>
    <w:p w14:paraId="44EEF2C0" w14:textId="77777777" w:rsidR="009D34BE" w:rsidRDefault="009D34BE" w:rsidP="000E02FA">
      <w:pPr>
        <w:pStyle w:val="BodyText"/>
        <w:spacing w:before="0" w:after="0"/>
      </w:pPr>
    </w:p>
    <w:p w14:paraId="1DE397D4" w14:textId="77777777" w:rsidR="0054360E" w:rsidRDefault="0054360E" w:rsidP="0054360E">
      <w:r>
        <w:t>Note, however, that while a deceased spouse’s estate can pass on the deceased spousal unused exclusion amount (DSUE</w:t>
      </w:r>
      <w:r w:rsidR="001466AC">
        <w:t xml:space="preserve"> amount</w:t>
      </w:r>
      <w:r>
        <w:t xml:space="preserve">) to the surviving spouse, this </w:t>
      </w:r>
      <w:r w:rsidRPr="00D74D31">
        <w:rPr>
          <w:b/>
          <w:i/>
        </w:rPr>
        <w:t>portability is NOT AVAILABLE for the GST Tax Exemption</w:t>
      </w:r>
      <w:r>
        <w:t>.</w:t>
      </w:r>
    </w:p>
    <w:p w14:paraId="3F445EF5" w14:textId="77777777" w:rsidR="00741476" w:rsidRPr="00B666FF" w:rsidRDefault="00741476" w:rsidP="009616DC">
      <w:r w:rsidRPr="00B666FF">
        <w:t xml:space="preserve">Given that the GST tax is </w:t>
      </w:r>
      <w:r w:rsidRPr="00D74D31">
        <w:rPr>
          <w:b/>
          <w:i/>
        </w:rPr>
        <w:t>in addition to any gift or estate tax that may be due</w:t>
      </w:r>
      <w:r w:rsidRPr="00B666FF">
        <w:t xml:space="preserve">, the GST tax essentially results in a doubling of the transfer tax liability. This is </w:t>
      </w:r>
      <w:r w:rsidR="001466AC">
        <w:t xml:space="preserve">generally </w:t>
      </w:r>
      <w:r w:rsidRPr="00B666FF">
        <w:t xml:space="preserve">prohibitive! </w:t>
      </w:r>
      <w:r w:rsidRPr="00BD449B">
        <w:t>The end result is that the GST tax is generally to be avoided and all transfers subject to the tax should be limited to those that can be protected from having to pay the tax</w:t>
      </w:r>
      <w:r w:rsidR="0054360E" w:rsidRPr="005F7400">
        <w:t xml:space="preserve"> by use of the GST Tax Exemption</w:t>
      </w:r>
      <w:r w:rsidRPr="009805A2">
        <w:t>.</w:t>
      </w:r>
    </w:p>
    <w:p w14:paraId="5611234C" w14:textId="51713E2C" w:rsidR="00A70276" w:rsidRPr="00D11B27" w:rsidRDefault="00741476" w:rsidP="00602251">
      <w:pPr>
        <w:pStyle w:val="Heading2"/>
        <w:rPr>
          <w:rFonts w:eastAsia="Arial Unicode MS"/>
        </w:rPr>
      </w:pPr>
      <w:r w:rsidRPr="00EA57C3">
        <w:br w:type="page"/>
      </w:r>
      <w:r w:rsidR="00602251" w:rsidRPr="00D11B27" w:rsidDel="00602251">
        <w:lastRenderedPageBreak/>
        <w:t xml:space="preserve"> </w:t>
      </w:r>
      <w:r w:rsidR="00A70276" w:rsidRPr="00D11B27">
        <w:t>Review Exercise</w:t>
      </w:r>
    </w:p>
    <w:p w14:paraId="6A840F6C" w14:textId="47C33808" w:rsidR="00A70276" w:rsidRPr="00A93E3E" w:rsidRDefault="00A70276" w:rsidP="00A70276">
      <w:pPr>
        <w:rPr>
          <w:b/>
          <w:bCs/>
          <w:color w:val="FF0000"/>
        </w:rPr>
      </w:pPr>
      <w:r w:rsidRPr="00A93E3E">
        <w:t xml:space="preserve">The following chart shows the family tree of Sam and Sarah Parker. Their son, Jack, plans to make a number of transfers. </w:t>
      </w:r>
      <w:del w:id="0" w:author="Rick Tyler" w:date="2016-06-29T17:39:00Z">
        <w:r w:rsidRPr="00A93E3E" w:rsidDel="00D71FEA">
          <w:rPr>
            <w:b/>
            <w:bCs/>
            <w:color w:val="FF0000"/>
          </w:rPr>
          <w:delText>Based on this chart, indicate if the following are skip or non-skip persons for those transfers.</w:delText>
        </w:r>
      </w:del>
    </w:p>
    <w:p w14:paraId="675082E4" w14:textId="77777777" w:rsidR="00A70276" w:rsidRDefault="004C2596" w:rsidP="00A70276">
      <w:pPr>
        <w:pStyle w:val="NormalWeb"/>
        <w:ind w:right="720"/>
        <w:rPr>
          <w:rFonts w:cs="Arial"/>
          <w:b/>
          <w:bCs/>
          <w:color w:val="FF0000"/>
        </w:rPr>
      </w:pPr>
      <w:r>
        <w:rPr>
          <w:noProof/>
        </w:rPr>
        <w:drawing>
          <wp:inline distT="0" distB="0" distL="0" distR="0" wp14:anchorId="0BE9C8B3" wp14:editId="22C53386">
            <wp:extent cx="3332480" cy="2245360"/>
            <wp:effectExtent l="0" t="0" r="0" b="0"/>
            <wp:docPr id="8" name="Picture 265" descr="http://www.greeneconsults.com/topclass/greene/taxation/1-1-1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greeneconsults.com/topclass/greene/taxation/1-1-13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2480" cy="2245360"/>
                    </a:xfrm>
                    <a:prstGeom prst="rect">
                      <a:avLst/>
                    </a:prstGeom>
                    <a:noFill/>
                    <a:ln>
                      <a:noFill/>
                    </a:ln>
                  </pic:spPr>
                </pic:pic>
              </a:graphicData>
            </a:graphic>
          </wp:inline>
        </w:drawing>
      </w:r>
    </w:p>
    <w:p w14:paraId="346D8F50" w14:textId="47D639A0" w:rsidR="00512BA0" w:rsidRPr="00A93E3E" w:rsidDel="00512BA0" w:rsidRDefault="00512BA0" w:rsidP="00A70276">
      <w:pPr>
        <w:pStyle w:val="NormalWeb"/>
        <w:ind w:right="720"/>
        <w:rPr>
          <w:del w:id="1" w:author="Rick Tyler" w:date="2016-06-29T17:06:00Z"/>
          <w:rFonts w:cs="Arial"/>
          <w:b/>
          <w:bCs/>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70276" w:rsidDel="00512BA0" w14:paraId="0A01CDCB" w14:textId="068E263F" w:rsidTr="00C27F22">
        <w:trPr>
          <w:del w:id="2" w:author="Rick Tyler" w:date="2016-06-29T17:06:00Z"/>
        </w:trPr>
        <w:tc>
          <w:tcPr>
            <w:tcW w:w="3192" w:type="dxa"/>
            <w:shd w:val="clear" w:color="auto" w:fill="auto"/>
          </w:tcPr>
          <w:p w14:paraId="16BA4ACF" w14:textId="006D86DF" w:rsidR="00A70276" w:rsidDel="00512BA0" w:rsidRDefault="00A70276" w:rsidP="009D186F">
            <w:pPr>
              <w:rPr>
                <w:del w:id="3" w:author="Rick Tyler" w:date="2016-06-29T17:06:00Z"/>
              </w:rPr>
            </w:pPr>
          </w:p>
        </w:tc>
        <w:tc>
          <w:tcPr>
            <w:tcW w:w="3192" w:type="dxa"/>
            <w:shd w:val="clear" w:color="auto" w:fill="auto"/>
          </w:tcPr>
          <w:p w14:paraId="03D4A2D9" w14:textId="04DBC107" w:rsidR="00A70276" w:rsidRPr="00C27F22" w:rsidDel="00512BA0" w:rsidRDefault="00A70276" w:rsidP="00C27F22">
            <w:pPr>
              <w:jc w:val="center"/>
              <w:rPr>
                <w:del w:id="4" w:author="Rick Tyler" w:date="2016-06-29T17:06:00Z"/>
                <w:b/>
              </w:rPr>
            </w:pPr>
            <w:del w:id="5" w:author="Rick Tyler" w:date="2016-06-29T17:06:00Z">
              <w:r w:rsidRPr="00C27F22" w:rsidDel="00512BA0">
                <w:rPr>
                  <w:b/>
                </w:rPr>
                <w:delText>Skip</w:delText>
              </w:r>
            </w:del>
          </w:p>
        </w:tc>
        <w:tc>
          <w:tcPr>
            <w:tcW w:w="3192" w:type="dxa"/>
            <w:shd w:val="clear" w:color="auto" w:fill="auto"/>
          </w:tcPr>
          <w:p w14:paraId="0F78026D" w14:textId="7D88DCDE" w:rsidR="00A70276" w:rsidRPr="00C27F22" w:rsidDel="00512BA0" w:rsidRDefault="00A70276" w:rsidP="00C27F22">
            <w:pPr>
              <w:jc w:val="center"/>
              <w:rPr>
                <w:del w:id="6" w:author="Rick Tyler" w:date="2016-06-29T17:06:00Z"/>
                <w:b/>
              </w:rPr>
            </w:pPr>
            <w:del w:id="7" w:author="Rick Tyler" w:date="2016-06-29T17:06:00Z">
              <w:r w:rsidRPr="00C27F22" w:rsidDel="00512BA0">
                <w:rPr>
                  <w:b/>
                </w:rPr>
                <w:delText>Non-Skip</w:delText>
              </w:r>
            </w:del>
          </w:p>
        </w:tc>
      </w:tr>
      <w:tr w:rsidR="00A70276" w:rsidDel="00512BA0" w14:paraId="68F99AF9" w14:textId="02112AB0" w:rsidTr="00C27F22">
        <w:trPr>
          <w:del w:id="8" w:author="Rick Tyler" w:date="2016-06-29T17:06:00Z"/>
        </w:trPr>
        <w:tc>
          <w:tcPr>
            <w:tcW w:w="3192" w:type="dxa"/>
            <w:shd w:val="clear" w:color="auto" w:fill="auto"/>
          </w:tcPr>
          <w:p w14:paraId="02408F16" w14:textId="165E0133" w:rsidR="00A70276" w:rsidRPr="00C27F22" w:rsidDel="00512BA0" w:rsidRDefault="00A70276" w:rsidP="009D186F">
            <w:pPr>
              <w:rPr>
                <w:del w:id="9" w:author="Rick Tyler" w:date="2016-06-29T17:06:00Z"/>
                <w:b/>
              </w:rPr>
            </w:pPr>
            <w:del w:id="10" w:author="Rick Tyler" w:date="2016-06-29T17:06:00Z">
              <w:r w:rsidRPr="00C27F22" w:rsidDel="00512BA0">
                <w:rPr>
                  <w:b/>
                </w:rPr>
                <w:delText>Hilary</w:delText>
              </w:r>
            </w:del>
          </w:p>
        </w:tc>
        <w:tc>
          <w:tcPr>
            <w:tcW w:w="3192" w:type="dxa"/>
            <w:shd w:val="clear" w:color="auto" w:fill="auto"/>
          </w:tcPr>
          <w:p w14:paraId="01BDE429" w14:textId="2F60D1DA" w:rsidR="00A70276" w:rsidRPr="00C27F22" w:rsidDel="00512BA0" w:rsidRDefault="00A70276" w:rsidP="00C27F22">
            <w:pPr>
              <w:jc w:val="center"/>
              <w:rPr>
                <w:del w:id="11" w:author="Rick Tyler" w:date="2016-06-29T17:06:00Z"/>
                <w:b/>
              </w:rPr>
            </w:pPr>
          </w:p>
        </w:tc>
        <w:tc>
          <w:tcPr>
            <w:tcW w:w="3192" w:type="dxa"/>
            <w:shd w:val="clear" w:color="auto" w:fill="auto"/>
          </w:tcPr>
          <w:p w14:paraId="6CE6AFF7" w14:textId="5708A790" w:rsidR="00A70276" w:rsidRPr="00C27F22" w:rsidDel="00512BA0" w:rsidRDefault="00A70276" w:rsidP="00C27F22">
            <w:pPr>
              <w:jc w:val="center"/>
              <w:rPr>
                <w:del w:id="12" w:author="Rick Tyler" w:date="2016-06-29T17:06:00Z"/>
                <w:b/>
              </w:rPr>
            </w:pPr>
            <w:del w:id="13" w:author="Rick Tyler" w:date="2016-06-29T17:06:00Z">
              <w:r w:rsidRPr="00D74D31" w:rsidDel="00512BA0">
                <w:rPr>
                  <w:b/>
                  <w:color w:val="0070C0"/>
                </w:rPr>
                <w:delText>X</w:delText>
              </w:r>
            </w:del>
          </w:p>
        </w:tc>
      </w:tr>
      <w:tr w:rsidR="00A70276" w:rsidDel="00512BA0" w14:paraId="7D641272" w14:textId="243FDD2E" w:rsidTr="00C27F22">
        <w:trPr>
          <w:del w:id="14" w:author="Rick Tyler" w:date="2016-06-29T17:06:00Z"/>
        </w:trPr>
        <w:tc>
          <w:tcPr>
            <w:tcW w:w="3192" w:type="dxa"/>
            <w:shd w:val="clear" w:color="auto" w:fill="auto"/>
          </w:tcPr>
          <w:p w14:paraId="4ABB2B95" w14:textId="679F6093" w:rsidR="00A70276" w:rsidRPr="00C27F22" w:rsidDel="00512BA0" w:rsidRDefault="00A70276" w:rsidP="009D186F">
            <w:pPr>
              <w:rPr>
                <w:del w:id="15" w:author="Rick Tyler" w:date="2016-06-29T17:06:00Z"/>
                <w:b/>
              </w:rPr>
            </w:pPr>
            <w:del w:id="16" w:author="Rick Tyler" w:date="2016-06-29T17:06:00Z">
              <w:r w:rsidRPr="00C27F22" w:rsidDel="00512BA0">
                <w:rPr>
                  <w:b/>
                </w:rPr>
                <w:delText>Sue</w:delText>
              </w:r>
            </w:del>
          </w:p>
        </w:tc>
        <w:tc>
          <w:tcPr>
            <w:tcW w:w="3192" w:type="dxa"/>
            <w:shd w:val="clear" w:color="auto" w:fill="auto"/>
          </w:tcPr>
          <w:p w14:paraId="0983C6E7" w14:textId="6848E1E9" w:rsidR="00A70276" w:rsidRPr="00C27F22" w:rsidDel="00512BA0" w:rsidRDefault="00A70276" w:rsidP="00C27F22">
            <w:pPr>
              <w:jc w:val="center"/>
              <w:rPr>
                <w:del w:id="17" w:author="Rick Tyler" w:date="2016-06-29T17:06:00Z"/>
                <w:b/>
              </w:rPr>
            </w:pPr>
          </w:p>
        </w:tc>
        <w:tc>
          <w:tcPr>
            <w:tcW w:w="3192" w:type="dxa"/>
            <w:shd w:val="clear" w:color="auto" w:fill="auto"/>
          </w:tcPr>
          <w:p w14:paraId="1F72423E" w14:textId="4F0F97D0" w:rsidR="00A70276" w:rsidRPr="00D74D31" w:rsidDel="00512BA0" w:rsidRDefault="00A70276" w:rsidP="00C27F22">
            <w:pPr>
              <w:jc w:val="center"/>
              <w:rPr>
                <w:del w:id="18" w:author="Rick Tyler" w:date="2016-06-29T17:06:00Z"/>
                <w:b/>
                <w:color w:val="0070C0"/>
              </w:rPr>
            </w:pPr>
            <w:del w:id="19" w:author="Rick Tyler" w:date="2016-06-29T17:06:00Z">
              <w:r w:rsidRPr="00D74D31" w:rsidDel="00512BA0">
                <w:rPr>
                  <w:b/>
                  <w:color w:val="0070C0"/>
                </w:rPr>
                <w:delText>X</w:delText>
              </w:r>
            </w:del>
          </w:p>
        </w:tc>
      </w:tr>
      <w:tr w:rsidR="00A70276" w:rsidDel="00512BA0" w14:paraId="49C940D9" w14:textId="371FC6EC" w:rsidTr="00C27F22">
        <w:trPr>
          <w:del w:id="20" w:author="Rick Tyler" w:date="2016-06-29T17:06:00Z"/>
        </w:trPr>
        <w:tc>
          <w:tcPr>
            <w:tcW w:w="3192" w:type="dxa"/>
            <w:shd w:val="clear" w:color="auto" w:fill="auto"/>
          </w:tcPr>
          <w:p w14:paraId="03249C06" w14:textId="411506A7" w:rsidR="00A70276" w:rsidRPr="00C27F22" w:rsidDel="00512BA0" w:rsidRDefault="00A70276" w:rsidP="009D186F">
            <w:pPr>
              <w:rPr>
                <w:del w:id="21" w:author="Rick Tyler" w:date="2016-06-29T17:06:00Z"/>
                <w:b/>
              </w:rPr>
            </w:pPr>
            <w:del w:id="22" w:author="Rick Tyler" w:date="2016-06-29T17:06:00Z">
              <w:r w:rsidRPr="00C27F22" w:rsidDel="00512BA0">
                <w:rPr>
                  <w:b/>
                </w:rPr>
                <w:delText>Harold</w:delText>
              </w:r>
            </w:del>
          </w:p>
        </w:tc>
        <w:tc>
          <w:tcPr>
            <w:tcW w:w="3192" w:type="dxa"/>
            <w:shd w:val="clear" w:color="auto" w:fill="auto"/>
          </w:tcPr>
          <w:p w14:paraId="2E82485B" w14:textId="5EACFF72" w:rsidR="00A70276" w:rsidRPr="00D74D31" w:rsidDel="00512BA0" w:rsidRDefault="00A70276" w:rsidP="00C27F22">
            <w:pPr>
              <w:jc w:val="center"/>
              <w:rPr>
                <w:del w:id="23" w:author="Rick Tyler" w:date="2016-06-29T17:06:00Z"/>
                <w:b/>
                <w:color w:val="0070C0"/>
              </w:rPr>
            </w:pPr>
            <w:del w:id="24" w:author="Rick Tyler" w:date="2016-06-29T17:06:00Z">
              <w:r w:rsidRPr="00D74D31" w:rsidDel="00512BA0">
                <w:rPr>
                  <w:b/>
                  <w:color w:val="0070C0"/>
                </w:rPr>
                <w:delText>X</w:delText>
              </w:r>
            </w:del>
          </w:p>
        </w:tc>
        <w:tc>
          <w:tcPr>
            <w:tcW w:w="3192" w:type="dxa"/>
            <w:shd w:val="clear" w:color="auto" w:fill="auto"/>
          </w:tcPr>
          <w:p w14:paraId="571E8B0C" w14:textId="2DD09CE5" w:rsidR="00A70276" w:rsidRPr="00D74D31" w:rsidDel="00512BA0" w:rsidRDefault="00A70276" w:rsidP="00C27F22">
            <w:pPr>
              <w:jc w:val="center"/>
              <w:rPr>
                <w:del w:id="25" w:author="Rick Tyler" w:date="2016-06-29T17:06:00Z"/>
                <w:b/>
                <w:color w:val="0070C0"/>
              </w:rPr>
            </w:pPr>
          </w:p>
        </w:tc>
      </w:tr>
      <w:tr w:rsidR="00A70276" w:rsidDel="00512BA0" w14:paraId="6139A191" w14:textId="294DB687" w:rsidTr="00C27F22">
        <w:trPr>
          <w:del w:id="26" w:author="Rick Tyler" w:date="2016-06-29T17:06:00Z"/>
        </w:trPr>
        <w:tc>
          <w:tcPr>
            <w:tcW w:w="3192" w:type="dxa"/>
            <w:shd w:val="clear" w:color="auto" w:fill="auto"/>
          </w:tcPr>
          <w:p w14:paraId="48C9977A" w14:textId="196A5BAA" w:rsidR="00A70276" w:rsidRPr="00C27F22" w:rsidDel="00512BA0" w:rsidRDefault="00A70276" w:rsidP="009D186F">
            <w:pPr>
              <w:rPr>
                <w:del w:id="27" w:author="Rick Tyler" w:date="2016-06-29T17:06:00Z"/>
                <w:b/>
              </w:rPr>
            </w:pPr>
            <w:del w:id="28" w:author="Rick Tyler" w:date="2016-06-29T17:06:00Z">
              <w:r w:rsidRPr="00C27F22" w:rsidDel="00512BA0">
                <w:rPr>
                  <w:b/>
                </w:rPr>
                <w:delText>James</w:delText>
              </w:r>
            </w:del>
          </w:p>
        </w:tc>
        <w:tc>
          <w:tcPr>
            <w:tcW w:w="3192" w:type="dxa"/>
            <w:shd w:val="clear" w:color="auto" w:fill="auto"/>
          </w:tcPr>
          <w:p w14:paraId="78C50A91" w14:textId="204B532A" w:rsidR="00A70276" w:rsidRPr="00D74D31" w:rsidDel="00512BA0" w:rsidRDefault="00A70276" w:rsidP="00C27F22">
            <w:pPr>
              <w:jc w:val="center"/>
              <w:rPr>
                <w:del w:id="29" w:author="Rick Tyler" w:date="2016-06-29T17:06:00Z"/>
                <w:b/>
                <w:color w:val="0070C0"/>
              </w:rPr>
            </w:pPr>
          </w:p>
        </w:tc>
        <w:tc>
          <w:tcPr>
            <w:tcW w:w="3192" w:type="dxa"/>
            <w:shd w:val="clear" w:color="auto" w:fill="auto"/>
          </w:tcPr>
          <w:p w14:paraId="3A33686B" w14:textId="04C233E6" w:rsidR="00A70276" w:rsidRPr="00D74D31" w:rsidDel="00512BA0" w:rsidRDefault="00A70276" w:rsidP="00C27F22">
            <w:pPr>
              <w:jc w:val="center"/>
              <w:rPr>
                <w:del w:id="30" w:author="Rick Tyler" w:date="2016-06-29T17:06:00Z"/>
                <w:b/>
                <w:color w:val="0070C0"/>
              </w:rPr>
            </w:pPr>
            <w:del w:id="31" w:author="Rick Tyler" w:date="2016-06-29T17:06:00Z">
              <w:r w:rsidRPr="00D74D31" w:rsidDel="00512BA0">
                <w:rPr>
                  <w:b/>
                  <w:color w:val="0070C0"/>
                </w:rPr>
                <w:delText>X</w:delText>
              </w:r>
            </w:del>
          </w:p>
        </w:tc>
      </w:tr>
      <w:tr w:rsidR="00A70276" w:rsidDel="00512BA0" w14:paraId="4D342423" w14:textId="2E16595F" w:rsidTr="00C27F22">
        <w:trPr>
          <w:del w:id="32" w:author="Rick Tyler" w:date="2016-06-29T17:06:00Z"/>
        </w:trPr>
        <w:tc>
          <w:tcPr>
            <w:tcW w:w="3192" w:type="dxa"/>
            <w:shd w:val="clear" w:color="auto" w:fill="auto"/>
          </w:tcPr>
          <w:p w14:paraId="7AF82990" w14:textId="256026D2" w:rsidR="00A70276" w:rsidRPr="00C27F22" w:rsidDel="00512BA0" w:rsidRDefault="00A70276" w:rsidP="009D186F">
            <w:pPr>
              <w:rPr>
                <w:del w:id="33" w:author="Rick Tyler" w:date="2016-06-29T17:06:00Z"/>
                <w:b/>
              </w:rPr>
            </w:pPr>
            <w:del w:id="34" w:author="Rick Tyler" w:date="2016-06-29T17:06:00Z">
              <w:r w:rsidRPr="00C27F22" w:rsidDel="00512BA0">
                <w:rPr>
                  <w:b/>
                </w:rPr>
                <w:delText>Joyce</w:delText>
              </w:r>
            </w:del>
          </w:p>
        </w:tc>
        <w:tc>
          <w:tcPr>
            <w:tcW w:w="3192" w:type="dxa"/>
            <w:shd w:val="clear" w:color="auto" w:fill="auto"/>
          </w:tcPr>
          <w:p w14:paraId="1D5F7D1D" w14:textId="74BE0E98" w:rsidR="00A70276" w:rsidRPr="00D74D31" w:rsidDel="00512BA0" w:rsidRDefault="00A70276" w:rsidP="00C27F22">
            <w:pPr>
              <w:jc w:val="center"/>
              <w:rPr>
                <w:del w:id="35" w:author="Rick Tyler" w:date="2016-06-29T17:06:00Z"/>
                <w:b/>
                <w:color w:val="0070C0"/>
              </w:rPr>
            </w:pPr>
          </w:p>
        </w:tc>
        <w:tc>
          <w:tcPr>
            <w:tcW w:w="3192" w:type="dxa"/>
            <w:shd w:val="clear" w:color="auto" w:fill="auto"/>
          </w:tcPr>
          <w:p w14:paraId="734F887D" w14:textId="3A42C1EC" w:rsidR="00A70276" w:rsidRPr="00D74D31" w:rsidDel="00512BA0" w:rsidRDefault="00A70276" w:rsidP="00C27F22">
            <w:pPr>
              <w:jc w:val="center"/>
              <w:rPr>
                <w:del w:id="36" w:author="Rick Tyler" w:date="2016-06-29T17:06:00Z"/>
                <w:b/>
                <w:color w:val="0070C0"/>
              </w:rPr>
            </w:pPr>
            <w:del w:id="37" w:author="Rick Tyler" w:date="2016-06-29T17:06:00Z">
              <w:r w:rsidRPr="00D74D31" w:rsidDel="00512BA0">
                <w:rPr>
                  <w:b/>
                  <w:color w:val="0070C0"/>
                </w:rPr>
                <w:delText>X</w:delText>
              </w:r>
            </w:del>
          </w:p>
        </w:tc>
      </w:tr>
      <w:tr w:rsidR="00A70276" w:rsidDel="00512BA0" w14:paraId="515810DD" w14:textId="08AC5754" w:rsidTr="00C27F22">
        <w:trPr>
          <w:del w:id="38" w:author="Rick Tyler" w:date="2016-06-29T17:06:00Z"/>
        </w:trPr>
        <w:tc>
          <w:tcPr>
            <w:tcW w:w="3192" w:type="dxa"/>
            <w:shd w:val="clear" w:color="auto" w:fill="auto"/>
          </w:tcPr>
          <w:p w14:paraId="645B2EF3" w14:textId="2A6F54CD" w:rsidR="00A70276" w:rsidRPr="00C27F22" w:rsidDel="00512BA0" w:rsidRDefault="00A70276" w:rsidP="009D186F">
            <w:pPr>
              <w:rPr>
                <w:del w:id="39" w:author="Rick Tyler" w:date="2016-06-29T17:06:00Z"/>
                <w:b/>
              </w:rPr>
            </w:pPr>
            <w:del w:id="40" w:author="Rick Tyler" w:date="2016-06-29T17:06:00Z">
              <w:r w:rsidRPr="00C27F22" w:rsidDel="00512BA0">
                <w:rPr>
                  <w:b/>
                </w:rPr>
                <w:delText>Ellen</w:delText>
              </w:r>
            </w:del>
          </w:p>
        </w:tc>
        <w:tc>
          <w:tcPr>
            <w:tcW w:w="3192" w:type="dxa"/>
            <w:shd w:val="clear" w:color="auto" w:fill="auto"/>
          </w:tcPr>
          <w:p w14:paraId="1925111F" w14:textId="0C14F44C" w:rsidR="00A70276" w:rsidRPr="00D74D31" w:rsidDel="00512BA0" w:rsidRDefault="00A70276" w:rsidP="00C27F22">
            <w:pPr>
              <w:jc w:val="center"/>
              <w:rPr>
                <w:del w:id="41" w:author="Rick Tyler" w:date="2016-06-29T17:06:00Z"/>
                <w:b/>
                <w:color w:val="0070C0"/>
              </w:rPr>
            </w:pPr>
            <w:del w:id="42" w:author="Rick Tyler" w:date="2016-06-29T17:06:00Z">
              <w:r w:rsidRPr="00D74D31" w:rsidDel="00512BA0">
                <w:rPr>
                  <w:b/>
                  <w:color w:val="0070C0"/>
                </w:rPr>
                <w:delText>X</w:delText>
              </w:r>
            </w:del>
          </w:p>
        </w:tc>
        <w:tc>
          <w:tcPr>
            <w:tcW w:w="3192" w:type="dxa"/>
            <w:shd w:val="clear" w:color="auto" w:fill="auto"/>
          </w:tcPr>
          <w:p w14:paraId="3E0E9ADE" w14:textId="1AECC773" w:rsidR="00A70276" w:rsidRPr="00C27F22" w:rsidDel="00512BA0" w:rsidRDefault="00A70276" w:rsidP="00C27F22">
            <w:pPr>
              <w:jc w:val="center"/>
              <w:rPr>
                <w:del w:id="43" w:author="Rick Tyler" w:date="2016-06-29T17:06:00Z"/>
                <w:b/>
              </w:rPr>
            </w:pPr>
          </w:p>
        </w:tc>
      </w:tr>
    </w:tbl>
    <w:p w14:paraId="3F0B7F0F" w14:textId="77777777" w:rsidR="00FC0C66" w:rsidRDefault="00FC0C66" w:rsidP="00FC0C66">
      <w:pPr>
        <w:rPr>
          <w:ins w:id="44" w:author="Rick Tyler" w:date="2016-06-29T17:12:00Z"/>
          <w:rFonts w:ascii="Source Sans Pro" w:hAnsi="Source Sans Pro"/>
          <w:sz w:val="32"/>
          <w:szCs w:val="32"/>
        </w:rPr>
      </w:pPr>
    </w:p>
    <w:p w14:paraId="37163206" w14:textId="3395E79A" w:rsidR="00FC0C66" w:rsidRPr="00FD5178" w:rsidRDefault="00FC0C66" w:rsidP="00FC0C66">
      <w:pPr>
        <w:pStyle w:val="ListParagraph"/>
        <w:numPr>
          <w:ilvl w:val="0"/>
          <w:numId w:val="60"/>
        </w:numPr>
        <w:spacing w:before="0" w:after="0"/>
        <w:rPr>
          <w:ins w:id="45" w:author="Rick Tyler" w:date="2016-06-29T17:12:00Z"/>
          <w:rFonts w:ascii="Source Sans Pro" w:hAnsi="Source Sans Pro"/>
          <w:sz w:val="32"/>
          <w:szCs w:val="32"/>
        </w:rPr>
      </w:pPr>
      <w:ins w:id="46" w:author="Rick Tyler" w:date="2016-06-29T17:14:00Z">
        <w:r>
          <w:rPr>
            <w:rFonts w:ascii="Source Sans Pro" w:hAnsi="Source Sans Pro"/>
            <w:sz w:val="32"/>
            <w:szCs w:val="32"/>
          </w:rPr>
          <w:t>From the list below,</w:t>
        </w:r>
      </w:ins>
      <w:ins w:id="47" w:author="Rick Tyler" w:date="2016-06-29T17:13:00Z">
        <w:r>
          <w:rPr>
            <w:rFonts w:ascii="Source Sans Pro" w:hAnsi="Source Sans Pro"/>
            <w:sz w:val="32"/>
            <w:szCs w:val="32"/>
          </w:rPr>
          <w:t xml:space="preserve"> select </w:t>
        </w:r>
      </w:ins>
      <w:ins w:id="48" w:author="Rick Tyler" w:date="2016-06-29T17:15:00Z">
        <w:r>
          <w:rPr>
            <w:rFonts w:ascii="Source Sans Pro" w:hAnsi="Source Sans Pro"/>
            <w:sz w:val="32"/>
            <w:szCs w:val="32"/>
          </w:rPr>
          <w:t>the skip person(s) to Jack:</w:t>
        </w:r>
      </w:ins>
    </w:p>
    <w:p w14:paraId="6989E645" w14:textId="77777777" w:rsidR="00FC0C66" w:rsidRPr="00FD5178" w:rsidRDefault="00FC0C66" w:rsidP="00FC0C66">
      <w:pPr>
        <w:rPr>
          <w:ins w:id="49" w:author="Rick Tyler" w:date="2016-06-29T17:12:00Z"/>
          <w:rFonts w:ascii="Source Sans Pro" w:hAnsi="Source Sans Pro"/>
          <w:sz w:val="32"/>
          <w:szCs w:val="32"/>
        </w:rPr>
      </w:pPr>
    </w:p>
    <w:p w14:paraId="6A53D9F4" w14:textId="4EC0A9ED" w:rsidR="00FC0C66" w:rsidRPr="00FD5178" w:rsidRDefault="00FC0C66" w:rsidP="00FC0C66">
      <w:pPr>
        <w:ind w:left="720"/>
        <w:rPr>
          <w:ins w:id="50" w:author="Rick Tyler" w:date="2016-06-29T17:12:00Z"/>
          <w:rFonts w:ascii="Source Sans Pro" w:hAnsi="Source Sans Pro"/>
          <w:sz w:val="32"/>
          <w:szCs w:val="32"/>
        </w:rPr>
      </w:pPr>
      <w:ins w:id="51" w:author="Rick Tyler" w:date="2016-06-29T17:12: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52" w:author="Rick Tyler" w:date="2016-06-29T17:15:00Z">
        <w:r>
          <w:rPr>
            <w:rFonts w:ascii="Source Sans Pro" w:hAnsi="Source Sans Pro"/>
            <w:sz w:val="32"/>
            <w:szCs w:val="32"/>
          </w:rPr>
          <w:t>James</w:t>
        </w:r>
      </w:ins>
    </w:p>
    <w:p w14:paraId="2DDD4D45" w14:textId="5606FB6A" w:rsidR="00FC0C66" w:rsidRPr="00FD5178" w:rsidRDefault="00FC0C66" w:rsidP="00FC0C66">
      <w:pPr>
        <w:ind w:left="720"/>
        <w:rPr>
          <w:ins w:id="53" w:author="Rick Tyler" w:date="2016-06-29T17:12:00Z"/>
          <w:rFonts w:ascii="Source Sans Pro" w:hAnsi="Source Sans Pro"/>
          <w:sz w:val="32"/>
          <w:szCs w:val="32"/>
        </w:rPr>
      </w:pPr>
      <w:ins w:id="54" w:author="Rick Tyler" w:date="2016-06-29T17:12:00Z">
        <w:r>
          <w:rPr>
            <w:rFonts w:ascii="Wingdings 2" w:eastAsia="ＭＳ ゴシック" w:hAnsi="Wingdings 2"/>
            <w:color w:val="000000"/>
            <w:sz w:val="32"/>
            <w:szCs w:val="32"/>
          </w:rPr>
          <w:t></w:t>
        </w:r>
      </w:ins>
      <w:ins w:id="55" w:author="Rick Tyler" w:date="2016-06-29T17:15:00Z">
        <w:r>
          <w:rPr>
            <w:rFonts w:ascii="Source Sans Pro" w:hAnsi="Source Sans Pro"/>
            <w:sz w:val="32"/>
            <w:szCs w:val="32"/>
          </w:rPr>
          <w:t>Anne</w:t>
        </w:r>
      </w:ins>
    </w:p>
    <w:p w14:paraId="1DEA0B90" w14:textId="31871822" w:rsidR="00FC0C66" w:rsidRPr="00FD5178" w:rsidRDefault="00FC0C66" w:rsidP="00FC0C66">
      <w:pPr>
        <w:ind w:left="720"/>
        <w:rPr>
          <w:ins w:id="56" w:author="Rick Tyler" w:date="2016-06-29T17:12:00Z"/>
          <w:rFonts w:ascii="Source Sans Pro" w:hAnsi="Source Sans Pro"/>
          <w:sz w:val="32"/>
          <w:szCs w:val="32"/>
        </w:rPr>
      </w:pPr>
      <w:ins w:id="57" w:author="Rick Tyler" w:date="2016-06-29T17:12: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58" w:author="Rick Tyler" w:date="2016-06-29T17:15:00Z">
        <w:r>
          <w:rPr>
            <w:rFonts w:ascii="Source Sans Pro" w:hAnsi="Source Sans Pro"/>
            <w:sz w:val="32"/>
            <w:szCs w:val="32"/>
          </w:rPr>
          <w:t>Sue</w:t>
        </w:r>
      </w:ins>
    </w:p>
    <w:p w14:paraId="36CA4F55" w14:textId="203563A9" w:rsidR="00FC0C66" w:rsidRPr="00FD5178" w:rsidRDefault="00FC0C66" w:rsidP="00FC0C66">
      <w:pPr>
        <w:ind w:left="720"/>
        <w:rPr>
          <w:ins w:id="59" w:author="Rick Tyler" w:date="2016-06-29T17:12:00Z"/>
          <w:rFonts w:ascii="Source Sans Pro" w:hAnsi="Source Sans Pro"/>
          <w:sz w:val="32"/>
          <w:szCs w:val="32"/>
        </w:rPr>
      </w:pPr>
      <w:ins w:id="60" w:author="Rick Tyler" w:date="2016-06-29T17:12:00Z">
        <w:r>
          <w:rPr>
            <w:rFonts w:ascii="Wingdings 2" w:hAnsi="Wingdings 2"/>
            <w:color w:val="000000"/>
            <w:sz w:val="32"/>
            <w:szCs w:val="32"/>
          </w:rPr>
          <w:t></w:t>
        </w:r>
        <w:r>
          <w:rPr>
            <w:rFonts w:ascii="Source Sans Pro" w:hAnsi="Source Sans Pro"/>
            <w:color w:val="000000"/>
            <w:sz w:val="32"/>
            <w:szCs w:val="32"/>
          </w:rPr>
          <w:t xml:space="preserve"> </w:t>
        </w:r>
      </w:ins>
      <w:ins w:id="61" w:author="Rick Tyler" w:date="2016-06-29T17:15:00Z">
        <w:r>
          <w:rPr>
            <w:rFonts w:ascii="Source Sans Pro" w:hAnsi="Source Sans Pro"/>
            <w:sz w:val="32"/>
            <w:szCs w:val="32"/>
          </w:rPr>
          <w:t>Hillary</w:t>
        </w:r>
      </w:ins>
    </w:p>
    <w:p w14:paraId="0A523651" w14:textId="2E5440A4" w:rsidR="00FC0C66" w:rsidRPr="00FD5178" w:rsidRDefault="00FC0C66" w:rsidP="00FC0C66">
      <w:pPr>
        <w:ind w:left="720"/>
        <w:rPr>
          <w:ins w:id="62" w:author="Rick Tyler" w:date="2016-06-29T17:12:00Z"/>
          <w:rFonts w:ascii="Source Sans Pro" w:hAnsi="Source Sans Pro"/>
          <w:sz w:val="32"/>
          <w:szCs w:val="32"/>
        </w:rPr>
      </w:pPr>
      <w:ins w:id="63" w:author="Rick Tyler" w:date="2016-06-29T17:12: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64" w:author="Rick Tyler" w:date="2016-06-29T17:16:00Z">
        <w:r>
          <w:rPr>
            <w:rFonts w:ascii="Source Sans Pro" w:hAnsi="Source Sans Pro"/>
            <w:sz w:val="32"/>
            <w:szCs w:val="32"/>
          </w:rPr>
          <w:t>Harold</w:t>
        </w:r>
      </w:ins>
    </w:p>
    <w:p w14:paraId="0EFA6B04" w14:textId="77777777" w:rsidR="00FC0C66" w:rsidRPr="00FD5178" w:rsidRDefault="00FC0C66" w:rsidP="00FC0C66">
      <w:pPr>
        <w:rPr>
          <w:ins w:id="65" w:author="Rick Tyler" w:date="2016-06-29T17:12:00Z"/>
          <w:rFonts w:ascii="Source Sans Pro" w:hAnsi="Source Sans Pro"/>
          <w:b/>
          <w:sz w:val="32"/>
          <w:szCs w:val="3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15"/>
        <w:gridCol w:w="8306"/>
      </w:tblGrid>
      <w:tr w:rsidR="00FC0C66" w:rsidRPr="0098443C" w14:paraId="5FD347AD" w14:textId="77777777" w:rsidTr="00D0153B">
        <w:trPr>
          <w:trHeight w:val="432"/>
          <w:ins w:id="66" w:author="Rick Tyler" w:date="2016-06-29T17:12:00Z"/>
        </w:trPr>
        <w:tc>
          <w:tcPr>
            <w:tcW w:w="8856" w:type="dxa"/>
            <w:gridSpan w:val="2"/>
            <w:shd w:val="clear" w:color="auto" w:fill="41B167"/>
          </w:tcPr>
          <w:p w14:paraId="37E824A9" w14:textId="77777777" w:rsidR="00FC0C66" w:rsidRPr="0098443C" w:rsidRDefault="00FC0C66" w:rsidP="00D0153B">
            <w:pPr>
              <w:spacing w:before="60" w:after="60"/>
              <w:rPr>
                <w:ins w:id="67" w:author="Rick Tyler" w:date="2016-06-29T17:12:00Z"/>
                <w:rFonts w:ascii="Source Sans Pro" w:hAnsi="Source Sans Pro"/>
                <w:color w:val="FFFFFF" w:themeColor="background1"/>
                <w:sz w:val="32"/>
                <w:szCs w:val="32"/>
              </w:rPr>
            </w:pPr>
            <w:ins w:id="68" w:author="Rick Tyler" w:date="2016-06-29T17:12:00Z">
              <w:r w:rsidRPr="0098443C">
                <w:rPr>
                  <w:rFonts w:ascii="Source Sans Pro" w:hAnsi="Source Sans Pro"/>
                  <w:color w:val="FFFFFF" w:themeColor="background1"/>
                  <w:sz w:val="32"/>
                  <w:szCs w:val="32"/>
                </w:rPr>
                <w:t>Answer Key</w:t>
              </w:r>
            </w:ins>
          </w:p>
        </w:tc>
      </w:tr>
      <w:tr w:rsidR="00FC0C66" w14:paraId="705B5335" w14:textId="77777777" w:rsidTr="00D0153B">
        <w:trPr>
          <w:ins w:id="69" w:author="Rick Tyler" w:date="2016-06-29T17:12:00Z"/>
        </w:trPr>
        <w:tc>
          <w:tcPr>
            <w:tcW w:w="550" w:type="dxa"/>
            <w:shd w:val="clear" w:color="auto" w:fill="41B167"/>
          </w:tcPr>
          <w:p w14:paraId="4771A159" w14:textId="5821A0DD" w:rsidR="00FC0C66" w:rsidRPr="0098443C" w:rsidRDefault="00FC0C66" w:rsidP="00D0153B">
            <w:pPr>
              <w:rPr>
                <w:ins w:id="70" w:author="Rick Tyler" w:date="2016-06-29T17:12:00Z"/>
                <w:rFonts w:ascii="Source Sans Pro" w:hAnsi="Source Sans Pro"/>
                <w:color w:val="FFFFFF" w:themeColor="background1"/>
                <w:sz w:val="32"/>
                <w:szCs w:val="32"/>
              </w:rPr>
            </w:pPr>
            <w:ins w:id="71" w:author="Rick Tyler" w:date="2016-06-29T17:16:00Z">
              <w:r>
                <w:rPr>
                  <w:rFonts w:ascii="Source Sans Pro" w:hAnsi="Source Sans Pro"/>
                  <w:color w:val="FFFFFF" w:themeColor="background1"/>
                  <w:sz w:val="32"/>
                  <w:szCs w:val="32"/>
                </w:rPr>
                <w:t>5</w:t>
              </w:r>
            </w:ins>
            <w:ins w:id="72" w:author="Rick Tyler" w:date="2016-06-29T17:12:00Z">
              <w:r>
                <w:rPr>
                  <w:rFonts w:ascii="Source Sans Pro" w:hAnsi="Source Sans Pro"/>
                  <w:color w:val="FFFFFF" w:themeColor="background1"/>
                  <w:sz w:val="32"/>
                  <w:szCs w:val="32"/>
                </w:rPr>
                <w:t xml:space="preserve"> </w:t>
              </w:r>
            </w:ins>
          </w:p>
        </w:tc>
        <w:tc>
          <w:tcPr>
            <w:tcW w:w="8306" w:type="dxa"/>
            <w:shd w:val="clear" w:color="auto" w:fill="41B167"/>
          </w:tcPr>
          <w:p w14:paraId="6D47A394" w14:textId="217879E8" w:rsidR="00FC0C66" w:rsidRPr="0098443C" w:rsidRDefault="00FC0C66" w:rsidP="00D71FEA">
            <w:pPr>
              <w:spacing w:before="60" w:after="60"/>
              <w:rPr>
                <w:ins w:id="73" w:author="Rick Tyler" w:date="2016-06-29T17:12:00Z"/>
                <w:rFonts w:ascii="Source Sans Pro" w:hAnsi="Source Sans Pro"/>
                <w:color w:val="FFFFFF" w:themeColor="background1"/>
                <w:sz w:val="32"/>
                <w:szCs w:val="32"/>
              </w:rPr>
            </w:pPr>
            <w:ins w:id="74" w:author="Rick Tyler" w:date="2016-06-29T17:12:00Z">
              <w:r w:rsidRPr="0098443C">
                <w:rPr>
                  <w:rFonts w:ascii="Source Sans Pro" w:hAnsi="Source Sans Pro"/>
                  <w:b/>
                  <w:color w:val="FFFFFF" w:themeColor="background1"/>
                  <w:sz w:val="32"/>
                  <w:szCs w:val="32"/>
                </w:rPr>
                <w:t xml:space="preserve">Correct. </w:t>
              </w:r>
            </w:ins>
            <w:ins w:id="75" w:author="Rick Tyler" w:date="2016-06-29T17:16:00Z">
              <w:r>
                <w:rPr>
                  <w:rFonts w:ascii="Source Sans Pro" w:hAnsi="Source Sans Pro"/>
                  <w:b/>
                  <w:color w:val="FFFFFF" w:themeColor="background1"/>
                  <w:sz w:val="32"/>
                  <w:szCs w:val="32"/>
                </w:rPr>
                <w:t xml:space="preserve">James is in the same generation as Jack, Hillary is only one generation below Jack, and Anne and Sue are no longer skip persons due to the predeceased parent rule. </w:t>
              </w:r>
            </w:ins>
          </w:p>
        </w:tc>
      </w:tr>
      <w:tr w:rsidR="00FC0C66" w14:paraId="1629681E" w14:textId="77777777" w:rsidTr="00D0153B">
        <w:trPr>
          <w:ins w:id="76" w:author="Rick Tyler" w:date="2016-06-29T17:12:00Z"/>
        </w:trPr>
        <w:tc>
          <w:tcPr>
            <w:tcW w:w="550" w:type="dxa"/>
            <w:shd w:val="clear" w:color="auto" w:fill="41B167"/>
          </w:tcPr>
          <w:p w14:paraId="7A940E90" w14:textId="77777777" w:rsidR="00FC0C66" w:rsidRPr="00B52586" w:rsidRDefault="00FC0C66" w:rsidP="00D0153B">
            <w:pPr>
              <w:rPr>
                <w:ins w:id="77" w:author="Rick Tyler" w:date="2016-06-29T17:12:00Z"/>
                <w:rFonts w:ascii="Source Sans Pro" w:hAnsi="Source Sans Pro"/>
                <w:color w:val="FFFFFF" w:themeColor="background1"/>
                <w:sz w:val="32"/>
                <w:szCs w:val="32"/>
              </w:rPr>
            </w:pPr>
            <w:ins w:id="78" w:author="Rick Tyler" w:date="2016-06-29T17:12:00Z">
              <w:r w:rsidRPr="00B52586">
                <w:rPr>
                  <w:rFonts w:ascii="Source Sans Pro" w:hAnsi="Source Sans Pro"/>
                  <w:color w:val="FFFFFF" w:themeColor="background1"/>
                  <w:sz w:val="32"/>
                  <w:szCs w:val="32"/>
                </w:rPr>
                <w:t>Others</w:t>
              </w:r>
            </w:ins>
          </w:p>
        </w:tc>
        <w:tc>
          <w:tcPr>
            <w:tcW w:w="8306" w:type="dxa"/>
            <w:shd w:val="clear" w:color="auto" w:fill="41B167"/>
          </w:tcPr>
          <w:p w14:paraId="1CFFA353" w14:textId="3079DB58" w:rsidR="00FC0C66" w:rsidRPr="00B52586" w:rsidRDefault="00FC0C66" w:rsidP="00D71FEA">
            <w:pPr>
              <w:spacing w:before="60" w:after="60"/>
              <w:rPr>
                <w:ins w:id="79" w:author="Rick Tyler" w:date="2016-06-29T17:12:00Z"/>
                <w:rFonts w:ascii="Source Sans Pro" w:hAnsi="Source Sans Pro"/>
                <w:color w:val="FFFFFF" w:themeColor="background1"/>
                <w:sz w:val="32"/>
                <w:szCs w:val="32"/>
              </w:rPr>
            </w:pPr>
            <w:ins w:id="80" w:author="Rick Tyler" w:date="2016-06-29T17:12:00Z">
              <w:r w:rsidRPr="00B52586">
                <w:rPr>
                  <w:rFonts w:ascii="Source Sans Pro" w:hAnsi="Source Sans Pro"/>
                  <w:color w:val="FFFFFF" w:themeColor="background1"/>
                  <w:sz w:val="32"/>
                  <w:szCs w:val="32"/>
                </w:rPr>
                <w:t xml:space="preserve">Incorrect. </w:t>
              </w:r>
            </w:ins>
            <w:ins w:id="81" w:author="Rick Tyler" w:date="2016-06-29T17:18:00Z">
              <w:r>
                <w:rPr>
                  <w:rFonts w:ascii="Source Sans Pro" w:hAnsi="Source Sans Pro"/>
                  <w:color w:val="FFFFFF" w:themeColor="background1"/>
                  <w:sz w:val="32"/>
                  <w:szCs w:val="32"/>
                </w:rPr>
                <w:t xml:space="preserve">Try again. [Hint: there is only one skip person </w:t>
              </w:r>
              <w:r>
                <w:rPr>
                  <w:rFonts w:ascii="Source Sans Pro" w:hAnsi="Source Sans Pro"/>
                  <w:color w:val="FFFFFF" w:themeColor="background1"/>
                  <w:sz w:val="32"/>
                  <w:szCs w:val="32"/>
                </w:rPr>
                <w:lastRenderedPageBreak/>
                <w:t>listed.]</w:t>
              </w:r>
            </w:ins>
            <w:ins w:id="82" w:author="Rick Tyler" w:date="2016-06-29T17:17:00Z">
              <w:r>
                <w:rPr>
                  <w:rFonts w:ascii="Source Sans Pro" w:hAnsi="Source Sans Pro"/>
                  <w:color w:val="FFFFFF" w:themeColor="background1"/>
                  <w:sz w:val="32"/>
                  <w:szCs w:val="32"/>
                </w:rPr>
                <w:t xml:space="preserve"> </w:t>
              </w:r>
            </w:ins>
          </w:p>
        </w:tc>
      </w:tr>
    </w:tbl>
    <w:p w14:paraId="4D8C0CE2" w14:textId="77777777" w:rsidR="00FC0C66" w:rsidRDefault="00FC0C66" w:rsidP="00FC0C66">
      <w:pPr>
        <w:rPr>
          <w:ins w:id="83" w:author="Rick Tyler" w:date="2016-06-29T17:18:00Z"/>
          <w:rFonts w:ascii="Source Sans Pro" w:hAnsi="Source Sans Pro"/>
          <w:b/>
          <w:sz w:val="32"/>
          <w:szCs w:val="32"/>
        </w:rPr>
      </w:pPr>
    </w:p>
    <w:p w14:paraId="7140E02D" w14:textId="77777777" w:rsidR="00FC0C66" w:rsidRDefault="00FC0C66" w:rsidP="00FC0C66">
      <w:pPr>
        <w:rPr>
          <w:ins w:id="84" w:author="Rick Tyler" w:date="2016-06-29T17:18:00Z"/>
          <w:rFonts w:ascii="Source Sans Pro" w:hAnsi="Source Sans Pro"/>
          <w:sz w:val="32"/>
          <w:szCs w:val="32"/>
        </w:rPr>
      </w:pPr>
    </w:p>
    <w:p w14:paraId="7EAABDA1" w14:textId="77777777" w:rsidR="00FC0C66" w:rsidRPr="00FD5178" w:rsidRDefault="00FC0C66">
      <w:pPr>
        <w:pStyle w:val="ListParagraph"/>
        <w:numPr>
          <w:ilvl w:val="0"/>
          <w:numId w:val="60"/>
        </w:numPr>
        <w:spacing w:before="0" w:after="0"/>
        <w:rPr>
          <w:ins w:id="85" w:author="Rick Tyler" w:date="2016-06-29T17:19:00Z"/>
          <w:rFonts w:ascii="Source Sans Pro" w:hAnsi="Source Sans Pro"/>
          <w:sz w:val="32"/>
          <w:szCs w:val="32"/>
        </w:rPr>
        <w:pPrChange w:id="86" w:author="Rick Tyler" w:date="2016-06-29T17:19:00Z">
          <w:pPr>
            <w:pStyle w:val="ListParagraph"/>
            <w:numPr>
              <w:numId w:val="62"/>
            </w:numPr>
            <w:spacing w:before="0" w:after="0"/>
            <w:ind w:hanging="360"/>
          </w:pPr>
        </w:pPrChange>
      </w:pPr>
      <w:ins w:id="87" w:author="Rick Tyler" w:date="2016-06-29T17:19:00Z">
        <w:r>
          <w:rPr>
            <w:rFonts w:ascii="Source Sans Pro" w:hAnsi="Source Sans Pro"/>
            <w:sz w:val="32"/>
            <w:szCs w:val="32"/>
          </w:rPr>
          <w:t>From the list below, select the skip person(s) to Jack:</w:t>
        </w:r>
      </w:ins>
    </w:p>
    <w:p w14:paraId="4D2BA313" w14:textId="77777777" w:rsidR="00FC0C66" w:rsidRPr="00FD5178" w:rsidRDefault="00FC0C66" w:rsidP="00FC0C66">
      <w:pPr>
        <w:rPr>
          <w:ins w:id="88" w:author="Rick Tyler" w:date="2016-06-29T17:18:00Z"/>
          <w:rFonts w:ascii="Source Sans Pro" w:hAnsi="Source Sans Pro"/>
          <w:sz w:val="32"/>
          <w:szCs w:val="32"/>
        </w:rPr>
      </w:pPr>
    </w:p>
    <w:p w14:paraId="1E1BF3DC" w14:textId="36F038A9" w:rsidR="00FC0C66" w:rsidRPr="00FD5178" w:rsidRDefault="00FC0C66" w:rsidP="00FC0C66">
      <w:pPr>
        <w:ind w:left="720"/>
        <w:rPr>
          <w:ins w:id="89" w:author="Rick Tyler" w:date="2016-06-29T17:18:00Z"/>
          <w:rFonts w:ascii="Source Sans Pro" w:hAnsi="Source Sans Pro"/>
          <w:sz w:val="32"/>
          <w:szCs w:val="32"/>
        </w:rPr>
      </w:pPr>
      <w:ins w:id="90" w:author="Rick Tyler" w:date="2016-06-29T17:18: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91" w:author="Rick Tyler" w:date="2016-06-29T17:20:00Z">
        <w:r>
          <w:rPr>
            <w:rFonts w:ascii="Source Sans Pro" w:hAnsi="Source Sans Pro"/>
            <w:sz w:val="32"/>
            <w:szCs w:val="32"/>
          </w:rPr>
          <w:t>Joyce</w:t>
        </w:r>
        <w:r>
          <w:rPr>
            <w:rFonts w:ascii="Source Sans Pro" w:hAnsi="Source Sans Pro"/>
            <w:sz w:val="32"/>
            <w:szCs w:val="32"/>
          </w:rPr>
          <w:tab/>
        </w:r>
      </w:ins>
    </w:p>
    <w:p w14:paraId="3166FE3D" w14:textId="63600574" w:rsidR="00FC0C66" w:rsidRPr="00FD5178" w:rsidRDefault="00FC0C66" w:rsidP="00FC0C66">
      <w:pPr>
        <w:ind w:left="720"/>
        <w:rPr>
          <w:ins w:id="92" w:author="Rick Tyler" w:date="2016-06-29T17:18:00Z"/>
          <w:rFonts w:ascii="Source Sans Pro" w:hAnsi="Source Sans Pro"/>
          <w:sz w:val="32"/>
          <w:szCs w:val="32"/>
        </w:rPr>
      </w:pPr>
      <w:ins w:id="93" w:author="Rick Tyler" w:date="2016-06-29T17:18:00Z">
        <w:r>
          <w:rPr>
            <w:rFonts w:ascii="Wingdings 2" w:eastAsia="ＭＳ ゴシック" w:hAnsi="Wingdings 2"/>
            <w:color w:val="000000"/>
            <w:sz w:val="32"/>
            <w:szCs w:val="32"/>
          </w:rPr>
          <w:t></w:t>
        </w:r>
      </w:ins>
      <w:ins w:id="94" w:author="Rick Tyler" w:date="2016-06-29T17:20:00Z">
        <w:r>
          <w:rPr>
            <w:rFonts w:ascii="Source Sans Pro" w:hAnsi="Source Sans Pro"/>
            <w:sz w:val="32"/>
            <w:szCs w:val="32"/>
          </w:rPr>
          <w:t>Theresa</w:t>
        </w:r>
      </w:ins>
    </w:p>
    <w:p w14:paraId="5734304B" w14:textId="1B1B1BC9" w:rsidR="00FC0C66" w:rsidRPr="00FD5178" w:rsidRDefault="00FC0C66" w:rsidP="00FC0C66">
      <w:pPr>
        <w:ind w:left="720"/>
        <w:rPr>
          <w:ins w:id="95" w:author="Rick Tyler" w:date="2016-06-29T17:18:00Z"/>
          <w:rFonts w:ascii="Source Sans Pro" w:hAnsi="Source Sans Pro"/>
          <w:sz w:val="32"/>
          <w:szCs w:val="32"/>
        </w:rPr>
      </w:pPr>
      <w:ins w:id="96" w:author="Rick Tyler" w:date="2016-06-29T17:18: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97" w:author="Rick Tyler" w:date="2016-06-29T17:20:00Z">
        <w:r>
          <w:rPr>
            <w:rFonts w:ascii="Source Sans Pro" w:hAnsi="Source Sans Pro"/>
            <w:sz w:val="32"/>
            <w:szCs w:val="32"/>
          </w:rPr>
          <w:t>Ellen</w:t>
        </w:r>
      </w:ins>
    </w:p>
    <w:p w14:paraId="082D87B0" w14:textId="44705E0D" w:rsidR="00FC0C66" w:rsidRPr="00FD5178" w:rsidRDefault="00FC0C66" w:rsidP="00FC0C66">
      <w:pPr>
        <w:ind w:left="720"/>
        <w:rPr>
          <w:ins w:id="98" w:author="Rick Tyler" w:date="2016-06-29T17:18:00Z"/>
          <w:rFonts w:ascii="Source Sans Pro" w:hAnsi="Source Sans Pro"/>
          <w:sz w:val="32"/>
          <w:szCs w:val="32"/>
        </w:rPr>
      </w:pPr>
      <w:ins w:id="99" w:author="Rick Tyler" w:date="2016-06-29T17:18:00Z">
        <w:r>
          <w:rPr>
            <w:rFonts w:ascii="Wingdings 2" w:hAnsi="Wingdings 2"/>
            <w:color w:val="000000"/>
            <w:sz w:val="32"/>
            <w:szCs w:val="32"/>
          </w:rPr>
          <w:t></w:t>
        </w:r>
        <w:r>
          <w:rPr>
            <w:rFonts w:ascii="Source Sans Pro" w:hAnsi="Source Sans Pro"/>
            <w:color w:val="000000"/>
            <w:sz w:val="32"/>
            <w:szCs w:val="32"/>
          </w:rPr>
          <w:t xml:space="preserve"> </w:t>
        </w:r>
      </w:ins>
      <w:ins w:id="100" w:author="Rick Tyler" w:date="2016-06-29T17:20:00Z">
        <w:r>
          <w:rPr>
            <w:rFonts w:ascii="Source Sans Pro" w:hAnsi="Source Sans Pro"/>
            <w:sz w:val="32"/>
            <w:szCs w:val="32"/>
          </w:rPr>
          <w:t>Hillary</w:t>
        </w:r>
      </w:ins>
    </w:p>
    <w:p w14:paraId="55BB27A1" w14:textId="0B4436E3" w:rsidR="00FC0C66" w:rsidRPr="00FD5178" w:rsidRDefault="00FC0C66" w:rsidP="00FC0C66">
      <w:pPr>
        <w:ind w:left="720"/>
        <w:rPr>
          <w:ins w:id="101" w:author="Rick Tyler" w:date="2016-06-29T17:18:00Z"/>
          <w:rFonts w:ascii="Source Sans Pro" w:hAnsi="Source Sans Pro"/>
          <w:sz w:val="32"/>
          <w:szCs w:val="32"/>
        </w:rPr>
      </w:pPr>
      <w:ins w:id="102" w:author="Rick Tyler" w:date="2016-06-29T17:18: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103" w:author="Rick Tyler" w:date="2016-06-29T17:22:00Z">
        <w:r w:rsidR="00635AA6">
          <w:rPr>
            <w:rFonts w:ascii="Source Sans Pro" w:hAnsi="Source Sans Pro"/>
            <w:sz w:val="32"/>
            <w:szCs w:val="32"/>
          </w:rPr>
          <w:t>Harold</w:t>
        </w:r>
      </w:ins>
    </w:p>
    <w:p w14:paraId="07EC2A47" w14:textId="77777777" w:rsidR="00FC0C66" w:rsidRPr="00FD5178" w:rsidRDefault="00FC0C66" w:rsidP="00FC0C66">
      <w:pPr>
        <w:rPr>
          <w:ins w:id="104" w:author="Rick Tyler" w:date="2016-06-29T17:18:00Z"/>
          <w:rFonts w:ascii="Source Sans Pro" w:hAnsi="Source Sans Pro"/>
          <w:b/>
          <w:sz w:val="32"/>
          <w:szCs w:val="3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15"/>
        <w:gridCol w:w="8306"/>
      </w:tblGrid>
      <w:tr w:rsidR="00FC0C66" w:rsidRPr="0098443C" w14:paraId="51A02C9C" w14:textId="77777777" w:rsidTr="00D0153B">
        <w:trPr>
          <w:trHeight w:val="432"/>
          <w:ins w:id="105" w:author="Rick Tyler" w:date="2016-06-29T17:18:00Z"/>
        </w:trPr>
        <w:tc>
          <w:tcPr>
            <w:tcW w:w="8856" w:type="dxa"/>
            <w:gridSpan w:val="2"/>
            <w:shd w:val="clear" w:color="auto" w:fill="41B167"/>
          </w:tcPr>
          <w:p w14:paraId="0A1E90A8" w14:textId="77777777" w:rsidR="00FC0C66" w:rsidRPr="0098443C" w:rsidRDefault="00FC0C66" w:rsidP="00D0153B">
            <w:pPr>
              <w:spacing w:before="60" w:after="60"/>
              <w:rPr>
                <w:ins w:id="106" w:author="Rick Tyler" w:date="2016-06-29T17:18:00Z"/>
                <w:rFonts w:ascii="Source Sans Pro" w:hAnsi="Source Sans Pro"/>
                <w:color w:val="FFFFFF" w:themeColor="background1"/>
                <w:sz w:val="32"/>
                <w:szCs w:val="32"/>
              </w:rPr>
            </w:pPr>
            <w:ins w:id="107" w:author="Rick Tyler" w:date="2016-06-29T17:18:00Z">
              <w:r w:rsidRPr="0098443C">
                <w:rPr>
                  <w:rFonts w:ascii="Source Sans Pro" w:hAnsi="Source Sans Pro"/>
                  <w:color w:val="FFFFFF" w:themeColor="background1"/>
                  <w:sz w:val="32"/>
                  <w:szCs w:val="32"/>
                </w:rPr>
                <w:t>Answer Key</w:t>
              </w:r>
            </w:ins>
          </w:p>
        </w:tc>
      </w:tr>
      <w:tr w:rsidR="00FC0C66" w14:paraId="7BD97398" w14:textId="77777777" w:rsidTr="00D0153B">
        <w:trPr>
          <w:ins w:id="108" w:author="Rick Tyler" w:date="2016-06-29T17:18:00Z"/>
        </w:trPr>
        <w:tc>
          <w:tcPr>
            <w:tcW w:w="550" w:type="dxa"/>
            <w:shd w:val="clear" w:color="auto" w:fill="41B167"/>
          </w:tcPr>
          <w:p w14:paraId="08DC43A1" w14:textId="67DF9A4F" w:rsidR="00FC0C66" w:rsidRPr="0098443C" w:rsidRDefault="00635AA6" w:rsidP="00D0153B">
            <w:pPr>
              <w:rPr>
                <w:ins w:id="109" w:author="Rick Tyler" w:date="2016-06-29T17:18:00Z"/>
                <w:rFonts w:ascii="Source Sans Pro" w:hAnsi="Source Sans Pro"/>
                <w:color w:val="FFFFFF" w:themeColor="background1"/>
                <w:sz w:val="32"/>
                <w:szCs w:val="32"/>
              </w:rPr>
            </w:pPr>
            <w:ins w:id="110" w:author="Rick Tyler" w:date="2016-06-29T17:22:00Z">
              <w:r>
                <w:rPr>
                  <w:rFonts w:ascii="Source Sans Pro" w:hAnsi="Source Sans Pro"/>
                  <w:color w:val="FFFFFF" w:themeColor="background1"/>
                  <w:sz w:val="32"/>
                  <w:szCs w:val="32"/>
                </w:rPr>
                <w:t>2,3,5</w:t>
              </w:r>
            </w:ins>
            <w:ins w:id="111" w:author="Rick Tyler" w:date="2016-06-29T17:18:00Z">
              <w:r w:rsidR="00FC0C66">
                <w:rPr>
                  <w:rFonts w:ascii="Source Sans Pro" w:hAnsi="Source Sans Pro"/>
                  <w:color w:val="FFFFFF" w:themeColor="background1"/>
                  <w:sz w:val="32"/>
                  <w:szCs w:val="32"/>
                </w:rPr>
                <w:t xml:space="preserve"> </w:t>
              </w:r>
            </w:ins>
          </w:p>
        </w:tc>
        <w:tc>
          <w:tcPr>
            <w:tcW w:w="8306" w:type="dxa"/>
            <w:shd w:val="clear" w:color="auto" w:fill="41B167"/>
          </w:tcPr>
          <w:p w14:paraId="051B1AA2" w14:textId="36AB1C74" w:rsidR="00FC0C66" w:rsidRPr="0098443C" w:rsidRDefault="00FC0C66" w:rsidP="00D71FEA">
            <w:pPr>
              <w:spacing w:before="60" w:after="60"/>
              <w:rPr>
                <w:ins w:id="112" w:author="Rick Tyler" w:date="2016-06-29T17:18:00Z"/>
                <w:rFonts w:ascii="Source Sans Pro" w:hAnsi="Source Sans Pro"/>
                <w:color w:val="FFFFFF" w:themeColor="background1"/>
                <w:sz w:val="32"/>
                <w:szCs w:val="32"/>
              </w:rPr>
            </w:pPr>
            <w:ins w:id="113" w:author="Rick Tyler" w:date="2016-06-29T17:18:00Z">
              <w:r w:rsidRPr="0098443C">
                <w:rPr>
                  <w:rFonts w:ascii="Source Sans Pro" w:hAnsi="Source Sans Pro"/>
                  <w:b/>
                  <w:color w:val="FFFFFF" w:themeColor="background1"/>
                  <w:sz w:val="32"/>
                  <w:szCs w:val="32"/>
                </w:rPr>
                <w:t xml:space="preserve">Correct. </w:t>
              </w:r>
            </w:ins>
            <w:ins w:id="114" w:author="Rick Tyler" w:date="2016-06-29T17:23:00Z">
              <w:r w:rsidR="00635AA6">
                <w:rPr>
                  <w:rFonts w:ascii="Source Sans Pro" w:hAnsi="Source Sans Pro"/>
                  <w:b/>
                  <w:color w:val="FFFFFF" w:themeColor="background1"/>
                  <w:sz w:val="32"/>
                  <w:szCs w:val="32"/>
                </w:rPr>
                <w:t>The predeceased parent rule does not</w:t>
              </w:r>
            </w:ins>
            <w:ins w:id="115" w:author="Rick Tyler" w:date="2016-06-29T17:37:00Z">
              <w:r w:rsidR="00D71FEA">
                <w:rPr>
                  <w:rFonts w:ascii="Source Sans Pro" w:hAnsi="Source Sans Pro"/>
                  <w:b/>
                  <w:color w:val="FFFFFF" w:themeColor="background1"/>
                  <w:sz w:val="32"/>
                  <w:szCs w:val="32"/>
                </w:rPr>
                <w:t xml:space="preserve"> apply</w:t>
              </w:r>
            </w:ins>
            <w:ins w:id="116" w:author="Rick Tyler" w:date="2016-06-29T17:23:00Z">
              <w:r w:rsidR="00635AA6">
                <w:rPr>
                  <w:rFonts w:ascii="Source Sans Pro" w:hAnsi="Source Sans Pro"/>
                  <w:b/>
                  <w:color w:val="FFFFFF" w:themeColor="background1"/>
                  <w:sz w:val="32"/>
                  <w:szCs w:val="32"/>
                </w:rPr>
                <w:t xml:space="preserve"> </w:t>
              </w:r>
            </w:ins>
            <w:ins w:id="117" w:author="Rick Tyler" w:date="2016-06-29T17:37:00Z">
              <w:r w:rsidR="00D71FEA">
                <w:rPr>
                  <w:rFonts w:ascii="Source Sans Pro" w:hAnsi="Source Sans Pro"/>
                  <w:b/>
                  <w:color w:val="FFFFFF" w:themeColor="background1"/>
                  <w:sz w:val="32"/>
                  <w:szCs w:val="32"/>
                </w:rPr>
                <w:t xml:space="preserve">to collateral heirs </w:t>
              </w:r>
            </w:ins>
            <w:ins w:id="118" w:author="Rick Tyler" w:date="2016-06-29T17:23:00Z">
              <w:r w:rsidR="00635AA6">
                <w:rPr>
                  <w:rFonts w:ascii="Source Sans Pro" w:hAnsi="Source Sans Pro"/>
                  <w:b/>
                  <w:color w:val="FFFFFF" w:themeColor="background1"/>
                  <w:sz w:val="32"/>
                  <w:szCs w:val="32"/>
                </w:rPr>
                <w:t>so long as Jack has lineal descendants, therefore Theresa</w:t>
              </w:r>
            </w:ins>
            <w:ins w:id="119" w:author="Rick Tyler" w:date="2016-06-29T17:32:00Z">
              <w:r w:rsidR="00D71FEA">
                <w:rPr>
                  <w:rFonts w:ascii="Source Sans Pro" w:hAnsi="Source Sans Pro"/>
                  <w:b/>
                  <w:color w:val="FFFFFF" w:themeColor="background1"/>
                  <w:sz w:val="32"/>
                  <w:szCs w:val="32"/>
                </w:rPr>
                <w:t xml:space="preserve"> and Ellen are skip persons to Jack, as is Harold. </w:t>
              </w:r>
            </w:ins>
          </w:p>
        </w:tc>
      </w:tr>
      <w:tr w:rsidR="00FC0C66" w14:paraId="17373CC8" w14:textId="77777777" w:rsidTr="00D0153B">
        <w:trPr>
          <w:ins w:id="120" w:author="Rick Tyler" w:date="2016-06-29T17:18:00Z"/>
        </w:trPr>
        <w:tc>
          <w:tcPr>
            <w:tcW w:w="550" w:type="dxa"/>
            <w:shd w:val="clear" w:color="auto" w:fill="41B167"/>
          </w:tcPr>
          <w:p w14:paraId="603477A4" w14:textId="77777777" w:rsidR="00FC0C66" w:rsidRPr="00B52586" w:rsidRDefault="00FC0C66" w:rsidP="00D0153B">
            <w:pPr>
              <w:rPr>
                <w:ins w:id="121" w:author="Rick Tyler" w:date="2016-06-29T17:18:00Z"/>
                <w:rFonts w:ascii="Source Sans Pro" w:hAnsi="Source Sans Pro"/>
                <w:color w:val="FFFFFF" w:themeColor="background1"/>
                <w:sz w:val="32"/>
                <w:szCs w:val="32"/>
              </w:rPr>
            </w:pPr>
            <w:ins w:id="122" w:author="Rick Tyler" w:date="2016-06-29T17:18:00Z">
              <w:r w:rsidRPr="00B52586">
                <w:rPr>
                  <w:rFonts w:ascii="Source Sans Pro" w:hAnsi="Source Sans Pro"/>
                  <w:color w:val="FFFFFF" w:themeColor="background1"/>
                  <w:sz w:val="32"/>
                  <w:szCs w:val="32"/>
                </w:rPr>
                <w:t>Others</w:t>
              </w:r>
            </w:ins>
          </w:p>
        </w:tc>
        <w:tc>
          <w:tcPr>
            <w:tcW w:w="8306" w:type="dxa"/>
            <w:shd w:val="clear" w:color="auto" w:fill="41B167"/>
          </w:tcPr>
          <w:p w14:paraId="57DEBE4C" w14:textId="7C4AE649" w:rsidR="00FC0C66" w:rsidRPr="00B52586" w:rsidRDefault="00FC0C66" w:rsidP="00D71FEA">
            <w:pPr>
              <w:spacing w:before="60" w:after="60"/>
              <w:rPr>
                <w:ins w:id="123" w:author="Rick Tyler" w:date="2016-06-29T17:18:00Z"/>
                <w:rFonts w:ascii="Source Sans Pro" w:hAnsi="Source Sans Pro"/>
                <w:color w:val="FFFFFF" w:themeColor="background1"/>
                <w:sz w:val="32"/>
                <w:szCs w:val="32"/>
              </w:rPr>
            </w:pPr>
            <w:ins w:id="124" w:author="Rick Tyler" w:date="2016-06-29T17:18:00Z">
              <w:r w:rsidRPr="00B52586">
                <w:rPr>
                  <w:rFonts w:ascii="Source Sans Pro" w:hAnsi="Source Sans Pro"/>
                  <w:color w:val="FFFFFF" w:themeColor="background1"/>
                  <w:sz w:val="32"/>
                  <w:szCs w:val="32"/>
                </w:rPr>
                <w:t xml:space="preserve">Incorrect. </w:t>
              </w:r>
            </w:ins>
            <w:ins w:id="125" w:author="Rick Tyler" w:date="2016-06-29T17:24:00Z">
              <w:r w:rsidR="00635AA6">
                <w:rPr>
                  <w:rFonts w:ascii="Source Sans Pro" w:hAnsi="Source Sans Pro"/>
                  <w:color w:val="FFFFFF" w:themeColor="background1"/>
                  <w:sz w:val="32"/>
                  <w:szCs w:val="32"/>
                </w:rPr>
                <w:t xml:space="preserve">Try again. [Hint: remember that the predeceased parent rule does not apply unless there are no lineal </w:t>
              </w:r>
            </w:ins>
            <w:ins w:id="126" w:author="Rick Tyler" w:date="2016-06-29T17:25:00Z">
              <w:r w:rsidR="00635AA6">
                <w:rPr>
                  <w:rFonts w:ascii="Source Sans Pro" w:hAnsi="Source Sans Pro"/>
                  <w:color w:val="FFFFFF" w:themeColor="background1"/>
                  <w:sz w:val="32"/>
                  <w:szCs w:val="32"/>
                </w:rPr>
                <w:t>descendants</w:t>
              </w:r>
            </w:ins>
            <w:ins w:id="127" w:author="Rick Tyler" w:date="2016-06-29T17:24:00Z">
              <w:r w:rsidR="00635AA6">
                <w:rPr>
                  <w:rFonts w:ascii="Source Sans Pro" w:hAnsi="Source Sans Pro"/>
                  <w:color w:val="FFFFFF" w:themeColor="background1"/>
                  <w:sz w:val="32"/>
                  <w:szCs w:val="32"/>
                </w:rPr>
                <w:t>; therefore there are three skip persons listed.</w:t>
              </w:r>
            </w:ins>
          </w:p>
        </w:tc>
      </w:tr>
    </w:tbl>
    <w:p w14:paraId="3D238FF6" w14:textId="77777777" w:rsidR="00FC0C66" w:rsidRDefault="00FC0C66" w:rsidP="00FC0C66">
      <w:pPr>
        <w:rPr>
          <w:ins w:id="128" w:author="Rick Tyler" w:date="2016-06-29T17:18:00Z"/>
          <w:rFonts w:ascii="Source Sans Pro" w:hAnsi="Source Sans Pro"/>
          <w:b/>
          <w:sz w:val="32"/>
          <w:szCs w:val="32"/>
        </w:rPr>
      </w:pPr>
    </w:p>
    <w:p w14:paraId="26C371BE" w14:textId="77777777" w:rsidR="00635AA6" w:rsidRDefault="00635AA6" w:rsidP="00635AA6">
      <w:pPr>
        <w:rPr>
          <w:ins w:id="129" w:author="Rick Tyler" w:date="2016-06-29T17:26:00Z"/>
          <w:rFonts w:ascii="Source Sans Pro" w:hAnsi="Source Sans Pro"/>
          <w:sz w:val="32"/>
          <w:szCs w:val="32"/>
        </w:rPr>
      </w:pPr>
    </w:p>
    <w:p w14:paraId="127C7EC7" w14:textId="77777777" w:rsidR="00D0153B" w:rsidRPr="00FD5178" w:rsidRDefault="00D0153B" w:rsidP="00D0153B">
      <w:pPr>
        <w:pStyle w:val="ListParagraph"/>
        <w:numPr>
          <w:ilvl w:val="0"/>
          <w:numId w:val="60"/>
        </w:numPr>
        <w:spacing w:before="0" w:after="0"/>
        <w:rPr>
          <w:ins w:id="130" w:author="Rick Tyler" w:date="2016-06-30T10:21:00Z"/>
          <w:rFonts w:ascii="Source Sans Pro" w:hAnsi="Source Sans Pro"/>
          <w:sz w:val="32"/>
          <w:szCs w:val="32"/>
        </w:rPr>
        <w:pPrChange w:id="131" w:author="Rick Tyler" w:date="2016-06-30T10:21:00Z">
          <w:pPr>
            <w:pStyle w:val="ListParagraph"/>
            <w:numPr>
              <w:numId w:val="65"/>
            </w:numPr>
            <w:spacing w:before="0" w:after="0"/>
            <w:ind w:hanging="360"/>
          </w:pPr>
        </w:pPrChange>
      </w:pPr>
      <w:ins w:id="132" w:author="Rick Tyler" w:date="2016-06-30T10:21:00Z">
        <w:r>
          <w:rPr>
            <w:rFonts w:ascii="Source Sans Pro" w:hAnsi="Source Sans Pro"/>
            <w:sz w:val="32"/>
            <w:szCs w:val="32"/>
          </w:rPr>
          <w:t>From the list below, select the skip person(s) to Jack:</w:t>
        </w:r>
      </w:ins>
    </w:p>
    <w:p w14:paraId="20C25B0D" w14:textId="77777777" w:rsidR="00635AA6" w:rsidRPr="00FD5178" w:rsidRDefault="00635AA6" w:rsidP="00635AA6">
      <w:pPr>
        <w:rPr>
          <w:ins w:id="133" w:author="Rick Tyler" w:date="2016-06-29T17:26:00Z"/>
          <w:rFonts w:ascii="Source Sans Pro" w:hAnsi="Source Sans Pro"/>
          <w:sz w:val="32"/>
          <w:szCs w:val="32"/>
        </w:rPr>
      </w:pPr>
    </w:p>
    <w:p w14:paraId="5B2BC049" w14:textId="75244C7E" w:rsidR="00635AA6" w:rsidRPr="00FD5178" w:rsidRDefault="00635AA6" w:rsidP="00635AA6">
      <w:pPr>
        <w:ind w:left="720"/>
        <w:rPr>
          <w:ins w:id="134" w:author="Rick Tyler" w:date="2016-06-29T17:26:00Z"/>
          <w:rFonts w:ascii="Source Sans Pro" w:hAnsi="Source Sans Pro"/>
          <w:sz w:val="32"/>
          <w:szCs w:val="32"/>
        </w:rPr>
      </w:pPr>
      <w:ins w:id="135" w:author="Rick Tyler" w:date="2016-06-29T17:26: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136" w:author="Rick Tyler" w:date="2016-06-29T17:33:00Z">
        <w:r w:rsidR="00D71FEA">
          <w:rPr>
            <w:rFonts w:ascii="Source Sans Pro" w:hAnsi="Source Sans Pro"/>
            <w:sz w:val="32"/>
            <w:szCs w:val="32"/>
          </w:rPr>
          <w:t>Anne</w:t>
        </w:r>
      </w:ins>
    </w:p>
    <w:p w14:paraId="387CA40F" w14:textId="2C2481D8" w:rsidR="00635AA6" w:rsidRPr="00FD5178" w:rsidRDefault="00635AA6" w:rsidP="00635AA6">
      <w:pPr>
        <w:ind w:left="720"/>
        <w:rPr>
          <w:ins w:id="137" w:author="Rick Tyler" w:date="2016-06-29T17:26:00Z"/>
          <w:rFonts w:ascii="Source Sans Pro" w:hAnsi="Source Sans Pro"/>
          <w:sz w:val="32"/>
          <w:szCs w:val="32"/>
        </w:rPr>
      </w:pPr>
      <w:ins w:id="138" w:author="Rick Tyler" w:date="2016-06-29T17:26:00Z">
        <w:r>
          <w:rPr>
            <w:rFonts w:ascii="Wingdings 2" w:eastAsia="ＭＳ ゴシック" w:hAnsi="Wingdings 2"/>
            <w:color w:val="000000"/>
            <w:sz w:val="32"/>
            <w:szCs w:val="32"/>
          </w:rPr>
          <w:t></w:t>
        </w:r>
      </w:ins>
      <w:ins w:id="139" w:author="Rick Tyler" w:date="2016-06-29T17:33:00Z">
        <w:r w:rsidR="00D71FEA">
          <w:rPr>
            <w:rFonts w:ascii="Source Sans Pro" w:hAnsi="Source Sans Pro"/>
            <w:sz w:val="32"/>
            <w:szCs w:val="32"/>
          </w:rPr>
          <w:t>Sue</w:t>
        </w:r>
      </w:ins>
    </w:p>
    <w:p w14:paraId="20AEB0BD" w14:textId="0BADEA05" w:rsidR="00635AA6" w:rsidRPr="00FD5178" w:rsidRDefault="00635AA6" w:rsidP="00635AA6">
      <w:pPr>
        <w:ind w:left="720"/>
        <w:rPr>
          <w:ins w:id="140" w:author="Rick Tyler" w:date="2016-06-29T17:26:00Z"/>
          <w:rFonts w:ascii="Source Sans Pro" w:hAnsi="Source Sans Pro"/>
          <w:sz w:val="32"/>
          <w:szCs w:val="32"/>
        </w:rPr>
      </w:pPr>
      <w:ins w:id="141" w:author="Rick Tyler" w:date="2016-06-29T17:26:00Z">
        <w:r>
          <w:rPr>
            <w:rFonts w:ascii="Wingdings 2" w:eastAsia="ＭＳ ゴシック" w:hAnsi="Wingdings 2"/>
            <w:color w:val="000000"/>
            <w:sz w:val="32"/>
            <w:szCs w:val="32"/>
          </w:rPr>
          <w:lastRenderedPageBreak/>
          <w:t></w:t>
        </w:r>
        <w:r w:rsidRPr="00FD5178">
          <w:rPr>
            <w:rFonts w:ascii="Source Sans Pro" w:eastAsia="ＭＳ ゴシック" w:hAnsi="Source Sans Pro"/>
            <w:color w:val="000000"/>
            <w:sz w:val="32"/>
            <w:szCs w:val="32"/>
          </w:rPr>
          <w:t xml:space="preserve"> </w:t>
        </w:r>
      </w:ins>
      <w:ins w:id="142" w:author="Rick Tyler" w:date="2016-06-29T17:33:00Z">
        <w:r w:rsidR="00D71FEA">
          <w:rPr>
            <w:rFonts w:ascii="Source Sans Pro" w:hAnsi="Source Sans Pro"/>
            <w:sz w:val="32"/>
            <w:szCs w:val="32"/>
          </w:rPr>
          <w:t>Harold</w:t>
        </w:r>
      </w:ins>
    </w:p>
    <w:p w14:paraId="68BEFB9A" w14:textId="1860CD22" w:rsidR="00635AA6" w:rsidRPr="00FD5178" w:rsidRDefault="00635AA6" w:rsidP="00635AA6">
      <w:pPr>
        <w:ind w:left="720"/>
        <w:rPr>
          <w:ins w:id="143" w:author="Rick Tyler" w:date="2016-06-29T17:26:00Z"/>
          <w:rFonts w:ascii="Source Sans Pro" w:hAnsi="Source Sans Pro"/>
          <w:sz w:val="32"/>
          <w:szCs w:val="32"/>
        </w:rPr>
      </w:pPr>
      <w:ins w:id="144" w:author="Rick Tyler" w:date="2016-06-29T17:26:00Z">
        <w:r>
          <w:rPr>
            <w:rFonts w:ascii="Wingdings 2" w:hAnsi="Wingdings 2"/>
            <w:color w:val="000000"/>
            <w:sz w:val="32"/>
            <w:szCs w:val="32"/>
          </w:rPr>
          <w:t></w:t>
        </w:r>
        <w:r>
          <w:rPr>
            <w:rFonts w:ascii="Source Sans Pro" w:hAnsi="Source Sans Pro"/>
            <w:color w:val="000000"/>
            <w:sz w:val="32"/>
            <w:szCs w:val="32"/>
          </w:rPr>
          <w:t xml:space="preserve"> </w:t>
        </w:r>
      </w:ins>
      <w:ins w:id="145" w:author="Rick Tyler" w:date="2016-06-29T17:33:00Z">
        <w:r w:rsidR="00D71FEA">
          <w:rPr>
            <w:rFonts w:ascii="Source Sans Pro" w:hAnsi="Source Sans Pro"/>
            <w:sz w:val="32"/>
            <w:szCs w:val="32"/>
          </w:rPr>
          <w:t>Teresa</w:t>
        </w:r>
      </w:ins>
    </w:p>
    <w:p w14:paraId="01C744F3" w14:textId="03F69BBB" w:rsidR="00635AA6" w:rsidRPr="00FD5178" w:rsidRDefault="00635AA6" w:rsidP="00635AA6">
      <w:pPr>
        <w:ind w:left="720"/>
        <w:rPr>
          <w:ins w:id="146" w:author="Rick Tyler" w:date="2016-06-29T17:26:00Z"/>
          <w:rFonts w:ascii="Source Sans Pro" w:hAnsi="Source Sans Pro"/>
          <w:sz w:val="32"/>
          <w:szCs w:val="32"/>
        </w:rPr>
      </w:pPr>
      <w:ins w:id="147" w:author="Rick Tyler" w:date="2016-06-29T17:26: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148" w:author="Rick Tyler" w:date="2016-06-30T10:23:00Z">
        <w:r w:rsidR="00D0153B">
          <w:rPr>
            <w:rFonts w:ascii="Source Sans Pro" w:hAnsi="Source Sans Pro"/>
            <w:sz w:val="32"/>
            <w:szCs w:val="32"/>
          </w:rPr>
          <w:t>Ellen</w:t>
        </w:r>
      </w:ins>
    </w:p>
    <w:p w14:paraId="54ACD75F" w14:textId="77777777" w:rsidR="00635AA6" w:rsidRPr="00FD5178" w:rsidRDefault="00635AA6" w:rsidP="00635AA6">
      <w:pPr>
        <w:rPr>
          <w:ins w:id="149" w:author="Rick Tyler" w:date="2016-06-29T17:26:00Z"/>
          <w:rFonts w:ascii="Source Sans Pro" w:hAnsi="Source Sans Pro"/>
          <w:b/>
          <w:sz w:val="32"/>
          <w:szCs w:val="3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15"/>
        <w:gridCol w:w="8306"/>
      </w:tblGrid>
      <w:tr w:rsidR="00635AA6" w:rsidRPr="0098443C" w14:paraId="7B00D735" w14:textId="77777777" w:rsidTr="00D0153B">
        <w:trPr>
          <w:trHeight w:val="432"/>
          <w:ins w:id="150" w:author="Rick Tyler" w:date="2016-06-29T17:26:00Z"/>
        </w:trPr>
        <w:tc>
          <w:tcPr>
            <w:tcW w:w="8856" w:type="dxa"/>
            <w:gridSpan w:val="2"/>
            <w:shd w:val="clear" w:color="auto" w:fill="41B167"/>
          </w:tcPr>
          <w:p w14:paraId="05CF4118" w14:textId="77777777" w:rsidR="00635AA6" w:rsidRPr="0098443C" w:rsidRDefault="00635AA6" w:rsidP="00D0153B">
            <w:pPr>
              <w:spacing w:before="60" w:after="60"/>
              <w:rPr>
                <w:ins w:id="151" w:author="Rick Tyler" w:date="2016-06-29T17:26:00Z"/>
                <w:rFonts w:ascii="Source Sans Pro" w:hAnsi="Source Sans Pro"/>
                <w:color w:val="FFFFFF" w:themeColor="background1"/>
                <w:sz w:val="32"/>
                <w:szCs w:val="32"/>
              </w:rPr>
            </w:pPr>
            <w:ins w:id="152" w:author="Rick Tyler" w:date="2016-06-29T17:26:00Z">
              <w:r w:rsidRPr="0098443C">
                <w:rPr>
                  <w:rFonts w:ascii="Source Sans Pro" w:hAnsi="Source Sans Pro"/>
                  <w:color w:val="FFFFFF" w:themeColor="background1"/>
                  <w:sz w:val="32"/>
                  <w:szCs w:val="32"/>
                </w:rPr>
                <w:t>Answer Key</w:t>
              </w:r>
            </w:ins>
          </w:p>
        </w:tc>
      </w:tr>
      <w:tr w:rsidR="00635AA6" w14:paraId="681168A7" w14:textId="77777777" w:rsidTr="00D0153B">
        <w:trPr>
          <w:ins w:id="153" w:author="Rick Tyler" w:date="2016-06-29T17:26:00Z"/>
        </w:trPr>
        <w:tc>
          <w:tcPr>
            <w:tcW w:w="550" w:type="dxa"/>
            <w:shd w:val="clear" w:color="auto" w:fill="41B167"/>
          </w:tcPr>
          <w:p w14:paraId="6A4D13DF" w14:textId="23A6649C" w:rsidR="00635AA6" w:rsidRPr="0098443C" w:rsidRDefault="00D71FEA" w:rsidP="00D0153B">
            <w:pPr>
              <w:rPr>
                <w:ins w:id="154" w:author="Rick Tyler" w:date="2016-06-29T17:26:00Z"/>
                <w:rFonts w:ascii="Source Sans Pro" w:hAnsi="Source Sans Pro"/>
                <w:color w:val="FFFFFF" w:themeColor="background1"/>
                <w:sz w:val="32"/>
                <w:szCs w:val="32"/>
              </w:rPr>
            </w:pPr>
            <w:ins w:id="155" w:author="Rick Tyler" w:date="2016-06-29T17:34:00Z">
              <w:r>
                <w:rPr>
                  <w:rFonts w:ascii="Source Sans Pro" w:hAnsi="Source Sans Pro"/>
                  <w:color w:val="FFFFFF" w:themeColor="background1"/>
                  <w:sz w:val="32"/>
                  <w:szCs w:val="32"/>
                </w:rPr>
                <w:t>3,4,5</w:t>
              </w:r>
            </w:ins>
            <w:ins w:id="156" w:author="Rick Tyler" w:date="2016-06-29T17:26:00Z">
              <w:r w:rsidR="00635AA6">
                <w:rPr>
                  <w:rFonts w:ascii="Source Sans Pro" w:hAnsi="Source Sans Pro"/>
                  <w:color w:val="FFFFFF" w:themeColor="background1"/>
                  <w:sz w:val="32"/>
                  <w:szCs w:val="32"/>
                </w:rPr>
                <w:t xml:space="preserve"> </w:t>
              </w:r>
            </w:ins>
          </w:p>
        </w:tc>
        <w:tc>
          <w:tcPr>
            <w:tcW w:w="8306" w:type="dxa"/>
            <w:shd w:val="clear" w:color="auto" w:fill="41B167"/>
          </w:tcPr>
          <w:p w14:paraId="2A004986" w14:textId="3067A5E0" w:rsidR="00635AA6" w:rsidRPr="0098443C" w:rsidRDefault="00635AA6" w:rsidP="00D71FEA">
            <w:pPr>
              <w:spacing w:before="60" w:after="60"/>
              <w:rPr>
                <w:ins w:id="157" w:author="Rick Tyler" w:date="2016-06-29T17:26:00Z"/>
                <w:rFonts w:ascii="Source Sans Pro" w:hAnsi="Source Sans Pro"/>
                <w:color w:val="FFFFFF" w:themeColor="background1"/>
                <w:sz w:val="32"/>
                <w:szCs w:val="32"/>
              </w:rPr>
            </w:pPr>
            <w:ins w:id="158" w:author="Rick Tyler" w:date="2016-06-29T17:26:00Z">
              <w:r w:rsidRPr="0098443C">
                <w:rPr>
                  <w:rFonts w:ascii="Source Sans Pro" w:hAnsi="Source Sans Pro"/>
                  <w:b/>
                  <w:color w:val="FFFFFF" w:themeColor="background1"/>
                  <w:sz w:val="32"/>
                  <w:szCs w:val="32"/>
                </w:rPr>
                <w:t xml:space="preserve">Correct. </w:t>
              </w:r>
            </w:ins>
            <w:ins w:id="159" w:author="Rick Tyler" w:date="2016-06-29T17:35:00Z">
              <w:r w:rsidR="00D71FEA">
                <w:rPr>
                  <w:rFonts w:ascii="Source Sans Pro" w:hAnsi="Source Sans Pro"/>
                  <w:b/>
                  <w:color w:val="FFFFFF" w:themeColor="background1"/>
                  <w:sz w:val="32"/>
                  <w:szCs w:val="32"/>
                </w:rPr>
                <w:t>Anne and Sue are not skip persons to Jack due to the predeceased parent rule; the rest are skip persons to Jack.</w:t>
              </w:r>
            </w:ins>
          </w:p>
        </w:tc>
      </w:tr>
      <w:tr w:rsidR="00635AA6" w14:paraId="1529F7CD" w14:textId="77777777" w:rsidTr="00D0153B">
        <w:trPr>
          <w:ins w:id="160" w:author="Rick Tyler" w:date="2016-06-29T17:26:00Z"/>
        </w:trPr>
        <w:tc>
          <w:tcPr>
            <w:tcW w:w="550" w:type="dxa"/>
            <w:shd w:val="clear" w:color="auto" w:fill="41B167"/>
          </w:tcPr>
          <w:p w14:paraId="7EE8B9BD" w14:textId="77777777" w:rsidR="00635AA6" w:rsidRPr="00B52586" w:rsidRDefault="00635AA6" w:rsidP="00D0153B">
            <w:pPr>
              <w:rPr>
                <w:ins w:id="161" w:author="Rick Tyler" w:date="2016-06-29T17:26:00Z"/>
                <w:rFonts w:ascii="Source Sans Pro" w:hAnsi="Source Sans Pro"/>
                <w:color w:val="FFFFFF" w:themeColor="background1"/>
                <w:sz w:val="32"/>
                <w:szCs w:val="32"/>
              </w:rPr>
            </w:pPr>
            <w:ins w:id="162" w:author="Rick Tyler" w:date="2016-06-29T17:26:00Z">
              <w:r w:rsidRPr="00B52586">
                <w:rPr>
                  <w:rFonts w:ascii="Source Sans Pro" w:hAnsi="Source Sans Pro"/>
                  <w:color w:val="FFFFFF" w:themeColor="background1"/>
                  <w:sz w:val="32"/>
                  <w:szCs w:val="32"/>
                </w:rPr>
                <w:t>Others</w:t>
              </w:r>
            </w:ins>
          </w:p>
        </w:tc>
        <w:tc>
          <w:tcPr>
            <w:tcW w:w="8306" w:type="dxa"/>
            <w:shd w:val="clear" w:color="auto" w:fill="41B167"/>
          </w:tcPr>
          <w:p w14:paraId="412A7727" w14:textId="26C10A22" w:rsidR="00635AA6" w:rsidRPr="00B52586" w:rsidRDefault="00635AA6" w:rsidP="00D71FEA">
            <w:pPr>
              <w:spacing w:before="60" w:after="60"/>
              <w:rPr>
                <w:ins w:id="163" w:author="Rick Tyler" w:date="2016-06-29T17:26:00Z"/>
                <w:rFonts w:ascii="Source Sans Pro" w:hAnsi="Source Sans Pro"/>
                <w:color w:val="FFFFFF" w:themeColor="background1"/>
                <w:sz w:val="32"/>
                <w:szCs w:val="32"/>
              </w:rPr>
            </w:pPr>
            <w:ins w:id="164" w:author="Rick Tyler" w:date="2016-06-29T17:26:00Z">
              <w:r w:rsidRPr="00B52586">
                <w:rPr>
                  <w:rFonts w:ascii="Source Sans Pro" w:hAnsi="Source Sans Pro"/>
                  <w:color w:val="FFFFFF" w:themeColor="background1"/>
                  <w:sz w:val="32"/>
                  <w:szCs w:val="32"/>
                </w:rPr>
                <w:t xml:space="preserve">Incorrect. </w:t>
              </w:r>
            </w:ins>
            <w:ins w:id="165" w:author="Rick Tyler" w:date="2016-06-29T17:44:00Z">
              <w:r w:rsidR="00345B43">
                <w:rPr>
                  <w:rFonts w:ascii="Source Sans Pro" w:hAnsi="Source Sans Pro"/>
                  <w:color w:val="FFFFFF" w:themeColor="background1"/>
                  <w:sz w:val="32"/>
                  <w:szCs w:val="32"/>
                </w:rPr>
                <w:t xml:space="preserve">Try Again. </w:t>
              </w:r>
            </w:ins>
            <w:ins w:id="166" w:author="Rick Tyler" w:date="2016-06-29T17:36:00Z">
              <w:r w:rsidR="00D71FEA">
                <w:rPr>
                  <w:rFonts w:ascii="Source Sans Pro" w:hAnsi="Source Sans Pro"/>
                  <w:color w:val="FFFFFF" w:themeColor="background1"/>
                  <w:sz w:val="32"/>
                  <w:szCs w:val="32"/>
                </w:rPr>
                <w:t>[Hint: remember</w:t>
              </w:r>
            </w:ins>
            <w:ins w:id="167" w:author="Rick Tyler" w:date="2016-06-29T17:35:00Z">
              <w:r w:rsidR="00D71FEA">
                <w:rPr>
                  <w:rFonts w:ascii="Source Sans Pro" w:hAnsi="Source Sans Pro"/>
                  <w:color w:val="FFFFFF" w:themeColor="background1"/>
                  <w:sz w:val="32"/>
                  <w:szCs w:val="32"/>
                </w:rPr>
                <w:t xml:space="preserve"> that the deceased parent rule only applies to collateral heirs if there are no lineal descendants.</w:t>
              </w:r>
            </w:ins>
            <w:ins w:id="168" w:author="Rick Tyler" w:date="2016-06-30T10:23:00Z">
              <w:r w:rsidR="00D0153B">
                <w:rPr>
                  <w:rFonts w:ascii="Source Sans Pro" w:hAnsi="Source Sans Pro"/>
                  <w:color w:val="FFFFFF" w:themeColor="background1"/>
                  <w:sz w:val="32"/>
                  <w:szCs w:val="32"/>
                </w:rPr>
                <w:t xml:space="preserve"> In this case, there ARE lineal descendants.</w:t>
              </w:r>
            </w:ins>
            <w:ins w:id="169" w:author="Rick Tyler" w:date="2016-06-29T17:35:00Z">
              <w:r w:rsidR="00D71FEA">
                <w:rPr>
                  <w:rFonts w:ascii="Source Sans Pro" w:hAnsi="Source Sans Pro"/>
                  <w:color w:val="FFFFFF" w:themeColor="background1"/>
                  <w:sz w:val="32"/>
                  <w:szCs w:val="32"/>
                </w:rPr>
                <w:t>]</w:t>
              </w:r>
            </w:ins>
          </w:p>
        </w:tc>
      </w:tr>
    </w:tbl>
    <w:p w14:paraId="061424C8" w14:textId="77777777" w:rsidR="00635AA6" w:rsidRDefault="00635AA6" w:rsidP="00635AA6">
      <w:pPr>
        <w:rPr>
          <w:ins w:id="170" w:author="Rick Tyler" w:date="2016-06-29T17:26:00Z"/>
          <w:rFonts w:ascii="Source Sans Pro" w:hAnsi="Source Sans Pro"/>
          <w:b/>
          <w:sz w:val="32"/>
          <w:szCs w:val="32"/>
        </w:rPr>
      </w:pPr>
    </w:p>
    <w:p w14:paraId="5D6F576B" w14:textId="77777777" w:rsidR="00D71FEA" w:rsidRDefault="00D71FEA" w:rsidP="00D71FEA">
      <w:pPr>
        <w:rPr>
          <w:ins w:id="171" w:author="Rick Tyler" w:date="2016-06-29T17:39:00Z"/>
          <w:rFonts w:ascii="Source Sans Pro" w:hAnsi="Source Sans Pro"/>
          <w:sz w:val="32"/>
          <w:szCs w:val="32"/>
        </w:rPr>
      </w:pPr>
    </w:p>
    <w:p w14:paraId="13799671" w14:textId="79E80B22" w:rsidR="00D71FEA" w:rsidRPr="00FD5178" w:rsidRDefault="00D71FEA" w:rsidP="00D0153B">
      <w:pPr>
        <w:pStyle w:val="ListParagraph"/>
        <w:numPr>
          <w:ilvl w:val="0"/>
          <w:numId w:val="60"/>
        </w:numPr>
        <w:spacing w:before="0" w:after="0"/>
        <w:rPr>
          <w:ins w:id="172" w:author="Rick Tyler" w:date="2016-06-29T17:39:00Z"/>
          <w:rFonts w:ascii="Source Sans Pro" w:hAnsi="Source Sans Pro"/>
          <w:sz w:val="32"/>
          <w:szCs w:val="32"/>
        </w:rPr>
        <w:pPrChange w:id="173" w:author="Rick Tyler" w:date="2016-06-30T10:21:00Z">
          <w:pPr>
            <w:pStyle w:val="ListParagraph"/>
            <w:numPr>
              <w:numId w:val="64"/>
            </w:numPr>
            <w:spacing w:before="0" w:after="0"/>
            <w:ind w:hanging="360"/>
          </w:pPr>
        </w:pPrChange>
      </w:pPr>
      <w:ins w:id="174" w:author="Rick Tyler" w:date="2016-06-29T17:39:00Z">
        <w:r>
          <w:rPr>
            <w:rFonts w:ascii="Source Sans Pro" w:hAnsi="Source Sans Pro"/>
            <w:sz w:val="32"/>
            <w:szCs w:val="32"/>
          </w:rPr>
          <w:t xml:space="preserve">In addition, </w:t>
        </w:r>
      </w:ins>
      <w:ins w:id="175" w:author="Rick Tyler" w:date="2016-06-29T17:40:00Z">
        <w:r>
          <w:rPr>
            <w:rFonts w:ascii="Source Sans Pro" w:hAnsi="Source Sans Pro"/>
            <w:sz w:val="32"/>
            <w:szCs w:val="32"/>
          </w:rPr>
          <w:t xml:space="preserve">Jack plans to make distributions to the following non-related persons. If Jack is 50 years old, </w:t>
        </w:r>
      </w:ins>
      <w:ins w:id="176" w:author="Rick Tyler" w:date="2016-06-29T17:46:00Z">
        <w:r w:rsidR="00345B43">
          <w:rPr>
            <w:rFonts w:ascii="Source Sans Pro" w:hAnsi="Source Sans Pro"/>
            <w:sz w:val="32"/>
            <w:szCs w:val="32"/>
          </w:rPr>
          <w:t>select all the persons who are skip persons to Jack.</w:t>
        </w:r>
      </w:ins>
    </w:p>
    <w:p w14:paraId="3A8D161D" w14:textId="77777777" w:rsidR="00D71FEA" w:rsidRPr="00FD5178" w:rsidRDefault="00D71FEA" w:rsidP="00D71FEA">
      <w:pPr>
        <w:rPr>
          <w:ins w:id="177" w:author="Rick Tyler" w:date="2016-06-29T17:39:00Z"/>
          <w:rFonts w:ascii="Source Sans Pro" w:hAnsi="Source Sans Pro"/>
          <w:sz w:val="32"/>
          <w:szCs w:val="32"/>
        </w:rPr>
      </w:pPr>
    </w:p>
    <w:p w14:paraId="51961EB1" w14:textId="5F50BE74" w:rsidR="00D71FEA" w:rsidRPr="00FD5178" w:rsidRDefault="00D71FEA" w:rsidP="00D71FEA">
      <w:pPr>
        <w:ind w:left="720"/>
        <w:rPr>
          <w:ins w:id="178" w:author="Rick Tyler" w:date="2016-06-29T17:39:00Z"/>
          <w:rFonts w:ascii="Source Sans Pro" w:hAnsi="Source Sans Pro"/>
          <w:sz w:val="32"/>
          <w:szCs w:val="32"/>
        </w:rPr>
      </w:pPr>
      <w:ins w:id="179" w:author="Rick Tyler" w:date="2016-06-29T17:39: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180" w:author="Rick Tyler" w:date="2016-06-29T17:41:00Z">
        <w:r w:rsidR="00345B43">
          <w:rPr>
            <w:rFonts w:ascii="Source Sans Pro" w:hAnsi="Source Sans Pro"/>
            <w:sz w:val="32"/>
            <w:szCs w:val="32"/>
          </w:rPr>
          <w:t>Steve (age 55)</w:t>
        </w:r>
      </w:ins>
    </w:p>
    <w:p w14:paraId="07244312" w14:textId="2A1623C4" w:rsidR="00D71FEA" w:rsidRPr="00FD5178" w:rsidRDefault="00D71FEA" w:rsidP="00D71FEA">
      <w:pPr>
        <w:ind w:left="720"/>
        <w:rPr>
          <w:ins w:id="181" w:author="Rick Tyler" w:date="2016-06-29T17:39:00Z"/>
          <w:rFonts w:ascii="Source Sans Pro" w:hAnsi="Source Sans Pro"/>
          <w:sz w:val="32"/>
          <w:szCs w:val="32"/>
        </w:rPr>
      </w:pPr>
      <w:ins w:id="182" w:author="Rick Tyler" w:date="2016-06-29T17:39:00Z">
        <w:r>
          <w:rPr>
            <w:rFonts w:ascii="Wingdings 2" w:eastAsia="ＭＳ ゴシック" w:hAnsi="Wingdings 2"/>
            <w:color w:val="000000"/>
            <w:sz w:val="32"/>
            <w:szCs w:val="32"/>
          </w:rPr>
          <w:t></w:t>
        </w:r>
      </w:ins>
      <w:ins w:id="183" w:author="Rick Tyler" w:date="2016-06-29T17:41:00Z">
        <w:r w:rsidR="00345B43">
          <w:rPr>
            <w:rFonts w:ascii="Source Sans Pro" w:hAnsi="Source Sans Pro"/>
            <w:sz w:val="32"/>
            <w:szCs w:val="32"/>
          </w:rPr>
          <w:t>Irene (age 30)</w:t>
        </w:r>
      </w:ins>
    </w:p>
    <w:p w14:paraId="152DCA0E" w14:textId="3C47BC5C" w:rsidR="00D71FEA" w:rsidRPr="00FD5178" w:rsidRDefault="00D71FEA" w:rsidP="00D71FEA">
      <w:pPr>
        <w:ind w:left="720"/>
        <w:rPr>
          <w:ins w:id="184" w:author="Rick Tyler" w:date="2016-06-29T17:39:00Z"/>
          <w:rFonts w:ascii="Source Sans Pro" w:hAnsi="Source Sans Pro"/>
          <w:sz w:val="32"/>
          <w:szCs w:val="32"/>
        </w:rPr>
      </w:pPr>
      <w:ins w:id="185" w:author="Rick Tyler" w:date="2016-06-29T17:39:00Z">
        <w:r>
          <w:rPr>
            <w:rFonts w:ascii="Wingdings 2" w:eastAsia="ＭＳ ゴシック" w:hAnsi="Wingdings 2"/>
            <w:color w:val="000000"/>
            <w:sz w:val="32"/>
            <w:szCs w:val="32"/>
          </w:rPr>
          <w:t></w:t>
        </w:r>
        <w:r w:rsidRPr="00FD5178">
          <w:rPr>
            <w:rFonts w:ascii="Source Sans Pro" w:eastAsia="ＭＳ ゴシック" w:hAnsi="Source Sans Pro"/>
            <w:color w:val="000000"/>
            <w:sz w:val="32"/>
            <w:szCs w:val="32"/>
          </w:rPr>
          <w:t xml:space="preserve"> </w:t>
        </w:r>
      </w:ins>
      <w:ins w:id="186" w:author="Rick Tyler" w:date="2016-06-29T17:42:00Z">
        <w:r w:rsidR="00345B43">
          <w:rPr>
            <w:rFonts w:ascii="Source Sans Pro" w:hAnsi="Source Sans Pro"/>
            <w:sz w:val="32"/>
            <w:szCs w:val="32"/>
          </w:rPr>
          <w:t>William (age 15)</w:t>
        </w:r>
      </w:ins>
    </w:p>
    <w:p w14:paraId="18AD3DA0" w14:textId="77777777" w:rsidR="00D71FEA" w:rsidRPr="00FD5178" w:rsidRDefault="00D71FEA" w:rsidP="00D71FEA">
      <w:pPr>
        <w:ind w:left="720"/>
        <w:rPr>
          <w:ins w:id="187" w:author="Rick Tyler" w:date="2016-06-29T17:39:00Z"/>
          <w:rFonts w:ascii="Source Sans Pro" w:hAnsi="Source Sans Pro"/>
          <w:sz w:val="32"/>
          <w:szCs w:val="32"/>
        </w:rPr>
      </w:pPr>
      <w:ins w:id="188" w:author="Rick Tyler" w:date="2016-06-29T17:39:00Z">
        <w:r>
          <w:rPr>
            <w:rFonts w:ascii="Wingdings 2" w:hAnsi="Wingdings 2"/>
            <w:color w:val="000000"/>
            <w:sz w:val="32"/>
            <w:szCs w:val="32"/>
          </w:rPr>
          <w:t></w:t>
        </w:r>
        <w:r>
          <w:rPr>
            <w:rFonts w:ascii="Source Sans Pro" w:hAnsi="Source Sans Pro"/>
            <w:color w:val="000000"/>
            <w:sz w:val="32"/>
            <w:szCs w:val="32"/>
          </w:rPr>
          <w:t xml:space="preserve"> </w:t>
        </w:r>
      </w:ins>
      <w:ins w:id="189" w:author="Rick Tyler" w:date="2016-06-29T17:42:00Z">
        <w:r w:rsidR="00345B43">
          <w:rPr>
            <w:rFonts w:ascii="Source Sans Pro" w:hAnsi="Source Sans Pro"/>
            <w:sz w:val="32"/>
            <w:szCs w:val="32"/>
          </w:rPr>
          <w:t>Wendy (age 10)</w:t>
        </w:r>
      </w:ins>
    </w:p>
    <w:p w14:paraId="33E78FF6" w14:textId="77777777" w:rsidR="00D71FEA" w:rsidRPr="00FD5178" w:rsidRDefault="00D71FEA" w:rsidP="00D71FEA">
      <w:pPr>
        <w:rPr>
          <w:ins w:id="190" w:author="Rick Tyler" w:date="2016-06-29T17:39:00Z"/>
          <w:rFonts w:ascii="Source Sans Pro" w:hAnsi="Source Sans Pro"/>
          <w:b/>
          <w:sz w:val="32"/>
          <w:szCs w:val="3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15"/>
        <w:gridCol w:w="8306"/>
      </w:tblGrid>
      <w:tr w:rsidR="00D71FEA" w:rsidRPr="0098443C" w14:paraId="41BC5B6E" w14:textId="77777777" w:rsidTr="00D0153B">
        <w:trPr>
          <w:trHeight w:val="432"/>
          <w:ins w:id="191" w:author="Rick Tyler" w:date="2016-06-29T17:39:00Z"/>
        </w:trPr>
        <w:tc>
          <w:tcPr>
            <w:tcW w:w="8856" w:type="dxa"/>
            <w:gridSpan w:val="2"/>
            <w:shd w:val="clear" w:color="auto" w:fill="41B167"/>
          </w:tcPr>
          <w:p w14:paraId="558A9D2B" w14:textId="77777777" w:rsidR="00D71FEA" w:rsidRPr="0098443C" w:rsidRDefault="00D71FEA" w:rsidP="00D0153B">
            <w:pPr>
              <w:spacing w:before="60" w:after="60"/>
              <w:rPr>
                <w:ins w:id="192" w:author="Rick Tyler" w:date="2016-06-29T17:39:00Z"/>
                <w:rFonts w:ascii="Source Sans Pro" w:hAnsi="Source Sans Pro"/>
                <w:color w:val="FFFFFF" w:themeColor="background1"/>
                <w:sz w:val="32"/>
                <w:szCs w:val="32"/>
              </w:rPr>
            </w:pPr>
            <w:ins w:id="193" w:author="Rick Tyler" w:date="2016-06-29T17:39:00Z">
              <w:r w:rsidRPr="0098443C">
                <w:rPr>
                  <w:rFonts w:ascii="Source Sans Pro" w:hAnsi="Source Sans Pro"/>
                  <w:color w:val="FFFFFF" w:themeColor="background1"/>
                  <w:sz w:val="32"/>
                  <w:szCs w:val="32"/>
                </w:rPr>
                <w:t>Answer Key</w:t>
              </w:r>
            </w:ins>
          </w:p>
        </w:tc>
      </w:tr>
      <w:tr w:rsidR="00D71FEA" w14:paraId="18D234EA" w14:textId="77777777" w:rsidTr="00D0153B">
        <w:trPr>
          <w:ins w:id="194" w:author="Rick Tyler" w:date="2016-06-29T17:39:00Z"/>
        </w:trPr>
        <w:tc>
          <w:tcPr>
            <w:tcW w:w="550" w:type="dxa"/>
            <w:shd w:val="clear" w:color="auto" w:fill="41B167"/>
          </w:tcPr>
          <w:p w14:paraId="720C5882" w14:textId="5DE21D59" w:rsidR="00D71FEA" w:rsidRPr="0098443C" w:rsidRDefault="00345B43" w:rsidP="00D0153B">
            <w:pPr>
              <w:rPr>
                <w:ins w:id="195" w:author="Rick Tyler" w:date="2016-06-29T17:39:00Z"/>
                <w:rFonts w:ascii="Source Sans Pro" w:hAnsi="Source Sans Pro"/>
                <w:color w:val="FFFFFF" w:themeColor="background1"/>
                <w:sz w:val="32"/>
                <w:szCs w:val="32"/>
              </w:rPr>
            </w:pPr>
            <w:ins w:id="196" w:author="Rick Tyler" w:date="2016-06-29T17:42:00Z">
              <w:r>
                <w:rPr>
                  <w:rFonts w:ascii="Source Sans Pro" w:hAnsi="Source Sans Pro"/>
                  <w:color w:val="FFFFFF" w:themeColor="background1"/>
                  <w:sz w:val="32"/>
                  <w:szCs w:val="32"/>
                </w:rPr>
                <w:t>4</w:t>
              </w:r>
            </w:ins>
            <w:ins w:id="197" w:author="Rick Tyler" w:date="2016-06-29T17:39:00Z">
              <w:r w:rsidR="00D71FEA">
                <w:rPr>
                  <w:rFonts w:ascii="Source Sans Pro" w:hAnsi="Source Sans Pro"/>
                  <w:color w:val="FFFFFF" w:themeColor="background1"/>
                  <w:sz w:val="32"/>
                  <w:szCs w:val="32"/>
                </w:rPr>
                <w:t xml:space="preserve"> </w:t>
              </w:r>
            </w:ins>
          </w:p>
        </w:tc>
        <w:tc>
          <w:tcPr>
            <w:tcW w:w="8306" w:type="dxa"/>
            <w:shd w:val="clear" w:color="auto" w:fill="41B167"/>
          </w:tcPr>
          <w:p w14:paraId="5EAC735A" w14:textId="2545E6BD" w:rsidR="00D71FEA" w:rsidRPr="0098443C" w:rsidRDefault="00D71FEA">
            <w:pPr>
              <w:spacing w:before="60" w:after="60"/>
              <w:rPr>
                <w:ins w:id="198" w:author="Rick Tyler" w:date="2016-06-29T17:39:00Z"/>
                <w:rFonts w:ascii="Source Sans Pro" w:hAnsi="Source Sans Pro"/>
                <w:color w:val="FFFFFF" w:themeColor="background1"/>
                <w:sz w:val="32"/>
                <w:szCs w:val="32"/>
              </w:rPr>
            </w:pPr>
            <w:ins w:id="199" w:author="Rick Tyler" w:date="2016-06-29T17:39:00Z">
              <w:r w:rsidRPr="0098443C">
                <w:rPr>
                  <w:rFonts w:ascii="Source Sans Pro" w:hAnsi="Source Sans Pro"/>
                  <w:b/>
                  <w:color w:val="FFFFFF" w:themeColor="background1"/>
                  <w:sz w:val="32"/>
                  <w:szCs w:val="32"/>
                </w:rPr>
                <w:t xml:space="preserve">Correct. </w:t>
              </w:r>
            </w:ins>
            <w:ins w:id="200" w:author="Rick Tyler" w:date="2016-06-29T17:42:00Z">
              <w:r w:rsidR="00345B43">
                <w:rPr>
                  <w:rFonts w:ascii="Source Sans Pro" w:hAnsi="Source Sans Pro"/>
                  <w:b/>
                  <w:color w:val="FFFFFF" w:themeColor="background1"/>
                  <w:sz w:val="32"/>
                  <w:szCs w:val="32"/>
                </w:rPr>
                <w:t xml:space="preserve">Nonrelated persons are skip-persons ONLY if their age is at least 27 </w:t>
              </w:r>
            </w:ins>
            <w:ins w:id="201" w:author="Rick Tyler" w:date="2016-06-29T17:43:00Z">
              <w:r w:rsidR="00345B43">
                <w:rPr>
                  <w:rFonts w:ascii="Source Sans Pro" w:hAnsi="Source Sans Pro"/>
                  <w:b/>
                  <w:color w:val="FFFFFF" w:themeColor="background1"/>
                  <w:sz w:val="32"/>
                  <w:szCs w:val="32"/>
                </w:rPr>
                <w:t>½</w:t>
              </w:r>
            </w:ins>
            <w:ins w:id="202" w:author="Rick Tyler" w:date="2016-06-29T17:42:00Z">
              <w:r w:rsidR="00345B43">
                <w:rPr>
                  <w:rFonts w:ascii="Source Sans Pro" w:hAnsi="Source Sans Pro"/>
                  <w:b/>
                  <w:color w:val="FFFFFF" w:themeColor="background1"/>
                  <w:sz w:val="32"/>
                  <w:szCs w:val="32"/>
                </w:rPr>
                <w:t xml:space="preserve"> </w:t>
              </w:r>
            </w:ins>
            <w:ins w:id="203" w:author="Rick Tyler" w:date="2016-06-29T17:43:00Z">
              <w:r w:rsidR="00345B43">
                <w:rPr>
                  <w:rFonts w:ascii="Source Sans Pro" w:hAnsi="Source Sans Pro"/>
                  <w:b/>
                  <w:color w:val="FFFFFF" w:themeColor="background1"/>
                  <w:sz w:val="32"/>
                  <w:szCs w:val="32"/>
                </w:rPr>
                <w:t xml:space="preserve">years below </w:t>
              </w:r>
            </w:ins>
            <w:ins w:id="204" w:author="Rick Tyler" w:date="2016-06-29T17:44:00Z">
              <w:r w:rsidR="00345B43">
                <w:rPr>
                  <w:rFonts w:ascii="Source Sans Pro" w:hAnsi="Source Sans Pro"/>
                  <w:b/>
                  <w:color w:val="FFFFFF" w:themeColor="background1"/>
                  <w:sz w:val="32"/>
                  <w:szCs w:val="32"/>
                </w:rPr>
                <w:t>the age</w:t>
              </w:r>
            </w:ins>
            <w:ins w:id="205" w:author="Rick Tyler" w:date="2016-06-29T17:43:00Z">
              <w:r w:rsidR="00345B43">
                <w:rPr>
                  <w:rFonts w:ascii="Source Sans Pro" w:hAnsi="Source Sans Pro"/>
                  <w:b/>
                  <w:color w:val="FFFFFF" w:themeColor="background1"/>
                  <w:sz w:val="32"/>
                  <w:szCs w:val="32"/>
                </w:rPr>
                <w:t xml:space="preserve"> of the </w:t>
              </w:r>
              <w:r w:rsidR="00345B43">
                <w:rPr>
                  <w:rFonts w:ascii="Source Sans Pro" w:hAnsi="Source Sans Pro"/>
                  <w:b/>
                  <w:color w:val="FFFFFF" w:themeColor="background1"/>
                  <w:sz w:val="32"/>
                  <w:szCs w:val="32"/>
                </w:rPr>
                <w:lastRenderedPageBreak/>
                <w:t>transferor.</w:t>
              </w:r>
            </w:ins>
          </w:p>
        </w:tc>
      </w:tr>
      <w:tr w:rsidR="00D71FEA" w14:paraId="4247968A" w14:textId="77777777" w:rsidTr="00D0153B">
        <w:trPr>
          <w:ins w:id="206" w:author="Rick Tyler" w:date="2016-06-29T17:39:00Z"/>
        </w:trPr>
        <w:tc>
          <w:tcPr>
            <w:tcW w:w="550" w:type="dxa"/>
            <w:shd w:val="clear" w:color="auto" w:fill="41B167"/>
          </w:tcPr>
          <w:p w14:paraId="5344BA17" w14:textId="77777777" w:rsidR="00D71FEA" w:rsidRPr="00B52586" w:rsidRDefault="00D71FEA" w:rsidP="00D0153B">
            <w:pPr>
              <w:rPr>
                <w:ins w:id="207" w:author="Rick Tyler" w:date="2016-06-29T17:39:00Z"/>
                <w:rFonts w:ascii="Source Sans Pro" w:hAnsi="Source Sans Pro"/>
                <w:color w:val="FFFFFF" w:themeColor="background1"/>
                <w:sz w:val="32"/>
                <w:szCs w:val="32"/>
              </w:rPr>
            </w:pPr>
            <w:ins w:id="208" w:author="Rick Tyler" w:date="2016-06-29T17:39:00Z">
              <w:r w:rsidRPr="00B52586">
                <w:rPr>
                  <w:rFonts w:ascii="Source Sans Pro" w:hAnsi="Source Sans Pro"/>
                  <w:color w:val="FFFFFF" w:themeColor="background1"/>
                  <w:sz w:val="32"/>
                  <w:szCs w:val="32"/>
                </w:rPr>
                <w:lastRenderedPageBreak/>
                <w:t>Others</w:t>
              </w:r>
            </w:ins>
          </w:p>
        </w:tc>
        <w:tc>
          <w:tcPr>
            <w:tcW w:w="8306" w:type="dxa"/>
            <w:shd w:val="clear" w:color="auto" w:fill="41B167"/>
          </w:tcPr>
          <w:p w14:paraId="0EA3F055" w14:textId="53E9BA25" w:rsidR="00D71FEA" w:rsidRPr="00B52586" w:rsidRDefault="00D71FEA" w:rsidP="00452A2C">
            <w:pPr>
              <w:spacing w:before="60" w:after="60"/>
              <w:rPr>
                <w:ins w:id="209" w:author="Rick Tyler" w:date="2016-06-29T17:39:00Z"/>
                <w:rFonts w:ascii="Source Sans Pro" w:hAnsi="Source Sans Pro"/>
                <w:color w:val="FFFFFF" w:themeColor="background1"/>
                <w:sz w:val="32"/>
                <w:szCs w:val="32"/>
              </w:rPr>
            </w:pPr>
            <w:ins w:id="210" w:author="Rick Tyler" w:date="2016-06-29T17:39:00Z">
              <w:r w:rsidRPr="00B52586">
                <w:rPr>
                  <w:rFonts w:ascii="Source Sans Pro" w:hAnsi="Source Sans Pro"/>
                  <w:color w:val="FFFFFF" w:themeColor="background1"/>
                  <w:sz w:val="32"/>
                  <w:szCs w:val="32"/>
                </w:rPr>
                <w:t>Incorrect. [</w:t>
              </w:r>
            </w:ins>
            <w:ins w:id="211" w:author="Rick Tyler" w:date="2016-06-30T10:24:00Z">
              <w:r w:rsidR="00452A2C">
                <w:rPr>
                  <w:rFonts w:ascii="Source Sans Pro" w:hAnsi="Source Sans Pro"/>
                  <w:color w:val="FFFFFF" w:themeColor="background1"/>
                  <w:sz w:val="32"/>
                  <w:szCs w:val="32"/>
                </w:rPr>
                <w:t>Remember that non-related skip persons are those persons at leas</w:t>
              </w:r>
            </w:ins>
            <w:ins w:id="212" w:author="Rick Tyler" w:date="2016-06-30T10:25:00Z">
              <w:r w:rsidR="00452A2C">
                <w:rPr>
                  <w:rFonts w:ascii="Source Sans Pro" w:hAnsi="Source Sans Pro"/>
                  <w:color w:val="FFFFFF" w:themeColor="background1"/>
                  <w:sz w:val="32"/>
                  <w:szCs w:val="32"/>
                </w:rPr>
                <w:t>t</w:t>
              </w:r>
            </w:ins>
            <w:ins w:id="213" w:author="Rick Tyler" w:date="2016-06-30T10:24:00Z">
              <w:r w:rsidR="00452A2C">
                <w:rPr>
                  <w:rFonts w:ascii="Source Sans Pro" w:hAnsi="Source Sans Pro"/>
                  <w:color w:val="FFFFFF" w:themeColor="background1"/>
                  <w:sz w:val="32"/>
                  <w:szCs w:val="32"/>
                </w:rPr>
                <w:t xml:space="preserve"> 37 </w:t>
              </w:r>
            </w:ins>
            <w:ins w:id="214" w:author="Rick Tyler" w:date="2016-06-30T10:25:00Z">
              <w:r w:rsidR="00452A2C">
                <w:rPr>
                  <w:rFonts w:ascii="Source Sans Pro" w:hAnsi="Source Sans Pro"/>
                  <w:color w:val="FFFFFF" w:themeColor="background1"/>
                  <w:sz w:val="32"/>
                  <w:szCs w:val="32"/>
                </w:rPr>
                <w:t>½</w:t>
              </w:r>
            </w:ins>
            <w:ins w:id="215" w:author="Rick Tyler" w:date="2016-06-30T10:24:00Z">
              <w:r w:rsidR="00452A2C">
                <w:rPr>
                  <w:rFonts w:ascii="Source Sans Pro" w:hAnsi="Source Sans Pro"/>
                  <w:color w:val="FFFFFF" w:themeColor="background1"/>
                  <w:sz w:val="32"/>
                  <w:szCs w:val="32"/>
                </w:rPr>
                <w:t xml:space="preserve"> </w:t>
              </w:r>
            </w:ins>
            <w:ins w:id="216" w:author="Rick Tyler" w:date="2016-06-30T10:25:00Z">
              <w:r w:rsidR="00452A2C">
                <w:rPr>
                  <w:rFonts w:ascii="Source Sans Pro" w:hAnsi="Source Sans Pro"/>
                  <w:color w:val="FFFFFF" w:themeColor="background1"/>
                  <w:sz w:val="32"/>
                  <w:szCs w:val="32"/>
                </w:rPr>
                <w:t>years younger than the donor.</w:t>
              </w:r>
            </w:ins>
            <w:ins w:id="217" w:author="Rick Tyler" w:date="2016-06-29T17:39:00Z">
              <w:r w:rsidRPr="00B52586">
                <w:rPr>
                  <w:rFonts w:ascii="Source Sans Pro" w:hAnsi="Source Sans Pro"/>
                  <w:color w:val="FFFFFF" w:themeColor="background1"/>
                  <w:sz w:val="32"/>
                  <w:szCs w:val="32"/>
                </w:rPr>
                <w:t>]</w:t>
              </w:r>
            </w:ins>
          </w:p>
        </w:tc>
      </w:tr>
    </w:tbl>
    <w:p w14:paraId="4F6705AC" w14:textId="77777777" w:rsidR="00D71FEA" w:rsidRDefault="00D71FEA" w:rsidP="00D71FEA">
      <w:pPr>
        <w:rPr>
          <w:ins w:id="218" w:author="Rick Tyler" w:date="2016-06-29T17:39:00Z"/>
          <w:rFonts w:ascii="Source Sans Pro" w:hAnsi="Source Sans Pro"/>
          <w:b/>
          <w:sz w:val="32"/>
          <w:szCs w:val="32"/>
        </w:rPr>
      </w:pPr>
    </w:p>
    <w:p w14:paraId="4DE0815B" w14:textId="77777777" w:rsidR="00FC0C66" w:rsidRDefault="00FC0C66" w:rsidP="00FC0C66">
      <w:pPr>
        <w:rPr>
          <w:ins w:id="219" w:author="Rick Tyler" w:date="2016-06-29T17:12:00Z"/>
          <w:rFonts w:ascii="Source Sans Pro" w:hAnsi="Source Sans Pro"/>
          <w:b/>
          <w:sz w:val="32"/>
          <w:szCs w:val="32"/>
        </w:rPr>
      </w:pPr>
    </w:p>
    <w:p w14:paraId="3A8BBC70" w14:textId="4C663812" w:rsidR="00A70276" w:rsidDel="00345B43" w:rsidRDefault="00A70276" w:rsidP="00A70276">
      <w:pPr>
        <w:spacing w:before="0" w:after="0"/>
        <w:rPr>
          <w:del w:id="220" w:author="Rick Tyler" w:date="2016-06-29T17:47:00Z"/>
        </w:rPr>
      </w:pPr>
    </w:p>
    <w:p w14:paraId="1DC8D979" w14:textId="075F663E" w:rsidR="00A70276" w:rsidRPr="00A93E3E" w:rsidDel="00345B43" w:rsidRDefault="00A70276" w:rsidP="00A70276">
      <w:pPr>
        <w:rPr>
          <w:del w:id="221" w:author="Rick Tyler" w:date="2016-06-29T17:47:00Z"/>
          <w:b/>
          <w:bCs/>
          <w:color w:val="FF0000"/>
        </w:rPr>
      </w:pPr>
      <w:del w:id="222" w:author="Rick Tyler" w:date="2016-06-29T17:47:00Z">
        <w:r w:rsidRPr="00A93E3E" w:rsidDel="00345B43">
          <w:delText xml:space="preserve">In addition, Jack plans to make some transfers to people to whom he is not related. Jack is 50 years old. </w:delText>
        </w:r>
        <w:r w:rsidRPr="00A93E3E" w:rsidDel="00345B43">
          <w:rPr>
            <w:b/>
            <w:bCs/>
            <w:color w:val="FF0000"/>
          </w:rPr>
          <w:delText>Indicate if the following persons are skip or non-skip persons relative to Jack.</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70276" w:rsidDel="00345B43" w14:paraId="3F2AF53A" w14:textId="7E604E0C" w:rsidTr="00C27F22">
        <w:trPr>
          <w:del w:id="223" w:author="Rick Tyler" w:date="2016-06-29T17:47:00Z"/>
        </w:trPr>
        <w:tc>
          <w:tcPr>
            <w:tcW w:w="3192" w:type="dxa"/>
            <w:shd w:val="clear" w:color="auto" w:fill="auto"/>
          </w:tcPr>
          <w:p w14:paraId="3D4BC70E" w14:textId="71E21463" w:rsidR="00A70276" w:rsidDel="00345B43" w:rsidRDefault="00A70276" w:rsidP="009D186F">
            <w:pPr>
              <w:rPr>
                <w:del w:id="224" w:author="Rick Tyler" w:date="2016-06-29T17:47:00Z"/>
              </w:rPr>
            </w:pPr>
          </w:p>
        </w:tc>
        <w:tc>
          <w:tcPr>
            <w:tcW w:w="3192" w:type="dxa"/>
            <w:shd w:val="clear" w:color="auto" w:fill="auto"/>
          </w:tcPr>
          <w:p w14:paraId="1F204499" w14:textId="09351F31" w:rsidR="00A70276" w:rsidRPr="00C27F22" w:rsidDel="00345B43" w:rsidRDefault="00A70276" w:rsidP="00C27F22">
            <w:pPr>
              <w:jc w:val="center"/>
              <w:rPr>
                <w:del w:id="225" w:author="Rick Tyler" w:date="2016-06-29T17:47:00Z"/>
                <w:b/>
              </w:rPr>
            </w:pPr>
            <w:del w:id="226" w:author="Rick Tyler" w:date="2016-06-29T17:47:00Z">
              <w:r w:rsidRPr="00C27F22" w:rsidDel="00345B43">
                <w:rPr>
                  <w:b/>
                </w:rPr>
                <w:delText>Skip</w:delText>
              </w:r>
            </w:del>
          </w:p>
        </w:tc>
        <w:tc>
          <w:tcPr>
            <w:tcW w:w="3192" w:type="dxa"/>
            <w:shd w:val="clear" w:color="auto" w:fill="auto"/>
          </w:tcPr>
          <w:p w14:paraId="33F45343" w14:textId="55FA4CC7" w:rsidR="00A70276" w:rsidRPr="00C27F22" w:rsidDel="00345B43" w:rsidRDefault="00A70276" w:rsidP="00C27F22">
            <w:pPr>
              <w:jc w:val="center"/>
              <w:rPr>
                <w:del w:id="227" w:author="Rick Tyler" w:date="2016-06-29T17:47:00Z"/>
                <w:b/>
              </w:rPr>
            </w:pPr>
            <w:del w:id="228" w:author="Rick Tyler" w:date="2016-06-29T17:47:00Z">
              <w:r w:rsidRPr="00C27F22" w:rsidDel="00345B43">
                <w:rPr>
                  <w:b/>
                </w:rPr>
                <w:delText>Non-Skip</w:delText>
              </w:r>
            </w:del>
          </w:p>
        </w:tc>
      </w:tr>
      <w:tr w:rsidR="00A70276" w:rsidDel="00345B43" w14:paraId="3AA17223" w14:textId="491DC07F" w:rsidTr="00C27F22">
        <w:trPr>
          <w:del w:id="229" w:author="Rick Tyler" w:date="2016-06-29T17:47:00Z"/>
        </w:trPr>
        <w:tc>
          <w:tcPr>
            <w:tcW w:w="3192" w:type="dxa"/>
            <w:shd w:val="clear" w:color="auto" w:fill="auto"/>
          </w:tcPr>
          <w:p w14:paraId="6E0E7B46" w14:textId="4F9F27CE" w:rsidR="00A70276" w:rsidRPr="00C27F22" w:rsidDel="00345B43" w:rsidRDefault="00A70276" w:rsidP="009D186F">
            <w:pPr>
              <w:rPr>
                <w:del w:id="230" w:author="Rick Tyler" w:date="2016-06-29T17:47:00Z"/>
                <w:b/>
              </w:rPr>
            </w:pPr>
            <w:del w:id="231" w:author="Rick Tyler" w:date="2016-06-29T17:47:00Z">
              <w:r w:rsidRPr="00C27F22" w:rsidDel="00345B43">
                <w:rPr>
                  <w:b/>
                </w:rPr>
                <w:delText>Steve (age 55)</w:delText>
              </w:r>
            </w:del>
          </w:p>
        </w:tc>
        <w:tc>
          <w:tcPr>
            <w:tcW w:w="3192" w:type="dxa"/>
            <w:shd w:val="clear" w:color="auto" w:fill="auto"/>
          </w:tcPr>
          <w:p w14:paraId="3C9C1807" w14:textId="27C6F702" w:rsidR="00A70276" w:rsidRPr="00D74D31" w:rsidDel="00345B43" w:rsidRDefault="00A70276" w:rsidP="00C27F22">
            <w:pPr>
              <w:jc w:val="center"/>
              <w:rPr>
                <w:del w:id="232" w:author="Rick Tyler" w:date="2016-06-29T17:47:00Z"/>
                <w:b/>
                <w:color w:val="0070C0"/>
              </w:rPr>
            </w:pPr>
          </w:p>
        </w:tc>
        <w:tc>
          <w:tcPr>
            <w:tcW w:w="3192" w:type="dxa"/>
            <w:shd w:val="clear" w:color="auto" w:fill="auto"/>
          </w:tcPr>
          <w:p w14:paraId="4B529816" w14:textId="16FED428" w:rsidR="00A70276" w:rsidRPr="00D74D31" w:rsidDel="00345B43" w:rsidRDefault="00A70276" w:rsidP="00C27F22">
            <w:pPr>
              <w:jc w:val="center"/>
              <w:rPr>
                <w:del w:id="233" w:author="Rick Tyler" w:date="2016-06-29T17:47:00Z"/>
                <w:b/>
                <w:color w:val="0070C0"/>
              </w:rPr>
            </w:pPr>
            <w:del w:id="234" w:author="Rick Tyler" w:date="2016-06-29T17:47:00Z">
              <w:r w:rsidRPr="00D74D31" w:rsidDel="00345B43">
                <w:rPr>
                  <w:b/>
                  <w:color w:val="0070C0"/>
                </w:rPr>
                <w:delText>X</w:delText>
              </w:r>
            </w:del>
          </w:p>
        </w:tc>
      </w:tr>
      <w:tr w:rsidR="00A70276" w:rsidDel="00345B43" w14:paraId="0C369998" w14:textId="2ECF83C2" w:rsidTr="00C27F22">
        <w:trPr>
          <w:del w:id="235" w:author="Rick Tyler" w:date="2016-06-29T17:47:00Z"/>
        </w:trPr>
        <w:tc>
          <w:tcPr>
            <w:tcW w:w="3192" w:type="dxa"/>
            <w:shd w:val="clear" w:color="auto" w:fill="auto"/>
          </w:tcPr>
          <w:p w14:paraId="5EA48300" w14:textId="5187D723" w:rsidR="00A70276" w:rsidRPr="00C27F22" w:rsidDel="00345B43" w:rsidRDefault="00A70276" w:rsidP="009D186F">
            <w:pPr>
              <w:rPr>
                <w:del w:id="236" w:author="Rick Tyler" w:date="2016-06-29T17:47:00Z"/>
                <w:b/>
              </w:rPr>
            </w:pPr>
            <w:del w:id="237" w:author="Rick Tyler" w:date="2016-06-29T17:47:00Z">
              <w:r w:rsidRPr="00C27F22" w:rsidDel="00345B43">
                <w:rPr>
                  <w:b/>
                </w:rPr>
                <w:delText>Irene (age 30)</w:delText>
              </w:r>
            </w:del>
          </w:p>
        </w:tc>
        <w:tc>
          <w:tcPr>
            <w:tcW w:w="3192" w:type="dxa"/>
            <w:shd w:val="clear" w:color="auto" w:fill="auto"/>
          </w:tcPr>
          <w:p w14:paraId="6842927B" w14:textId="63553606" w:rsidR="00A70276" w:rsidRPr="00D74D31" w:rsidDel="00345B43" w:rsidRDefault="00A70276" w:rsidP="00C27F22">
            <w:pPr>
              <w:jc w:val="center"/>
              <w:rPr>
                <w:del w:id="238" w:author="Rick Tyler" w:date="2016-06-29T17:47:00Z"/>
                <w:b/>
                <w:color w:val="0070C0"/>
              </w:rPr>
            </w:pPr>
          </w:p>
        </w:tc>
        <w:tc>
          <w:tcPr>
            <w:tcW w:w="3192" w:type="dxa"/>
            <w:shd w:val="clear" w:color="auto" w:fill="auto"/>
          </w:tcPr>
          <w:p w14:paraId="5CFA5FB5" w14:textId="57067BFD" w:rsidR="00A70276" w:rsidRPr="00D74D31" w:rsidDel="00345B43" w:rsidRDefault="00A70276" w:rsidP="00C27F22">
            <w:pPr>
              <w:jc w:val="center"/>
              <w:rPr>
                <w:del w:id="239" w:author="Rick Tyler" w:date="2016-06-29T17:47:00Z"/>
                <w:b/>
                <w:color w:val="0070C0"/>
              </w:rPr>
            </w:pPr>
            <w:del w:id="240" w:author="Rick Tyler" w:date="2016-06-29T17:47:00Z">
              <w:r w:rsidRPr="00D74D31" w:rsidDel="00345B43">
                <w:rPr>
                  <w:b/>
                  <w:color w:val="0070C0"/>
                </w:rPr>
                <w:delText>X</w:delText>
              </w:r>
            </w:del>
          </w:p>
        </w:tc>
      </w:tr>
      <w:tr w:rsidR="00A70276" w:rsidDel="00345B43" w14:paraId="2916C298" w14:textId="677B3635" w:rsidTr="00C27F22">
        <w:trPr>
          <w:del w:id="241" w:author="Rick Tyler" w:date="2016-06-29T17:47:00Z"/>
        </w:trPr>
        <w:tc>
          <w:tcPr>
            <w:tcW w:w="3192" w:type="dxa"/>
            <w:shd w:val="clear" w:color="auto" w:fill="auto"/>
          </w:tcPr>
          <w:p w14:paraId="25AF12D8" w14:textId="69FE8410" w:rsidR="00A70276" w:rsidRPr="00C27F22" w:rsidDel="00345B43" w:rsidRDefault="00A70276" w:rsidP="009D186F">
            <w:pPr>
              <w:rPr>
                <w:del w:id="242" w:author="Rick Tyler" w:date="2016-06-29T17:47:00Z"/>
                <w:b/>
              </w:rPr>
            </w:pPr>
            <w:del w:id="243" w:author="Rick Tyler" w:date="2016-06-29T17:47:00Z">
              <w:r w:rsidRPr="00C27F22" w:rsidDel="00345B43">
                <w:rPr>
                  <w:b/>
                </w:rPr>
                <w:delText>William (age 15)</w:delText>
              </w:r>
            </w:del>
          </w:p>
        </w:tc>
        <w:tc>
          <w:tcPr>
            <w:tcW w:w="3192" w:type="dxa"/>
            <w:shd w:val="clear" w:color="auto" w:fill="auto"/>
          </w:tcPr>
          <w:p w14:paraId="4872ABE7" w14:textId="641D4ACD" w:rsidR="00A70276" w:rsidRPr="00D74D31" w:rsidDel="00345B43" w:rsidRDefault="00A70276" w:rsidP="00C27F22">
            <w:pPr>
              <w:jc w:val="center"/>
              <w:rPr>
                <w:del w:id="244" w:author="Rick Tyler" w:date="2016-06-29T17:47:00Z"/>
                <w:b/>
                <w:color w:val="0070C0"/>
              </w:rPr>
            </w:pPr>
          </w:p>
        </w:tc>
        <w:tc>
          <w:tcPr>
            <w:tcW w:w="3192" w:type="dxa"/>
            <w:shd w:val="clear" w:color="auto" w:fill="auto"/>
          </w:tcPr>
          <w:p w14:paraId="7239A909" w14:textId="52CB9761" w:rsidR="00A70276" w:rsidRPr="00D74D31" w:rsidDel="00345B43" w:rsidRDefault="00A70276" w:rsidP="00C27F22">
            <w:pPr>
              <w:jc w:val="center"/>
              <w:rPr>
                <w:del w:id="245" w:author="Rick Tyler" w:date="2016-06-29T17:47:00Z"/>
                <w:b/>
                <w:color w:val="0070C0"/>
              </w:rPr>
            </w:pPr>
            <w:del w:id="246" w:author="Rick Tyler" w:date="2016-06-29T17:47:00Z">
              <w:r w:rsidRPr="00D74D31" w:rsidDel="00345B43">
                <w:rPr>
                  <w:b/>
                  <w:color w:val="0070C0"/>
                </w:rPr>
                <w:delText>X</w:delText>
              </w:r>
            </w:del>
          </w:p>
        </w:tc>
      </w:tr>
      <w:tr w:rsidR="00A70276" w:rsidDel="00345B43" w14:paraId="294F642F" w14:textId="2673B349" w:rsidTr="00C27F22">
        <w:trPr>
          <w:del w:id="247" w:author="Rick Tyler" w:date="2016-06-29T17:47:00Z"/>
        </w:trPr>
        <w:tc>
          <w:tcPr>
            <w:tcW w:w="3192" w:type="dxa"/>
            <w:shd w:val="clear" w:color="auto" w:fill="auto"/>
          </w:tcPr>
          <w:p w14:paraId="693412AA" w14:textId="7CDB8483" w:rsidR="00A70276" w:rsidRPr="00C27F22" w:rsidDel="00345B43" w:rsidRDefault="00A70276" w:rsidP="009D186F">
            <w:pPr>
              <w:rPr>
                <w:del w:id="248" w:author="Rick Tyler" w:date="2016-06-29T17:47:00Z"/>
                <w:b/>
              </w:rPr>
            </w:pPr>
            <w:del w:id="249" w:author="Rick Tyler" w:date="2016-06-29T17:47:00Z">
              <w:r w:rsidRPr="00C27F22" w:rsidDel="00345B43">
                <w:rPr>
                  <w:b/>
                </w:rPr>
                <w:delText>Wendy (age 10)</w:delText>
              </w:r>
            </w:del>
          </w:p>
        </w:tc>
        <w:tc>
          <w:tcPr>
            <w:tcW w:w="3192" w:type="dxa"/>
            <w:shd w:val="clear" w:color="auto" w:fill="auto"/>
          </w:tcPr>
          <w:p w14:paraId="0DBCEE9C" w14:textId="0C77A010" w:rsidR="00A70276" w:rsidRPr="00D74D31" w:rsidDel="00345B43" w:rsidRDefault="00A70276" w:rsidP="00C27F22">
            <w:pPr>
              <w:jc w:val="center"/>
              <w:rPr>
                <w:del w:id="250" w:author="Rick Tyler" w:date="2016-06-29T17:47:00Z"/>
                <w:b/>
                <w:color w:val="0070C0"/>
              </w:rPr>
            </w:pPr>
            <w:del w:id="251" w:author="Rick Tyler" w:date="2016-06-29T17:47:00Z">
              <w:r w:rsidRPr="00D74D31" w:rsidDel="00345B43">
                <w:rPr>
                  <w:b/>
                  <w:color w:val="0070C0"/>
                </w:rPr>
                <w:delText>X</w:delText>
              </w:r>
            </w:del>
          </w:p>
        </w:tc>
        <w:tc>
          <w:tcPr>
            <w:tcW w:w="3192" w:type="dxa"/>
            <w:shd w:val="clear" w:color="auto" w:fill="auto"/>
          </w:tcPr>
          <w:p w14:paraId="241A8AE6" w14:textId="64442CB3" w:rsidR="00A70276" w:rsidRPr="00D74D31" w:rsidDel="00345B43" w:rsidRDefault="00A70276" w:rsidP="00C27F22">
            <w:pPr>
              <w:jc w:val="center"/>
              <w:rPr>
                <w:del w:id="252" w:author="Rick Tyler" w:date="2016-06-29T17:47:00Z"/>
                <w:b/>
                <w:color w:val="0070C0"/>
              </w:rPr>
            </w:pPr>
          </w:p>
        </w:tc>
      </w:tr>
    </w:tbl>
    <w:p w14:paraId="65C3359D" w14:textId="3FB1AC58" w:rsidR="00A70276" w:rsidRPr="00D11B27" w:rsidDel="00345B43" w:rsidRDefault="00A70276" w:rsidP="008C52A9">
      <w:pPr>
        <w:numPr>
          <w:ilvl w:val="0"/>
          <w:numId w:val="34"/>
        </w:numPr>
        <w:rPr>
          <w:del w:id="253" w:author="Rick Tyler" w:date="2016-06-29T17:47:00Z"/>
        </w:rPr>
      </w:pPr>
      <w:del w:id="254" w:author="Rick Tyler" w:date="2016-06-29T17:47:00Z">
        <w:r w:rsidRPr="00D11B27" w:rsidDel="00345B43">
          <w:delText>For responses to Ellen, popups state:</w:delText>
        </w:r>
      </w:del>
    </w:p>
    <w:p w14:paraId="0CECC060" w14:textId="53C6841F" w:rsidR="00A70276" w:rsidRPr="00C13DA0" w:rsidDel="00345B43" w:rsidRDefault="00A70276" w:rsidP="00A70276">
      <w:pPr>
        <w:pStyle w:val="ReviewAnswer"/>
        <w:rPr>
          <w:del w:id="255" w:author="Rick Tyler" w:date="2016-06-29T17:47:00Z"/>
        </w:rPr>
      </w:pPr>
      <w:del w:id="256" w:author="Rick Tyler" w:date="2016-06-29T17:47:00Z">
        <w:r w:rsidRPr="00D11B27" w:rsidDel="00345B43">
          <w:rPr>
            <w:b/>
          </w:rPr>
          <w:delText>Correct.</w:delText>
        </w:r>
        <w:r w:rsidRPr="00C13DA0" w:rsidDel="00345B43">
          <w:delText xml:space="preserve"> The fact that her grandmother is deceased does not change her status relative to Jack as long as he has lineal descendants of his own who are alive</w:delText>
        </w:r>
      </w:del>
    </w:p>
    <w:p w14:paraId="719CCB69" w14:textId="5DED3B65" w:rsidR="00A70276" w:rsidRPr="00C13DA0" w:rsidDel="00345B43" w:rsidRDefault="00A70276" w:rsidP="00A70276">
      <w:pPr>
        <w:pStyle w:val="ReviewAnswer"/>
        <w:rPr>
          <w:del w:id="257" w:author="Rick Tyler" w:date="2016-06-29T17:47:00Z"/>
        </w:rPr>
      </w:pPr>
      <w:del w:id="258" w:author="Rick Tyler" w:date="2016-06-29T17:47:00Z">
        <w:r w:rsidRPr="00D11B27" w:rsidDel="00345B43">
          <w:rPr>
            <w:b/>
          </w:rPr>
          <w:delText>Incorrect.</w:delText>
        </w:r>
        <w:r w:rsidRPr="00C13DA0" w:rsidDel="00345B43">
          <w:delText xml:space="preserve"> Ellen would only move up to a non-skip person relative to Jack if he had no surviving lineal descendants.</w:delText>
        </w:r>
      </w:del>
    </w:p>
    <w:p w14:paraId="27345F40" w14:textId="710C84EE" w:rsidR="00A70276" w:rsidRPr="00D11B27" w:rsidDel="00345B43" w:rsidRDefault="00A70276" w:rsidP="008C52A9">
      <w:pPr>
        <w:numPr>
          <w:ilvl w:val="0"/>
          <w:numId w:val="34"/>
        </w:numPr>
        <w:rPr>
          <w:del w:id="259" w:author="Rick Tyler" w:date="2016-06-29T17:47:00Z"/>
        </w:rPr>
      </w:pPr>
      <w:del w:id="260" w:author="Rick Tyler" w:date="2016-06-29T17:47:00Z">
        <w:r w:rsidRPr="00D11B27" w:rsidDel="00345B43">
          <w:delText>For responses to Wendy, popups state:</w:delText>
        </w:r>
      </w:del>
    </w:p>
    <w:p w14:paraId="1F36E781" w14:textId="2DAE9BAB" w:rsidR="00A70276" w:rsidRPr="00C13DA0" w:rsidDel="00345B43" w:rsidRDefault="00A70276" w:rsidP="00A70276">
      <w:pPr>
        <w:pStyle w:val="ReviewAnswer"/>
        <w:rPr>
          <w:del w:id="261" w:author="Rick Tyler" w:date="2016-06-29T17:47:00Z"/>
        </w:rPr>
      </w:pPr>
      <w:del w:id="262" w:author="Rick Tyler" w:date="2016-06-29T17:47:00Z">
        <w:r w:rsidRPr="00D11B27" w:rsidDel="00345B43">
          <w:rPr>
            <w:b/>
          </w:rPr>
          <w:delText>Correct</w:delText>
        </w:r>
        <w:r w:rsidRPr="00C13DA0" w:rsidDel="00345B43">
          <w:delText>. She is the only one who is more than 37½ years younger than Jack.</w:delText>
        </w:r>
      </w:del>
    </w:p>
    <w:p w14:paraId="185BFDC2" w14:textId="0E2B5443" w:rsidR="00A70276" w:rsidDel="00345B43" w:rsidRDefault="00A70276" w:rsidP="00A70276">
      <w:pPr>
        <w:pStyle w:val="ReviewAnswer"/>
        <w:rPr>
          <w:del w:id="263" w:author="Rick Tyler" w:date="2016-06-29T17:47:00Z"/>
        </w:rPr>
      </w:pPr>
      <w:del w:id="264" w:author="Rick Tyler" w:date="2016-06-29T17:47:00Z">
        <w:r w:rsidRPr="00D11B27" w:rsidDel="00345B43">
          <w:rPr>
            <w:b/>
          </w:rPr>
          <w:delText>Incorrect.</w:delText>
        </w:r>
        <w:r w:rsidRPr="00C13DA0" w:rsidDel="00345B43">
          <w:delText xml:space="preserve"> She is over 37½ years younger than Jack, which puts her two generations below him.</w:delText>
        </w:r>
      </w:del>
    </w:p>
    <w:p w14:paraId="1C22B04E" w14:textId="2F4C3767" w:rsidR="00A70276" w:rsidDel="00345B43" w:rsidRDefault="00A70276" w:rsidP="00D11B27">
      <w:pPr>
        <w:pStyle w:val="Heading2"/>
        <w:rPr>
          <w:del w:id="265" w:author="Rick Tyler" w:date="2016-06-29T17:47:00Z"/>
          <w:sz w:val="20"/>
          <w:szCs w:val="20"/>
        </w:rPr>
      </w:pPr>
    </w:p>
    <w:p w14:paraId="16E94080" w14:textId="77777777" w:rsidR="00345B43" w:rsidRDefault="00A70276">
      <w:pPr>
        <w:spacing w:before="0" w:after="0"/>
        <w:rPr>
          <w:ins w:id="266" w:author="Rick Tyler" w:date="2016-06-29T17:47:00Z"/>
          <w:b/>
          <w:iCs/>
          <w:color w:val="17365D"/>
        </w:rPr>
      </w:pPr>
      <w:del w:id="267" w:author="Rick Tyler" w:date="2016-06-29T17:47:00Z">
        <w:r w:rsidDel="00345B43">
          <w:br w:type="page"/>
        </w:r>
      </w:del>
      <w:ins w:id="268" w:author="Rick Tyler" w:date="2016-06-29T17:47:00Z">
        <w:r w:rsidR="00345B43">
          <w:br w:type="page"/>
        </w:r>
        <w:bookmarkStart w:id="269" w:name="_GoBack"/>
        <w:bookmarkEnd w:id="269"/>
      </w:ins>
    </w:p>
    <w:p w14:paraId="79D255FB" w14:textId="14FF082C" w:rsidR="00741476" w:rsidRPr="007B52F1" w:rsidRDefault="00741476" w:rsidP="00D11B27">
      <w:pPr>
        <w:pStyle w:val="Heading2"/>
      </w:pPr>
      <w:r w:rsidRPr="007B52F1">
        <w:lastRenderedPageBreak/>
        <w:t>Income Tax Issues Related to Gifts and Estates</w:t>
      </w:r>
    </w:p>
    <w:p w14:paraId="1539807D" w14:textId="083AB3A7" w:rsidR="007A3815" w:rsidRPr="00A93E3E" w:rsidRDefault="007A3815" w:rsidP="00D11B27">
      <w:r w:rsidRPr="00A93E3E">
        <w:t>While most of this course deals with transfer tax issues independent of income taxation, there are some income tax issues related to the transfer of assets that are important considerations in the estate planning process.   Obviously, income taxation can be an exhaustive subject unto itself. For purposes of this course, we will simply note three income tax issues that are of concern to estate planners. These are listed below.</w:t>
      </w:r>
      <w:r w:rsidRPr="00A93E3E">
        <w:rPr>
          <w:b/>
          <w:bCs/>
          <w:color w:val="0000FF"/>
          <w:u w:val="single"/>
        </w:rPr>
        <w:t xml:space="preserve"> </w:t>
      </w:r>
    </w:p>
    <w:p w14:paraId="5A02EA17" w14:textId="0F72B537" w:rsidR="00741476" w:rsidRDefault="00093B0F" w:rsidP="009D186F">
      <w:pPr>
        <w:spacing w:before="0" w:after="0"/>
      </w:pPr>
      <w:r w:rsidRPr="00A93E3E">
        <w:rPr>
          <w:b/>
          <w:color w:val="FF0000"/>
        </w:rPr>
        <w:t>Click each issue to learn more:</w:t>
      </w:r>
    </w:p>
    <w:p w14:paraId="7BEDA8FF" w14:textId="77777777" w:rsidR="00093B0F" w:rsidRPr="00A93E3E" w:rsidRDefault="00093B0F" w:rsidP="009D186F">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B666FF" w14:paraId="45423B1A" w14:textId="77777777" w:rsidTr="00F372C2">
        <w:tc>
          <w:tcPr>
            <w:tcW w:w="9468" w:type="dxa"/>
            <w:shd w:val="clear" w:color="auto" w:fill="6CA8CD"/>
            <w:tcMar>
              <w:top w:w="72" w:type="dxa"/>
              <w:left w:w="115" w:type="dxa"/>
              <w:bottom w:w="72" w:type="dxa"/>
              <w:right w:w="115" w:type="dxa"/>
            </w:tcMar>
          </w:tcPr>
          <w:p w14:paraId="3CDB546A" w14:textId="77777777" w:rsidR="00741476" w:rsidRPr="00B666FF" w:rsidRDefault="00741476" w:rsidP="005A7851">
            <w:pPr>
              <w:rPr>
                <w:b/>
                <w:color w:val="FFFFFF"/>
              </w:rPr>
            </w:pPr>
            <w:r w:rsidRPr="00B666FF">
              <w:rPr>
                <w:b/>
                <w:color w:val="FFFFFF"/>
              </w:rPr>
              <w:t>Charitable Deductions</w:t>
            </w:r>
          </w:p>
        </w:tc>
      </w:tr>
      <w:tr w:rsidR="00741476" w:rsidRPr="000B0BD1" w14:paraId="3880D368" w14:textId="77777777" w:rsidTr="00F372C2">
        <w:tc>
          <w:tcPr>
            <w:tcW w:w="9468" w:type="dxa"/>
            <w:shd w:val="clear" w:color="auto" w:fill="FFFFFF"/>
            <w:tcMar>
              <w:top w:w="72" w:type="dxa"/>
              <w:left w:w="115" w:type="dxa"/>
              <w:bottom w:w="72" w:type="dxa"/>
              <w:right w:w="115" w:type="dxa"/>
            </w:tcMar>
          </w:tcPr>
          <w:p w14:paraId="18E2310F" w14:textId="77777777" w:rsidR="00741476" w:rsidRPr="00B666FF" w:rsidRDefault="00741476" w:rsidP="005A7851">
            <w:pPr>
              <w:rPr>
                <w:color w:val="000000"/>
              </w:rPr>
            </w:pPr>
            <w:r w:rsidRPr="00B666FF">
              <w:rPr>
                <w:color w:val="000000"/>
              </w:rPr>
              <w:t>We have already discussed the fact that gifts to charities do not generate a gift tax. With some limitations, gifts to qualified charities are also deductible items for income tax purposes. The following pages will provide more detail as to how this works.</w:t>
            </w:r>
          </w:p>
        </w:tc>
      </w:tr>
      <w:tr w:rsidR="00741476" w:rsidRPr="000B0BD1" w14:paraId="12F3C288" w14:textId="77777777" w:rsidTr="00F372C2">
        <w:tc>
          <w:tcPr>
            <w:tcW w:w="9468" w:type="dxa"/>
            <w:shd w:val="clear" w:color="auto" w:fill="6CA8CD"/>
            <w:tcMar>
              <w:top w:w="72" w:type="dxa"/>
              <w:left w:w="115" w:type="dxa"/>
              <w:bottom w:w="72" w:type="dxa"/>
              <w:right w:w="115" w:type="dxa"/>
            </w:tcMar>
          </w:tcPr>
          <w:p w14:paraId="413B1725" w14:textId="77777777" w:rsidR="00741476" w:rsidRPr="00B666FF" w:rsidRDefault="00741476" w:rsidP="005A7851">
            <w:pPr>
              <w:rPr>
                <w:b/>
                <w:color w:val="FFFFFF"/>
              </w:rPr>
            </w:pPr>
            <w:r w:rsidRPr="00B666FF">
              <w:rPr>
                <w:b/>
                <w:color w:val="FFFFFF"/>
              </w:rPr>
              <w:t>Step-Up in Basis at Death</w:t>
            </w:r>
          </w:p>
        </w:tc>
      </w:tr>
      <w:tr w:rsidR="00741476" w:rsidRPr="000B0BD1" w14:paraId="7624161F" w14:textId="77777777" w:rsidTr="00F372C2">
        <w:tc>
          <w:tcPr>
            <w:tcW w:w="9468" w:type="dxa"/>
            <w:shd w:val="clear" w:color="auto" w:fill="FFFFFF"/>
            <w:tcMar>
              <w:top w:w="72" w:type="dxa"/>
              <w:left w:w="115" w:type="dxa"/>
              <w:bottom w:w="72" w:type="dxa"/>
              <w:right w:w="115" w:type="dxa"/>
            </w:tcMar>
          </w:tcPr>
          <w:p w14:paraId="2C7A97F3" w14:textId="77777777" w:rsidR="00741476" w:rsidRPr="00B666FF" w:rsidRDefault="00741476" w:rsidP="001466AC">
            <w:pPr>
              <w:rPr>
                <w:color w:val="000000"/>
              </w:rPr>
            </w:pPr>
            <w:r w:rsidRPr="00B666FF">
              <w:rPr>
                <w:color w:val="000000"/>
              </w:rPr>
              <w:t xml:space="preserve">Generally speaking, assets owned at death receive a step-up in </w:t>
            </w:r>
            <w:r w:rsidR="001466AC">
              <w:rPr>
                <w:color w:val="000000"/>
              </w:rPr>
              <w:t xml:space="preserve">tax </w:t>
            </w:r>
            <w:r w:rsidRPr="00B666FF">
              <w:rPr>
                <w:color w:val="000000"/>
              </w:rPr>
              <w:t>basis to their current market value (either at date of death or at the alternate valuation date 6 months after death).</w:t>
            </w:r>
          </w:p>
        </w:tc>
      </w:tr>
      <w:tr w:rsidR="00741476" w:rsidRPr="000B0BD1" w14:paraId="5F8A7EB2" w14:textId="6C6DEB88" w:rsidTr="00F372C2">
        <w:tc>
          <w:tcPr>
            <w:tcW w:w="9468" w:type="dxa"/>
            <w:shd w:val="clear" w:color="auto" w:fill="6CA8CD"/>
            <w:tcMar>
              <w:top w:w="72" w:type="dxa"/>
              <w:left w:w="115" w:type="dxa"/>
              <w:bottom w:w="72" w:type="dxa"/>
              <w:right w:w="115" w:type="dxa"/>
            </w:tcMar>
          </w:tcPr>
          <w:p w14:paraId="6171A316" w14:textId="64F6D59E" w:rsidR="00741476" w:rsidRPr="00B666FF" w:rsidRDefault="00741476" w:rsidP="005A7851">
            <w:pPr>
              <w:rPr>
                <w:b/>
                <w:color w:val="FFFFFF"/>
              </w:rPr>
            </w:pPr>
            <w:r w:rsidRPr="00B666FF">
              <w:rPr>
                <w:b/>
                <w:color w:val="FFFFFF"/>
              </w:rPr>
              <w:t>Income in Respect of a Decedent</w:t>
            </w:r>
          </w:p>
        </w:tc>
      </w:tr>
      <w:tr w:rsidR="00741476" w:rsidRPr="000B0BD1" w14:paraId="203EA7B2" w14:textId="292CF575" w:rsidTr="00F372C2">
        <w:tc>
          <w:tcPr>
            <w:tcW w:w="9468" w:type="dxa"/>
            <w:shd w:val="clear" w:color="auto" w:fill="FFFFFF"/>
            <w:tcMar>
              <w:top w:w="72" w:type="dxa"/>
              <w:left w:w="115" w:type="dxa"/>
              <w:bottom w:w="72" w:type="dxa"/>
              <w:right w:w="115" w:type="dxa"/>
            </w:tcMar>
          </w:tcPr>
          <w:p w14:paraId="5F2B6E98" w14:textId="0732211C" w:rsidR="00741476" w:rsidRPr="00B666FF" w:rsidRDefault="00741476" w:rsidP="005A7851">
            <w:pPr>
              <w:rPr>
                <w:color w:val="000000"/>
              </w:rPr>
            </w:pPr>
            <w:r w:rsidRPr="00B666FF">
              <w:rPr>
                <w:color w:val="000000"/>
              </w:rPr>
              <w:t>Also known as IRD or Code Section 691 income, this is income to which the decedent was entitled as of date of death, but which was not properly includible in the decedent's income tax return (Form 1040) because the decedent had not collected it. The following pages will describe the types of items that are considered IRD.</w:t>
            </w:r>
          </w:p>
        </w:tc>
      </w:tr>
    </w:tbl>
    <w:p w14:paraId="1EB40F6A" w14:textId="77777777" w:rsidR="00741476" w:rsidRPr="007B52F1" w:rsidRDefault="00741476" w:rsidP="00D11B27">
      <w:pPr>
        <w:pStyle w:val="Heading2"/>
      </w:pPr>
      <w:r w:rsidRPr="00EA57C3">
        <w:br w:type="page"/>
      </w:r>
      <w:r w:rsidRPr="007B52F1">
        <w:lastRenderedPageBreak/>
        <w:t>Charitable Income Tax Deductions</w:t>
      </w:r>
    </w:p>
    <w:p w14:paraId="7CC00E60" w14:textId="77777777" w:rsidR="00741476" w:rsidRPr="00A93E3E" w:rsidRDefault="00741476" w:rsidP="00904084">
      <w:r w:rsidRPr="00A93E3E">
        <w:t xml:space="preserve">To obtain a charitable deduction on the federal income tax return, a contribution must be made to, or for the use of, certain qualified organizations.  The IRS publishes a list of approved charities in Publication 78.  </w:t>
      </w:r>
    </w:p>
    <w:p w14:paraId="6EF473E8" w14:textId="77777777" w:rsidR="00741476" w:rsidRPr="00A93E3E" w:rsidRDefault="00741476" w:rsidP="00904084">
      <w:r w:rsidRPr="00A93E3E">
        <w:t xml:space="preserve">Depending upon the type of charity and the type of property being contributed, there is a limit to how much can be deducted in any given year. This limit is stated as a percent of the adjusted gross income of the donor (excluding any net operating loss carryback). If a transfer to a charity exceeds the amount that can be deducted in a given year, the balance of the deduction can be carried forward for 5 years. </w:t>
      </w:r>
    </w:p>
    <w:p w14:paraId="330F6F03" w14:textId="77777777" w:rsidR="00741476" w:rsidRPr="00A93E3E" w:rsidRDefault="00741476" w:rsidP="00904084">
      <w:pPr>
        <w:pStyle w:val="Sub-Headings"/>
      </w:pPr>
      <w:r w:rsidRPr="00A93E3E">
        <w:t xml:space="preserve">Types of Charities </w:t>
      </w:r>
    </w:p>
    <w:p w14:paraId="722296EF" w14:textId="77777777" w:rsidR="00741476" w:rsidRDefault="00741476" w:rsidP="00904084">
      <w:r w:rsidRPr="00A93E3E">
        <w:t xml:space="preserve">Only public charities qualify as 50% charities, indicating that up to 50% of an individual taxpayer’s adjusted gross income can be deducted for the charitable transfer.  All other charities qualify for lesser amounts in a given year.  Note, however, that generally if appreciated property is transferred to a public charity and the deduction is for its fair market value, the limit becomes 30%.    </w:t>
      </w:r>
    </w:p>
    <w:p w14:paraId="2F0C0325" w14:textId="3176F455" w:rsidR="00093B0F" w:rsidRPr="00A93E3E" w:rsidRDefault="00093B0F" w:rsidP="00904084">
      <w:r w:rsidRPr="00A93E3E">
        <w:rPr>
          <w:rStyle w:val="Strong"/>
          <w:bCs w:val="0"/>
          <w:color w:val="FF0000"/>
        </w:rPr>
        <w:t>Click on each of the following to view an overview of the various types of charities.</w:t>
      </w:r>
    </w:p>
    <w:p w14:paraId="34054EA7" w14:textId="77777777" w:rsidR="00741476" w:rsidRPr="00A93E3E" w:rsidRDefault="00741476" w:rsidP="009D186F">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741476" w:rsidRPr="000B0BD1" w14:paraId="0B3672A9" w14:textId="77777777" w:rsidTr="00F372C2">
        <w:tc>
          <w:tcPr>
            <w:tcW w:w="9468" w:type="dxa"/>
            <w:shd w:val="clear" w:color="auto" w:fill="6CA8CD"/>
            <w:tcMar>
              <w:top w:w="72" w:type="dxa"/>
              <w:left w:w="115" w:type="dxa"/>
              <w:bottom w:w="72" w:type="dxa"/>
              <w:right w:w="115" w:type="dxa"/>
            </w:tcMar>
          </w:tcPr>
          <w:p w14:paraId="4AA73203" w14:textId="77777777" w:rsidR="00741476" w:rsidRPr="00B666FF" w:rsidRDefault="00741476" w:rsidP="0082589C">
            <w:pPr>
              <w:rPr>
                <w:b/>
                <w:color w:val="FFFFFF"/>
              </w:rPr>
            </w:pPr>
            <w:r w:rsidRPr="00B666FF">
              <w:rPr>
                <w:b/>
                <w:color w:val="FFFFFF"/>
              </w:rPr>
              <w:t>Public Charities</w:t>
            </w:r>
          </w:p>
        </w:tc>
      </w:tr>
      <w:tr w:rsidR="00741476" w:rsidRPr="000B0BD1" w14:paraId="7F10AA2F" w14:textId="77777777" w:rsidTr="00F372C2">
        <w:tc>
          <w:tcPr>
            <w:tcW w:w="9468" w:type="dxa"/>
            <w:shd w:val="clear" w:color="auto" w:fill="FFFFFF"/>
            <w:tcMar>
              <w:top w:w="72" w:type="dxa"/>
              <w:left w:w="115" w:type="dxa"/>
              <w:bottom w:w="72" w:type="dxa"/>
              <w:right w:w="115" w:type="dxa"/>
            </w:tcMar>
          </w:tcPr>
          <w:p w14:paraId="42D98181" w14:textId="77777777" w:rsidR="00741476" w:rsidRPr="00B666FF" w:rsidRDefault="00741476" w:rsidP="00D11B27">
            <w:r w:rsidRPr="00B666FF">
              <w:t>Public charities are often referred to as 50% limit organizations because deductions on donations to them are generally limited to 50% of the donor's adjusted gross income (excluding any net operating loss carry back). They include:</w:t>
            </w:r>
          </w:p>
          <w:p w14:paraId="2D4A0FFA" w14:textId="77777777" w:rsidR="00741476" w:rsidRPr="00B666FF" w:rsidRDefault="00741476" w:rsidP="008C52A9">
            <w:pPr>
              <w:numPr>
                <w:ilvl w:val="0"/>
                <w:numId w:val="34"/>
              </w:numPr>
            </w:pPr>
            <w:r w:rsidRPr="00B666FF">
              <w:t xml:space="preserve">Churches </w:t>
            </w:r>
          </w:p>
          <w:p w14:paraId="0D53A2B2" w14:textId="77777777" w:rsidR="00741476" w:rsidRPr="00B666FF" w:rsidRDefault="00741476" w:rsidP="008C52A9">
            <w:pPr>
              <w:numPr>
                <w:ilvl w:val="0"/>
                <w:numId w:val="34"/>
              </w:numPr>
            </w:pPr>
            <w:r w:rsidRPr="00B666FF">
              <w:t xml:space="preserve">Synagogues </w:t>
            </w:r>
          </w:p>
          <w:p w14:paraId="5C9534F8" w14:textId="77777777" w:rsidR="00741476" w:rsidRPr="00B666FF" w:rsidRDefault="00741476" w:rsidP="008C52A9">
            <w:pPr>
              <w:numPr>
                <w:ilvl w:val="0"/>
                <w:numId w:val="34"/>
              </w:numPr>
            </w:pPr>
            <w:r w:rsidRPr="00B666FF">
              <w:t xml:space="preserve">Colleges </w:t>
            </w:r>
          </w:p>
          <w:p w14:paraId="631DF1AC" w14:textId="77777777" w:rsidR="00741476" w:rsidRPr="00B666FF" w:rsidRDefault="00741476" w:rsidP="008C52A9">
            <w:pPr>
              <w:numPr>
                <w:ilvl w:val="0"/>
                <w:numId w:val="34"/>
              </w:numPr>
            </w:pPr>
            <w:r w:rsidRPr="00B666FF">
              <w:t xml:space="preserve">Universities </w:t>
            </w:r>
          </w:p>
          <w:p w14:paraId="0ECD3CB0" w14:textId="77777777" w:rsidR="00741476" w:rsidRPr="00B666FF" w:rsidRDefault="00741476" w:rsidP="008C52A9">
            <w:pPr>
              <w:numPr>
                <w:ilvl w:val="0"/>
                <w:numId w:val="34"/>
              </w:numPr>
            </w:pPr>
            <w:r w:rsidRPr="00B666FF">
              <w:t xml:space="preserve">Hospitals </w:t>
            </w:r>
          </w:p>
          <w:p w14:paraId="729DE04F" w14:textId="77777777" w:rsidR="00741476" w:rsidRPr="00B666FF" w:rsidRDefault="00741476" w:rsidP="008C52A9">
            <w:pPr>
              <w:numPr>
                <w:ilvl w:val="0"/>
                <w:numId w:val="34"/>
              </w:numPr>
            </w:pPr>
            <w:r w:rsidRPr="00B666FF">
              <w:t xml:space="preserve">U.S. Government </w:t>
            </w:r>
          </w:p>
          <w:p w14:paraId="2DB335A1" w14:textId="77777777" w:rsidR="00741476" w:rsidRPr="00B666FF" w:rsidRDefault="00741476" w:rsidP="008C52A9">
            <w:pPr>
              <w:numPr>
                <w:ilvl w:val="0"/>
                <w:numId w:val="34"/>
              </w:numPr>
            </w:pPr>
            <w:r w:rsidRPr="00B666FF">
              <w:t>State Government</w:t>
            </w:r>
          </w:p>
          <w:p w14:paraId="4F1D2FF0" w14:textId="77777777" w:rsidR="00741476" w:rsidRPr="00904084" w:rsidRDefault="00741476" w:rsidP="008C52A9">
            <w:pPr>
              <w:numPr>
                <w:ilvl w:val="0"/>
                <w:numId w:val="34"/>
              </w:numPr>
              <w:rPr>
                <w:rStyle w:val="Hyperlink"/>
              </w:rPr>
            </w:pPr>
            <w:r w:rsidRPr="00904084">
              <w:rPr>
                <w:rStyle w:val="Hyperlink"/>
              </w:rPr>
              <w:t>Private Operating Foundations</w:t>
            </w:r>
          </w:p>
          <w:p w14:paraId="2DC4EAD9" w14:textId="77777777" w:rsidR="00741476" w:rsidRPr="00904084" w:rsidRDefault="00741476" w:rsidP="008C52A9">
            <w:pPr>
              <w:numPr>
                <w:ilvl w:val="0"/>
                <w:numId w:val="34"/>
              </w:numPr>
              <w:rPr>
                <w:rStyle w:val="Hyperlink"/>
              </w:rPr>
            </w:pPr>
            <w:r w:rsidRPr="00904084">
              <w:rPr>
                <w:rStyle w:val="Hyperlink"/>
              </w:rPr>
              <w:t>Private Distributing Foundations</w:t>
            </w:r>
          </w:p>
          <w:p w14:paraId="76724671" w14:textId="77777777" w:rsidR="00741476" w:rsidRPr="00904084" w:rsidRDefault="00741476" w:rsidP="008C52A9">
            <w:pPr>
              <w:numPr>
                <w:ilvl w:val="0"/>
                <w:numId w:val="34"/>
              </w:numPr>
              <w:rPr>
                <w:rStyle w:val="Hyperlink"/>
              </w:rPr>
            </w:pPr>
            <w:r w:rsidRPr="00904084">
              <w:rPr>
                <w:rStyle w:val="Hyperlink"/>
              </w:rPr>
              <w:t>Private Foundations that Maintain a Common Fund</w:t>
            </w:r>
          </w:p>
          <w:p w14:paraId="1905656C" w14:textId="77777777" w:rsidR="00741476" w:rsidRPr="00B666FF" w:rsidRDefault="00741476" w:rsidP="008C52A9">
            <w:pPr>
              <w:numPr>
                <w:ilvl w:val="0"/>
                <w:numId w:val="34"/>
              </w:numPr>
            </w:pPr>
            <w:r w:rsidRPr="00B666FF">
              <w:t>Publicly supported corporations, trusts, or community chests, funds, or organizations that exist for charitable, religious, educational, scientific, or literary purposes, or to prevent cruelty to children or animals, or to foster certain amateur sports.</w:t>
            </w:r>
          </w:p>
        </w:tc>
      </w:tr>
    </w:tbl>
    <w:p w14:paraId="3D5DD7FE" w14:textId="77777777" w:rsidR="007274A7" w:rsidRDefault="007274A7" w:rsidP="00122BD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22BD1" w:rsidRPr="0028324A" w14:paraId="0B1456C4" w14:textId="77777777" w:rsidTr="008C52A9">
        <w:tc>
          <w:tcPr>
            <w:tcW w:w="9576" w:type="dxa"/>
            <w:shd w:val="clear" w:color="auto" w:fill="D9D9D9"/>
          </w:tcPr>
          <w:p w14:paraId="5433FC1F" w14:textId="77777777" w:rsidR="00122BD1" w:rsidRPr="004943D9" w:rsidRDefault="00122BD1" w:rsidP="008C52A9">
            <w:pPr>
              <w:rPr>
                <w:b/>
                <w:color w:val="4F81BD"/>
              </w:rPr>
            </w:pPr>
            <w:r>
              <w:rPr>
                <w:b/>
                <w:color w:val="4F81BD"/>
              </w:rPr>
              <w:t>Private Operating Foundations</w:t>
            </w:r>
          </w:p>
          <w:p w14:paraId="695C0AB9" w14:textId="77777777" w:rsidR="00122BD1" w:rsidRPr="0028324A" w:rsidRDefault="00122BD1" w:rsidP="008C52A9">
            <w:r w:rsidRPr="00AE3310">
              <w:rPr>
                <w:b/>
                <w:color w:val="0070C0"/>
              </w:rPr>
              <w:t>Private Operating Foundations</w:t>
            </w:r>
            <w:r w:rsidRPr="00AE3310">
              <w:rPr>
                <w:color w:val="0070C0"/>
              </w:rPr>
              <w:t xml:space="preserve"> use most of their income to provide charitable services or to run their own charitable programs. They make little in the way of charitable grants.</w:t>
            </w:r>
          </w:p>
        </w:tc>
      </w:tr>
    </w:tbl>
    <w:p w14:paraId="265164D6" w14:textId="77777777" w:rsidR="00C27F22" w:rsidRDefault="00C27F22" w:rsidP="00122BD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27F22" w:rsidRPr="0028324A" w14:paraId="3B66058B" w14:textId="77777777" w:rsidTr="008C52A9">
        <w:tc>
          <w:tcPr>
            <w:tcW w:w="9576" w:type="dxa"/>
            <w:shd w:val="clear" w:color="auto" w:fill="D9D9D9"/>
          </w:tcPr>
          <w:p w14:paraId="1B963219" w14:textId="77777777" w:rsidR="00C27F22" w:rsidRPr="004943D9" w:rsidRDefault="00122BD1" w:rsidP="008C52A9">
            <w:pPr>
              <w:rPr>
                <w:b/>
                <w:color w:val="4F81BD"/>
              </w:rPr>
            </w:pPr>
            <w:r>
              <w:rPr>
                <w:b/>
                <w:color w:val="4F81BD"/>
              </w:rPr>
              <w:t>Private Distributing Foundations</w:t>
            </w:r>
          </w:p>
          <w:p w14:paraId="6C0CA014" w14:textId="77777777" w:rsidR="00C27F22" w:rsidRPr="0028324A" w:rsidRDefault="00122BD1" w:rsidP="008C52A9">
            <w:r w:rsidRPr="00AE3310">
              <w:rPr>
                <w:b/>
                <w:color w:val="0070C0"/>
              </w:rPr>
              <w:t>Private Distributing Foundations</w:t>
            </w:r>
            <w:r w:rsidRPr="00AE3310">
              <w:rPr>
                <w:color w:val="0070C0"/>
              </w:rPr>
              <w:t xml:space="preserve"> are "</w:t>
            </w:r>
            <w:proofErr w:type="spellStart"/>
            <w:r w:rsidRPr="00AE3310">
              <w:rPr>
                <w:color w:val="0070C0"/>
              </w:rPr>
              <w:t>non operating</w:t>
            </w:r>
            <w:proofErr w:type="spellEnd"/>
            <w:r w:rsidRPr="00AE3310">
              <w:rPr>
                <w:color w:val="0070C0"/>
              </w:rPr>
              <w:t xml:space="preserve"> foundations," meaning that they themselves do not provide charitable services. However, they are considered public charities because they distribute 100% of contributions within 2½ months following the year they receive the contributions.</w:t>
            </w:r>
          </w:p>
        </w:tc>
      </w:tr>
    </w:tbl>
    <w:p w14:paraId="53EF7D16" w14:textId="77777777" w:rsidR="00C27F22" w:rsidRDefault="00C27F22" w:rsidP="00122BD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27F22" w:rsidRPr="0028324A" w14:paraId="2E468233" w14:textId="77777777" w:rsidTr="008C52A9">
        <w:tc>
          <w:tcPr>
            <w:tcW w:w="9576" w:type="dxa"/>
            <w:shd w:val="clear" w:color="auto" w:fill="D9D9D9"/>
          </w:tcPr>
          <w:p w14:paraId="259E9BCC" w14:textId="77777777" w:rsidR="00C27F22" w:rsidRPr="004943D9" w:rsidRDefault="00122BD1" w:rsidP="008C52A9">
            <w:pPr>
              <w:rPr>
                <w:b/>
                <w:color w:val="4F81BD"/>
              </w:rPr>
            </w:pPr>
            <w:r>
              <w:rPr>
                <w:b/>
                <w:color w:val="4F81BD"/>
              </w:rPr>
              <w:t>Private Foundations that Maintain a Common Fund</w:t>
            </w:r>
          </w:p>
          <w:p w14:paraId="50CB9CAD" w14:textId="77777777" w:rsidR="00C27F22" w:rsidRPr="0028324A" w:rsidRDefault="00122BD1" w:rsidP="008C52A9">
            <w:r w:rsidRPr="00AE3310">
              <w:rPr>
                <w:b/>
                <w:color w:val="0070C0"/>
              </w:rPr>
              <w:t>Private Foundations that Maintain a Common Fund</w:t>
            </w:r>
            <w:r w:rsidRPr="00AE3310">
              <w:rPr>
                <w:color w:val="0070C0"/>
              </w:rPr>
              <w:t xml:space="preserve"> are private foundations that are operated for the benefit of public charities. The funds of contributors are pooled together, with all income distributed to public charities within 2½ months following the tax year in which it was realized. They must also distribute the principal no later than 1 year after the donor's death or the death of the surviving spouse, if the spouse can name the recipient.</w:t>
            </w:r>
          </w:p>
        </w:tc>
      </w:tr>
    </w:tbl>
    <w:p w14:paraId="61FDA0D6" w14:textId="77777777" w:rsidR="00D11B27" w:rsidRPr="00D11B27" w:rsidRDefault="00D11B27" w:rsidP="00551779">
      <w:pPr>
        <w:spacing w:before="0"/>
        <w:rPr>
          <w:vanish/>
        </w:rPr>
      </w:pPr>
    </w:p>
    <w:tbl>
      <w:tblPr>
        <w:tblW w:w="956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65"/>
      </w:tblGrid>
      <w:tr w:rsidR="00D11B27" w:rsidRPr="00AB0DB0" w14:paraId="38EBD303" w14:textId="77777777" w:rsidTr="00AE3310">
        <w:tc>
          <w:tcPr>
            <w:tcW w:w="9565" w:type="dxa"/>
            <w:tcBorders>
              <w:bottom w:val="single" w:sz="4" w:space="0" w:color="6CA8CD"/>
            </w:tcBorders>
            <w:shd w:val="clear" w:color="auto" w:fill="6CA8CD"/>
            <w:tcMar>
              <w:top w:w="72" w:type="dxa"/>
              <w:left w:w="115" w:type="dxa"/>
              <w:bottom w:w="72" w:type="dxa"/>
              <w:right w:w="115" w:type="dxa"/>
            </w:tcMar>
          </w:tcPr>
          <w:p w14:paraId="5A10286D" w14:textId="77777777" w:rsidR="00D11B27" w:rsidRPr="00D26D24" w:rsidRDefault="00D11B27" w:rsidP="00122BD1">
            <w:pPr>
              <w:rPr>
                <w:rStyle w:val="Strong"/>
                <w:color w:val="FFFFFF"/>
              </w:rPr>
            </w:pPr>
            <w:r w:rsidRPr="00B666FF">
              <w:rPr>
                <w:b/>
                <w:color w:val="FFFFFF"/>
              </w:rPr>
              <w:t>Private and Semi-Public Charities</w:t>
            </w:r>
          </w:p>
        </w:tc>
      </w:tr>
      <w:tr w:rsidR="00D11B27" w:rsidRPr="00AB0DB0" w14:paraId="491A9B68" w14:textId="77777777" w:rsidTr="00AE3310">
        <w:tc>
          <w:tcPr>
            <w:tcW w:w="9565" w:type="dxa"/>
            <w:shd w:val="clear" w:color="auto" w:fill="FFFFFF"/>
            <w:tcMar>
              <w:top w:w="72" w:type="dxa"/>
              <w:left w:w="115" w:type="dxa"/>
              <w:bottom w:w="72" w:type="dxa"/>
              <w:right w:w="115" w:type="dxa"/>
            </w:tcMar>
          </w:tcPr>
          <w:p w14:paraId="4A0AE5C4" w14:textId="006AEF5C" w:rsidR="00D11B27" w:rsidRPr="00B666FF" w:rsidRDefault="00D11B27" w:rsidP="00122BD1">
            <w:r w:rsidRPr="00B666FF">
              <w:t>Private charities include Non-</w:t>
            </w:r>
            <w:r w:rsidR="00AE3310">
              <w:t>O</w:t>
            </w:r>
            <w:r w:rsidRPr="00B666FF">
              <w:t xml:space="preserve">perating Foundations that do not meet the distribution requirements to be treated as a public charity.  Semi-public charities include Veterans Organizations, Fraternal Societies, and Nonprofit Cemeteries.  </w:t>
            </w:r>
          </w:p>
          <w:p w14:paraId="1F1D7B94" w14:textId="77777777" w:rsidR="00D11B27" w:rsidRPr="00AB0DB0" w:rsidRDefault="00D11B27" w:rsidP="00122BD1">
            <w:r w:rsidRPr="00B666FF">
              <w:t>These are subject to special tax rules that lower the percent of adjusted gross income that can be deducted on an individual’s federal income tax return for contributions in a given year.</w:t>
            </w:r>
          </w:p>
        </w:tc>
      </w:tr>
    </w:tbl>
    <w:p w14:paraId="1CC8B8EE" w14:textId="77777777" w:rsidR="00741476" w:rsidRPr="006127A2" w:rsidRDefault="00741476" w:rsidP="006127A2">
      <w:pPr>
        <w:pStyle w:val="Heading2"/>
      </w:pPr>
      <w:r w:rsidRPr="00EA57C3">
        <w:br w:type="page"/>
      </w:r>
      <w:r w:rsidRPr="006127A2">
        <w:lastRenderedPageBreak/>
        <w:t>Step-up in Basis at Death</w:t>
      </w:r>
    </w:p>
    <w:p w14:paraId="5B6B3543" w14:textId="216D59F1" w:rsidR="006127A2" w:rsidRDefault="00741476" w:rsidP="006127A2">
      <w:r w:rsidRPr="00741476">
        <w:t>The second aspect of income taxes to be examined is the step-up in basis that occurs at death</w:t>
      </w:r>
      <w:r w:rsidR="00506B90">
        <w:t>. Under current law, when</w:t>
      </w:r>
      <w:r w:rsidRPr="00741476">
        <w:t xml:space="preserve"> a person dies, most assets owned in the estate (with some exceptions such as certain interests in foreign entities and income in respect of a decedent) receive a "step-up" in basis for federal income tax purposes. The result is that instead of using the decedent's purchase price for computing the tax basis of an asset, its tax basis is re-established as of the date of death (or the alternate valuation date 6 months lat</w:t>
      </w:r>
      <w:r w:rsidR="000A4FC1">
        <w:t>er, if elected by the executor</w:t>
      </w:r>
    </w:p>
    <w:p w14:paraId="3AE72B06" w14:textId="77777777" w:rsidR="009A0CCD" w:rsidRDefault="009A0CCD" w:rsidP="00122BD1">
      <w:pPr>
        <w:pStyle w:val="BodyText"/>
        <w:spacing w:before="0" w:after="0"/>
        <w:rPr>
          <w:szCs w:val="20"/>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9A0CCD" w14:paraId="48C0CA2F" w14:textId="77777777" w:rsidTr="009A0CCD">
        <w:tc>
          <w:tcPr>
            <w:tcW w:w="9576" w:type="dxa"/>
            <w:shd w:val="clear" w:color="auto" w:fill="C5CA9A"/>
          </w:tcPr>
          <w:p w14:paraId="516A5D4B" w14:textId="77777777" w:rsidR="009A0CCD" w:rsidRPr="000A4FC1" w:rsidRDefault="009A0CCD" w:rsidP="000A4FC1">
            <w:pPr>
              <w:rPr>
                <w:b/>
                <w:color w:val="000000"/>
              </w:rPr>
            </w:pPr>
            <w:r w:rsidRPr="000A4FC1">
              <w:rPr>
                <w:b/>
              </w:rPr>
              <w:t>"Stepped-Up" Basis Example</w:t>
            </w:r>
          </w:p>
          <w:p w14:paraId="7889F776" w14:textId="77777777" w:rsidR="009A0CCD" w:rsidRDefault="009A0CCD" w:rsidP="000A4FC1">
            <w:r w:rsidRPr="00741476">
              <w:t xml:space="preserve">An individual purchased a security for $50,000. Years later, when the individual dies, the fair market value of the security is $100,000. </w:t>
            </w:r>
          </w:p>
          <w:p w14:paraId="5FE75550" w14:textId="77777777" w:rsidR="009A0CCD" w:rsidRDefault="009A0CCD" w:rsidP="000A4FC1">
            <w:r w:rsidRPr="00741476">
              <w:t>If the asset is liquidated by the executor or distributed to an heir, the basis used for calculating capital gains will be $100,000, not $50,000.</w:t>
            </w:r>
          </w:p>
        </w:tc>
      </w:tr>
    </w:tbl>
    <w:p w14:paraId="27194B09" w14:textId="77777777" w:rsidR="009A0CCD" w:rsidRPr="00A93E3E" w:rsidRDefault="009A0CCD" w:rsidP="00122BD1">
      <w:pPr>
        <w:pStyle w:val="BodyText"/>
        <w:spacing w:before="0" w:after="0"/>
        <w:rPr>
          <w:szCs w:val="20"/>
        </w:rPr>
      </w:pPr>
    </w:p>
    <w:p w14:paraId="10606992" w14:textId="77777777" w:rsidR="00741476" w:rsidRPr="00A93E3E" w:rsidRDefault="00741476" w:rsidP="009A0CCD">
      <w:r w:rsidRPr="00741476">
        <w:t>This has been an important feature of estate planning because it is often possible to avoid paying capital gains taxes simply by holding the asset until death, when the step-up takes place. Since there was no limit on the amount of step-up available for deaths</w:t>
      </w:r>
      <w:r w:rsidRPr="00A93E3E">
        <w:t xml:space="preserve">, </w:t>
      </w:r>
      <w:r w:rsidRPr="00741476">
        <w:t xml:space="preserve">substantial income taxes can be avoided in this manner. </w:t>
      </w:r>
    </w:p>
    <w:p w14:paraId="47F61D55" w14:textId="29F9D66C" w:rsidR="00741476" w:rsidRPr="00700383" w:rsidRDefault="00741476">
      <w:pPr>
        <w:pStyle w:val="Heading2"/>
      </w:pPr>
      <w:r w:rsidRPr="00EA57C3">
        <w:br w:type="page"/>
      </w:r>
      <w:r w:rsidRPr="00700383">
        <w:lastRenderedPageBreak/>
        <w:t>Income in Respect of a Decedent</w:t>
      </w:r>
    </w:p>
    <w:p w14:paraId="47D02F27" w14:textId="3F665277" w:rsidR="00741476" w:rsidRPr="00A93E3E" w:rsidRDefault="00741476" w:rsidP="00602251">
      <w:pPr>
        <w:pStyle w:val="BodyText"/>
        <w:rPr>
          <w:rStyle w:val="redclickhere"/>
          <w:rFonts w:cs="Arial"/>
          <w:bCs/>
          <w:color w:val="FF0000"/>
        </w:rPr>
      </w:pPr>
      <w:r w:rsidRPr="00A93E3E">
        <w:rPr>
          <w:b/>
          <w:bCs/>
          <w:i/>
          <w:iCs/>
        </w:rPr>
        <w:t>Income in Respect of a Decedent</w:t>
      </w:r>
      <w:r w:rsidRPr="00A93E3E">
        <w:t xml:space="preserve"> (also known as IRD or Code Section 691 income) is income to which the decedent was entitled as of the date of death, but which was not properly includable in the decedent's individual income tax return (Form 1040) under the decedent's method of accounting (typically cash basis or possibly accrual). Any income in respect of a decedent, whether it is received by the estate of the decedent, or payable to a named beneficiary, is likely to be included as an asset of the estate of the decedent.</w:t>
      </w:r>
      <w:r w:rsidRPr="00A93E3E">
        <w:rPr>
          <w:rStyle w:val="default1"/>
          <w:rFonts w:cs="Arial"/>
        </w:rPr>
        <w:t xml:space="preserve"> Examples of IRD items for a cash basis taxpayer are listed below. </w:t>
      </w:r>
    </w:p>
    <w:p w14:paraId="18ADCCE1" w14:textId="42F4AE30" w:rsidR="00741476" w:rsidRPr="007A3815" w:rsidRDefault="00741476" w:rsidP="00602251">
      <w:pPr>
        <w:pStyle w:val="BodyText"/>
        <w:numPr>
          <w:ilvl w:val="0"/>
          <w:numId w:val="57"/>
        </w:numPr>
        <w:rPr>
          <w:rStyle w:val="redclickhere"/>
          <w:rFonts w:cs="Arial"/>
          <w:bCs/>
        </w:rPr>
      </w:pPr>
      <w:r w:rsidRPr="00A93E3E">
        <w:t>Cash dividend received on stock if the record date of the dividend precedes the decedent’s date of death.</w:t>
      </w:r>
    </w:p>
    <w:p w14:paraId="5E9981D1" w14:textId="7506ED3E" w:rsidR="00741476" w:rsidRDefault="00741476" w:rsidP="00602251">
      <w:pPr>
        <w:pStyle w:val="BodyText"/>
        <w:numPr>
          <w:ilvl w:val="0"/>
          <w:numId w:val="57"/>
        </w:numPr>
      </w:pPr>
      <w:r w:rsidRPr="00A93E3E">
        <w:t>Salary and bonuses earned by the decedent, but not by the date of death.</w:t>
      </w:r>
    </w:p>
    <w:p w14:paraId="421623F7" w14:textId="1333AD7E" w:rsidR="00741476" w:rsidRPr="00B666FF" w:rsidRDefault="00741476" w:rsidP="00602251">
      <w:pPr>
        <w:pStyle w:val="BodyText"/>
        <w:numPr>
          <w:ilvl w:val="0"/>
          <w:numId w:val="57"/>
        </w:numPr>
      </w:pPr>
      <w:r w:rsidRPr="00A93E3E">
        <w:t>Deferred salary payments that are payable after death.</w:t>
      </w:r>
    </w:p>
    <w:p w14:paraId="666E89ED" w14:textId="577838FE" w:rsidR="00741476" w:rsidRDefault="00741476" w:rsidP="00602251">
      <w:pPr>
        <w:pStyle w:val="BodyText"/>
        <w:numPr>
          <w:ilvl w:val="0"/>
          <w:numId w:val="57"/>
        </w:numPr>
      </w:pPr>
      <w:r w:rsidRPr="00A93E3E">
        <w:t>Deferred compensation such as sales incentives or profit sharing to which the decedent was entitled, which is paid to the estate or beneficiary after death.</w:t>
      </w:r>
    </w:p>
    <w:p w14:paraId="39AE4913" w14:textId="42362223" w:rsidR="00741476" w:rsidRDefault="00741476" w:rsidP="00602251">
      <w:pPr>
        <w:pStyle w:val="BodyText"/>
        <w:numPr>
          <w:ilvl w:val="0"/>
          <w:numId w:val="57"/>
        </w:numPr>
        <w:rPr>
          <w:bCs/>
        </w:rPr>
      </w:pPr>
      <w:r w:rsidRPr="00A93E3E">
        <w:t xml:space="preserve">Self-employed business accounts receivable payments received after the date of death. </w:t>
      </w:r>
    </w:p>
    <w:p w14:paraId="6E364108" w14:textId="6687EF6B" w:rsidR="00741476" w:rsidRDefault="00741476" w:rsidP="00602251">
      <w:pPr>
        <w:pStyle w:val="BodyText"/>
        <w:numPr>
          <w:ilvl w:val="0"/>
          <w:numId w:val="57"/>
        </w:numPr>
        <w:rPr>
          <w:bCs/>
        </w:rPr>
      </w:pPr>
      <w:r w:rsidRPr="00A93E3E">
        <w:t>Unpaid royalties or rents attributable to pre</w:t>
      </w:r>
      <w:r w:rsidR="00677D23">
        <w:t>-</w:t>
      </w:r>
      <w:r w:rsidRPr="00A93E3E">
        <w:t>death time periods</w:t>
      </w:r>
    </w:p>
    <w:p w14:paraId="3269B5A9" w14:textId="07F8C573" w:rsidR="00741476" w:rsidRPr="00B666FF" w:rsidRDefault="00741476" w:rsidP="00602251">
      <w:pPr>
        <w:pStyle w:val="BodyText"/>
        <w:numPr>
          <w:ilvl w:val="0"/>
          <w:numId w:val="57"/>
        </w:numPr>
      </w:pPr>
      <w:r w:rsidRPr="00B666FF">
        <w:t>Interest accrued prior to date of death, but paid after the date of death.</w:t>
      </w:r>
    </w:p>
    <w:p w14:paraId="1C6AE1A6" w14:textId="6DBB7DA1" w:rsidR="00741476" w:rsidRPr="007B52F1" w:rsidRDefault="00741476" w:rsidP="00462615">
      <w:pPr>
        <w:pStyle w:val="Heading2"/>
      </w:pPr>
      <w:r w:rsidRPr="00EA57C3">
        <w:rPr>
          <w:bCs/>
          <w:color w:val="FF0000"/>
        </w:rPr>
        <w:br w:type="page"/>
      </w:r>
      <w:r w:rsidRPr="007B52F1">
        <w:lastRenderedPageBreak/>
        <w:t>Conclusion</w:t>
      </w:r>
    </w:p>
    <w:p w14:paraId="4B5F5B32" w14:textId="77777777" w:rsidR="009616DC" w:rsidRDefault="009616DC" w:rsidP="009616DC">
      <w:r w:rsidRPr="00700383">
        <w:t>This concludes the material for this subject. As you can see from the list at right, the scope of the material we covered in this course is extensive.  Therefore, at this time you may wish to return to any sections in which you feel the need for further study.</w:t>
      </w:r>
    </w:p>
    <w:p w14:paraId="243A685B" w14:textId="77777777" w:rsidR="009616DC" w:rsidRDefault="009616DC" w:rsidP="009616DC">
      <w:r w:rsidRPr="00700383">
        <w:t>Note that this subject matter is not static; changes take place each year. Therefore, to remain current, it is important that you find resources to periodically stay abreast of changes, as these may impact the planning strategies that may be utilized.</w:t>
      </w:r>
    </w:p>
    <w:p w14:paraId="6FC220B4" w14:textId="77777777" w:rsidR="009616DC" w:rsidRDefault="009616DC" w:rsidP="009616DC">
      <w:r w:rsidRPr="00700383">
        <w:t xml:space="preserve">Much of this can be picked up in the general news media, but you may be interested in subscribing to the IRS newsletter entitled "IRS e-News for Tax Professionals," which circulates about twice a month. While it covers news in all areas of taxation, it begins with a brief list of topics discussed (usually less than 10), allowing you in less than a minute to discern if there are any topics of interest to you. Towards the end of each year, as </w:t>
      </w:r>
      <w:r w:rsidR="00BF2B10">
        <w:t>gift and estate</w:t>
      </w:r>
      <w:r w:rsidRPr="00700383">
        <w:t xml:space="preserve"> tax numbers adjust for the next year, this newsletter will also alert you to those changes.</w:t>
      </w:r>
    </w:p>
    <w:p w14:paraId="056D9BB2" w14:textId="77777777" w:rsidR="009616DC" w:rsidRDefault="009616DC" w:rsidP="009616DC">
      <w:r w:rsidRPr="00700383">
        <w:t xml:space="preserve">You may subscribe by clicking going to the IRS home site at: </w:t>
      </w:r>
      <w:hyperlink r:id="rId19" w:history="1">
        <w:r w:rsidRPr="00314B40">
          <w:rPr>
            <w:rStyle w:val="Hyperlink"/>
          </w:rPr>
          <w:t>http://www.irs.gov</w:t>
        </w:r>
      </w:hyperlink>
      <w:r>
        <w:t>.</w:t>
      </w: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9616DC" w14:paraId="0FFE68A0" w14:textId="77777777" w:rsidTr="00D74D31">
        <w:tc>
          <w:tcPr>
            <w:tcW w:w="9576" w:type="dxa"/>
            <w:shd w:val="pct20" w:color="auto" w:fill="auto"/>
          </w:tcPr>
          <w:p w14:paraId="58FAAA58" w14:textId="0045E554" w:rsidR="009616DC" w:rsidRPr="009616DC" w:rsidRDefault="009616DC" w:rsidP="00122BD1">
            <w:pPr>
              <w:jc w:val="center"/>
              <w:rPr>
                <w:b/>
              </w:rPr>
            </w:pPr>
            <w:r w:rsidRPr="009616DC">
              <w:rPr>
                <w:b/>
              </w:rPr>
              <w:t>Course Review</w:t>
            </w:r>
          </w:p>
          <w:p w14:paraId="2365D207" w14:textId="3A0EC670" w:rsidR="009616DC" w:rsidRPr="00B666FF" w:rsidRDefault="009616DC" w:rsidP="00122BD1">
            <w:pPr>
              <w:spacing w:before="0"/>
            </w:pPr>
            <w:r w:rsidRPr="00B666FF">
              <w:t>This course covered the following taxation topics</w:t>
            </w:r>
            <w:r w:rsidR="00B2745D">
              <w:t>. Before proceeding to the exam, satisfy yourself that you are familiar with each topic</w:t>
            </w:r>
            <w:r w:rsidRPr="00B666FF">
              <w:t>:</w:t>
            </w:r>
          </w:p>
          <w:p w14:paraId="14372B24" w14:textId="77777777" w:rsidR="009616DC" w:rsidRPr="00B666FF" w:rsidRDefault="00BF2B10" w:rsidP="00122BD1">
            <w:pPr>
              <w:spacing w:before="0"/>
            </w:pPr>
            <w:r>
              <w:rPr>
                <w:b/>
                <w:bCs/>
              </w:rPr>
              <w:t xml:space="preserve">Gift and </w:t>
            </w:r>
            <w:r w:rsidR="009616DC" w:rsidRPr="00B666FF">
              <w:rPr>
                <w:b/>
                <w:bCs/>
              </w:rPr>
              <w:t>Estate Tax Similarities</w:t>
            </w:r>
          </w:p>
          <w:p w14:paraId="237EBA54" w14:textId="77777777" w:rsidR="009616DC" w:rsidRPr="00B666FF" w:rsidRDefault="009616DC" w:rsidP="008C52A9">
            <w:pPr>
              <w:numPr>
                <w:ilvl w:val="0"/>
                <w:numId w:val="37"/>
              </w:numPr>
              <w:spacing w:before="0"/>
            </w:pPr>
            <w:r w:rsidRPr="00B666FF">
              <w:t>Unified Transfer Tax Rates</w:t>
            </w:r>
          </w:p>
          <w:p w14:paraId="4FBEEF79" w14:textId="6C88A521" w:rsidR="009616DC" w:rsidRPr="00B666FF" w:rsidRDefault="009616DC" w:rsidP="008C52A9">
            <w:pPr>
              <w:numPr>
                <w:ilvl w:val="0"/>
                <w:numId w:val="37"/>
              </w:numPr>
              <w:spacing w:before="0"/>
            </w:pPr>
            <w:r w:rsidRPr="00B666FF">
              <w:t>Applicable Credit</w:t>
            </w:r>
            <w:r w:rsidR="00AE3310">
              <w:t xml:space="preserve"> Amount</w:t>
            </w:r>
          </w:p>
          <w:p w14:paraId="6AF5CF51" w14:textId="41C3A3B6" w:rsidR="009616DC" w:rsidRDefault="00AE3310" w:rsidP="008C52A9">
            <w:pPr>
              <w:numPr>
                <w:ilvl w:val="0"/>
                <w:numId w:val="37"/>
              </w:numPr>
              <w:spacing w:before="0"/>
            </w:pPr>
            <w:r>
              <w:t xml:space="preserve">Applicable </w:t>
            </w:r>
            <w:r w:rsidR="009616DC" w:rsidRPr="00B666FF">
              <w:t>Exclusion Amount</w:t>
            </w:r>
          </w:p>
          <w:p w14:paraId="3F7D7FAD" w14:textId="77777777" w:rsidR="00AE3310" w:rsidRDefault="00AE3310" w:rsidP="008C52A9">
            <w:pPr>
              <w:numPr>
                <w:ilvl w:val="0"/>
                <w:numId w:val="37"/>
              </w:numPr>
              <w:spacing w:before="0"/>
            </w:pPr>
            <w:r>
              <w:t>The Unlimited Marital Deduction</w:t>
            </w:r>
          </w:p>
          <w:p w14:paraId="20DFA04B" w14:textId="1C34265B" w:rsidR="00AE3310" w:rsidRPr="00B666FF" w:rsidRDefault="00AE3310" w:rsidP="008C52A9">
            <w:pPr>
              <w:numPr>
                <w:ilvl w:val="0"/>
                <w:numId w:val="37"/>
              </w:numPr>
              <w:spacing w:before="0"/>
            </w:pPr>
            <w:r>
              <w:t>Charitable Deductions</w:t>
            </w:r>
          </w:p>
          <w:p w14:paraId="731F58E0" w14:textId="77777777" w:rsidR="009616DC" w:rsidRPr="00B666FF" w:rsidRDefault="009616DC" w:rsidP="00122BD1">
            <w:pPr>
              <w:spacing w:before="0"/>
            </w:pPr>
            <w:r w:rsidRPr="00B666FF">
              <w:rPr>
                <w:b/>
                <w:bCs/>
              </w:rPr>
              <w:t>Gift Tax Differences</w:t>
            </w:r>
          </w:p>
          <w:p w14:paraId="14A16C5C" w14:textId="77777777" w:rsidR="009616DC" w:rsidRPr="00B666FF" w:rsidRDefault="009616DC" w:rsidP="008C52A9">
            <w:pPr>
              <w:numPr>
                <w:ilvl w:val="0"/>
                <w:numId w:val="38"/>
              </w:numPr>
              <w:spacing w:before="0"/>
            </w:pPr>
            <w:r w:rsidRPr="00B666FF">
              <w:t>What Constitutes a Gift</w:t>
            </w:r>
          </w:p>
          <w:p w14:paraId="1378A0B4" w14:textId="77777777" w:rsidR="00AE3310" w:rsidRPr="00B666FF" w:rsidRDefault="00AE3310" w:rsidP="00AE3310">
            <w:pPr>
              <w:numPr>
                <w:ilvl w:val="0"/>
                <w:numId w:val="38"/>
              </w:numPr>
              <w:spacing w:before="0"/>
            </w:pPr>
            <w:r w:rsidRPr="00B666FF">
              <w:t>Annual Gift Tax Exclusion</w:t>
            </w:r>
          </w:p>
          <w:p w14:paraId="0FC6B6F4" w14:textId="77777777" w:rsidR="009616DC" w:rsidRPr="00B666FF" w:rsidRDefault="009616DC" w:rsidP="008C52A9">
            <w:pPr>
              <w:numPr>
                <w:ilvl w:val="0"/>
                <w:numId w:val="38"/>
              </w:numPr>
              <w:spacing w:before="0"/>
            </w:pPr>
            <w:r w:rsidRPr="00B666FF">
              <w:t>Exclusion for Tuition</w:t>
            </w:r>
          </w:p>
          <w:p w14:paraId="2DD0C64E" w14:textId="77777777" w:rsidR="009616DC" w:rsidRDefault="009616DC" w:rsidP="008C52A9">
            <w:pPr>
              <w:numPr>
                <w:ilvl w:val="0"/>
                <w:numId w:val="38"/>
              </w:numPr>
              <w:spacing w:before="0"/>
            </w:pPr>
            <w:r w:rsidRPr="00B666FF">
              <w:t>Medical Care Exclusion</w:t>
            </w:r>
          </w:p>
          <w:p w14:paraId="3D5462D2" w14:textId="77777777" w:rsidR="000E02B9" w:rsidRPr="00B666FF" w:rsidRDefault="000E02B9" w:rsidP="000E02B9">
            <w:pPr>
              <w:spacing w:before="0"/>
            </w:pPr>
            <w:r w:rsidRPr="00B666FF">
              <w:rPr>
                <w:b/>
                <w:bCs/>
              </w:rPr>
              <w:t>Estate Tax Differences</w:t>
            </w:r>
          </w:p>
          <w:p w14:paraId="13D7E019" w14:textId="77777777" w:rsidR="00AE3310" w:rsidRDefault="00AE3310" w:rsidP="000E02B9">
            <w:pPr>
              <w:numPr>
                <w:ilvl w:val="0"/>
                <w:numId w:val="38"/>
              </w:numPr>
              <w:spacing w:before="0"/>
            </w:pPr>
            <w:r>
              <w:t>What is Included in the Gross Estate</w:t>
            </w:r>
          </w:p>
          <w:p w14:paraId="200F3E5E" w14:textId="52DF7782" w:rsidR="000E02B9" w:rsidRPr="00B666FF" w:rsidRDefault="000E02B9" w:rsidP="00AE3310">
            <w:pPr>
              <w:numPr>
                <w:ilvl w:val="0"/>
                <w:numId w:val="38"/>
              </w:numPr>
              <w:spacing w:before="0"/>
            </w:pPr>
            <w:r w:rsidRPr="00B666FF">
              <w:t>Estate Tax Due Date</w:t>
            </w:r>
            <w:r w:rsidR="00AE3310">
              <w:t xml:space="preserve"> and </w:t>
            </w:r>
            <w:r w:rsidRPr="00B666FF">
              <w:t>Alternative Valuation Date</w:t>
            </w:r>
          </w:p>
          <w:p w14:paraId="37B6AF80" w14:textId="77777777" w:rsidR="00AE3310" w:rsidRDefault="00AE3310" w:rsidP="00B2745D">
            <w:pPr>
              <w:numPr>
                <w:ilvl w:val="0"/>
                <w:numId w:val="38"/>
              </w:numPr>
              <w:spacing w:before="0"/>
            </w:pPr>
            <w:r>
              <w:t>Joint Property</w:t>
            </w:r>
          </w:p>
          <w:p w14:paraId="60C3A848" w14:textId="08FA19B5" w:rsidR="00AE3310" w:rsidRDefault="00AE3310" w:rsidP="000E02B9">
            <w:pPr>
              <w:numPr>
                <w:ilvl w:val="0"/>
                <w:numId w:val="38"/>
              </w:numPr>
              <w:spacing w:before="0"/>
            </w:pPr>
            <w:r>
              <w:t>Estate Valuation</w:t>
            </w:r>
          </w:p>
          <w:p w14:paraId="0C3B58C5" w14:textId="61F89B01" w:rsidR="00AE3310" w:rsidRPr="00B666FF" w:rsidRDefault="00AE3310" w:rsidP="000E02B9">
            <w:pPr>
              <w:numPr>
                <w:ilvl w:val="0"/>
                <w:numId w:val="38"/>
              </w:numPr>
              <w:spacing w:before="0"/>
            </w:pPr>
            <w:r>
              <w:t>Portability Between Spouses</w:t>
            </w:r>
            <w:r w:rsidR="003D5072">
              <w:t xml:space="preserve"> Beginning in 2011</w:t>
            </w:r>
          </w:p>
          <w:p w14:paraId="21B4C246" w14:textId="77777777" w:rsidR="009616DC" w:rsidRDefault="009616DC" w:rsidP="00122BD1">
            <w:pPr>
              <w:spacing w:before="0"/>
              <w:rPr>
                <w:b/>
                <w:bCs/>
              </w:rPr>
            </w:pPr>
            <w:r w:rsidRPr="00B666FF">
              <w:rPr>
                <w:b/>
                <w:bCs/>
              </w:rPr>
              <w:t>Generation Skipping Taxes</w:t>
            </w:r>
          </w:p>
          <w:p w14:paraId="4EDC2978" w14:textId="77777777" w:rsidR="00AE3310" w:rsidRDefault="00AE3310" w:rsidP="00D74D31">
            <w:pPr>
              <w:pStyle w:val="ListParagraph"/>
              <w:numPr>
                <w:ilvl w:val="0"/>
                <w:numId w:val="58"/>
              </w:numPr>
              <w:spacing w:before="0"/>
              <w:contextualSpacing w:val="0"/>
            </w:pPr>
            <w:r>
              <w:t xml:space="preserve">How to Identify Skip </w:t>
            </w:r>
            <w:proofErr w:type="gramStart"/>
            <w:r>
              <w:t>Persons</w:t>
            </w:r>
            <w:proofErr w:type="gramEnd"/>
          </w:p>
          <w:p w14:paraId="71730640" w14:textId="6C72B0AF" w:rsidR="00AE3310" w:rsidRDefault="00AE3310" w:rsidP="00D74D31">
            <w:pPr>
              <w:pStyle w:val="ListParagraph"/>
              <w:numPr>
                <w:ilvl w:val="0"/>
                <w:numId w:val="58"/>
              </w:numPr>
              <w:spacing w:before="0"/>
              <w:contextualSpacing w:val="0"/>
            </w:pPr>
            <w:r>
              <w:t>The Predeceased Parent Rule</w:t>
            </w:r>
          </w:p>
          <w:p w14:paraId="0CA87E3B" w14:textId="0A3CE93C" w:rsidR="00AE3310" w:rsidRDefault="00AE3310" w:rsidP="00D74D31">
            <w:pPr>
              <w:pStyle w:val="ListParagraph"/>
              <w:numPr>
                <w:ilvl w:val="0"/>
                <w:numId w:val="58"/>
              </w:numPr>
              <w:spacing w:before="0"/>
              <w:contextualSpacing w:val="0"/>
            </w:pPr>
            <w:r>
              <w:lastRenderedPageBreak/>
              <w:t>Triggering Events</w:t>
            </w:r>
          </w:p>
          <w:p w14:paraId="5F7338DD" w14:textId="3F8D1A12" w:rsidR="00AE3310" w:rsidRPr="00B666FF" w:rsidRDefault="00AE3310" w:rsidP="00D74D31">
            <w:pPr>
              <w:pStyle w:val="ListParagraph"/>
              <w:numPr>
                <w:ilvl w:val="0"/>
                <w:numId w:val="58"/>
              </w:numPr>
              <w:spacing w:before="0"/>
              <w:contextualSpacing w:val="0"/>
            </w:pPr>
            <w:r>
              <w:t>The GST Tax Rate and Exemption</w:t>
            </w:r>
          </w:p>
          <w:p w14:paraId="70EA8B2C" w14:textId="77777777" w:rsidR="009616DC" w:rsidRDefault="009616DC" w:rsidP="00122BD1">
            <w:pPr>
              <w:spacing w:before="0"/>
              <w:rPr>
                <w:b/>
                <w:bCs/>
              </w:rPr>
            </w:pPr>
            <w:r w:rsidRPr="00122BD1">
              <w:rPr>
                <w:b/>
                <w:bCs/>
              </w:rPr>
              <w:t>Income Taxes Related to Gifts and Estates</w:t>
            </w:r>
          </w:p>
          <w:p w14:paraId="758540D9" w14:textId="77777777" w:rsidR="00AE3310" w:rsidRDefault="00AE3310" w:rsidP="00D74D31">
            <w:pPr>
              <w:pStyle w:val="ListParagraph"/>
              <w:numPr>
                <w:ilvl w:val="0"/>
                <w:numId w:val="59"/>
              </w:numPr>
              <w:spacing w:before="0"/>
              <w:contextualSpacing w:val="0"/>
            </w:pPr>
            <w:r>
              <w:t>Charitable Deductions</w:t>
            </w:r>
          </w:p>
          <w:p w14:paraId="4F761664" w14:textId="77777777" w:rsidR="00AE3310" w:rsidRDefault="00AE3310" w:rsidP="00D74D31">
            <w:pPr>
              <w:pStyle w:val="ListParagraph"/>
              <w:numPr>
                <w:ilvl w:val="0"/>
                <w:numId w:val="59"/>
              </w:numPr>
              <w:spacing w:before="0"/>
              <w:contextualSpacing w:val="0"/>
            </w:pPr>
            <w:r>
              <w:t>Step-Up in Basis at Death</w:t>
            </w:r>
          </w:p>
          <w:p w14:paraId="2E8DC655" w14:textId="6E9E7D67" w:rsidR="00AE3310" w:rsidRDefault="00AE3310" w:rsidP="00D74D31">
            <w:pPr>
              <w:pStyle w:val="ListParagraph"/>
              <w:numPr>
                <w:ilvl w:val="0"/>
                <w:numId w:val="59"/>
              </w:numPr>
              <w:spacing w:before="0"/>
              <w:contextualSpacing w:val="0"/>
            </w:pPr>
            <w:r>
              <w:t>Income in Respect of a Decedent</w:t>
            </w:r>
          </w:p>
        </w:tc>
      </w:tr>
    </w:tbl>
    <w:p w14:paraId="2E006904" w14:textId="04666627" w:rsidR="009616DC" w:rsidRPr="00676E73" w:rsidRDefault="009616DC" w:rsidP="009616DC">
      <w:pPr>
        <w:rPr>
          <w:color w:val="000000"/>
        </w:rPr>
      </w:pPr>
    </w:p>
    <w:sectPr w:rsidR="009616DC" w:rsidRPr="00676E73" w:rsidSect="00E52948">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C12DE" w14:textId="77777777" w:rsidR="00E07953" w:rsidRDefault="00E07953">
      <w:r>
        <w:separator/>
      </w:r>
    </w:p>
  </w:endnote>
  <w:endnote w:type="continuationSeparator" w:id="0">
    <w:p w14:paraId="510839CF" w14:textId="77777777" w:rsidR="00E07953" w:rsidRDefault="00E0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Wingdings 2">
    <w:panose1 w:val="05020102010507070707"/>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222F8" w14:textId="7A319B41" w:rsidR="00D0153B" w:rsidRPr="003909FB" w:rsidRDefault="00D0153B" w:rsidP="006C20C1">
    <w:pPr>
      <w:tabs>
        <w:tab w:val="left" w:pos="7560"/>
      </w:tabs>
      <w:autoSpaceDE w:val="0"/>
      <w:autoSpaceDN w:val="0"/>
      <w:adjustRightInd w:val="0"/>
      <w:spacing w:after="0"/>
      <w:rPr>
        <w:sz w:val="16"/>
        <w:szCs w:val="16"/>
      </w:rPr>
    </w:pPr>
    <w:r>
      <w:rPr>
        <w:noProof/>
        <w:sz w:val="16"/>
        <w:szCs w:val="16"/>
      </w:rPr>
      <w:drawing>
        <wp:anchor distT="0" distB="0" distL="114300" distR="114300" simplePos="0" relativeHeight="251657216" behindDoc="1" locked="0" layoutInCell="1" allowOverlap="1" wp14:anchorId="6D66EDC0" wp14:editId="20BBD750">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6" name="Picture 5"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pic:spPr>
              </pic:pic>
            </a:graphicData>
          </a:graphic>
          <wp14:sizeRelH relativeFrom="page">
            <wp14:pctWidth>0</wp14:pctWidth>
          </wp14:sizeRelH>
          <wp14:sizeRelV relativeFrom="page">
            <wp14:pctHeight>0</wp14:pctHeight>
          </wp14:sizeRelV>
        </wp:anchor>
      </w:drawing>
    </w:r>
    <w:r w:rsidRPr="003909FB">
      <w:rPr>
        <w:sz w:val="16"/>
        <w:szCs w:val="16"/>
      </w:rPr>
      <w:t xml:space="preserve">© </w:t>
    </w:r>
    <w:r>
      <w:rPr>
        <w:sz w:val="16"/>
        <w:szCs w:val="16"/>
      </w:rPr>
      <w:t>2016</w:t>
    </w:r>
    <w:r w:rsidRPr="003909FB">
      <w:rPr>
        <w:sz w:val="16"/>
        <w:szCs w:val="16"/>
      </w:rPr>
      <w:t xml:space="preserve"> Greene Consulting Associates, LLC. All Rights Reserved.  </w:t>
    </w:r>
    <w:r w:rsidRPr="003909FB">
      <w:rPr>
        <w:sz w:val="16"/>
        <w:szCs w:val="16"/>
      </w:rPr>
      <w:tab/>
    </w:r>
    <w:r w:rsidRPr="003909FB">
      <w:rPr>
        <w:rStyle w:val="PageNumber"/>
        <w:sz w:val="16"/>
        <w:szCs w:val="16"/>
      </w:rPr>
      <w:fldChar w:fldCharType="begin"/>
    </w:r>
    <w:r w:rsidRPr="003909FB">
      <w:rPr>
        <w:rStyle w:val="PageNumber"/>
        <w:sz w:val="16"/>
        <w:szCs w:val="16"/>
      </w:rPr>
      <w:instrText xml:space="preserve"> PAGE </w:instrText>
    </w:r>
    <w:r w:rsidRPr="003909FB">
      <w:rPr>
        <w:rStyle w:val="PageNumber"/>
        <w:sz w:val="16"/>
        <w:szCs w:val="16"/>
      </w:rPr>
      <w:fldChar w:fldCharType="separate"/>
    </w:r>
    <w:r w:rsidR="00452A2C">
      <w:rPr>
        <w:rStyle w:val="PageNumber"/>
        <w:noProof/>
        <w:sz w:val="16"/>
        <w:szCs w:val="16"/>
      </w:rPr>
      <w:t>44</w:t>
    </w:r>
    <w:r w:rsidRPr="003909FB">
      <w:rPr>
        <w:rStyle w:val="PageNumber"/>
        <w:sz w:val="16"/>
        <w:szCs w:val="16"/>
      </w:rPr>
      <w:fldChar w:fldCharType="end"/>
    </w:r>
  </w:p>
  <w:p w14:paraId="1AF44356" w14:textId="77777777" w:rsidR="00D0153B" w:rsidRPr="003909FB" w:rsidRDefault="00D0153B" w:rsidP="00926467">
    <w:pPr>
      <w:pStyle w:val="Footer"/>
      <w:rPr>
        <w:szCs w:val="16"/>
      </w:rPr>
    </w:pPr>
    <w:r w:rsidRPr="003909FB">
      <w:rPr>
        <w:szCs w:val="16"/>
      </w:rPr>
      <w:t xml:space="preserve">Intended solely for use by </w:t>
    </w:r>
    <w:r>
      <w:rPr>
        <w:szCs w:val="16"/>
      </w:rPr>
      <w:t>authorized</w:t>
    </w:r>
    <w:r w:rsidRPr="003909FB">
      <w:rPr>
        <w:szCs w:val="16"/>
      </w:rPr>
      <w:t xml:space="preserve"> users. </w:t>
    </w:r>
  </w:p>
  <w:p w14:paraId="27C7F969" w14:textId="77777777" w:rsidR="00D0153B" w:rsidRPr="003909FB" w:rsidRDefault="00D0153B" w:rsidP="00926467">
    <w:pPr>
      <w:pStyle w:val="Footer"/>
      <w:rPr>
        <w:szCs w:val="16"/>
      </w:rPr>
    </w:pPr>
    <w:r w:rsidRPr="003909FB">
      <w:rPr>
        <w:szCs w:val="16"/>
      </w:rPr>
      <w:t xml:space="preserve">Not to be reproduced or circulated without prior approval.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E607D" w14:textId="77777777" w:rsidR="00E07953" w:rsidRDefault="00E07953">
      <w:r>
        <w:separator/>
      </w:r>
    </w:p>
  </w:footnote>
  <w:footnote w:type="continuationSeparator" w:id="0">
    <w:p w14:paraId="71F8B613" w14:textId="77777777" w:rsidR="00E07953" w:rsidRDefault="00E079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7CA96" w14:textId="77777777" w:rsidR="00D0153B" w:rsidRDefault="00D0153B" w:rsidP="006C20C1">
    <w:pPr>
      <w:pStyle w:val="Header"/>
      <w:ind w:right="-270"/>
      <w:jc w:val="right"/>
      <w:rPr>
        <w:b/>
        <w:bCs/>
      </w:rPr>
    </w:pPr>
    <w:r>
      <w:rPr>
        <w:noProof/>
      </w:rPr>
      <mc:AlternateContent>
        <mc:Choice Requires="wps">
          <w:drawing>
            <wp:anchor distT="0" distB="0" distL="114300" distR="114300" simplePos="0" relativeHeight="251658240" behindDoc="0" locked="0" layoutInCell="1" allowOverlap="1" wp14:anchorId="5FF57FD3" wp14:editId="6835A77A">
              <wp:simplePos x="0" y="0"/>
              <wp:positionH relativeFrom="column">
                <wp:posOffset>-34925</wp:posOffset>
              </wp:positionH>
              <wp:positionV relativeFrom="paragraph">
                <wp:posOffset>225425</wp:posOffset>
              </wp:positionV>
              <wp:extent cx="6181725" cy="100330"/>
              <wp:effectExtent l="3175" t="0" r="0" b="444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023EB" id="Rectangle 7" o:spid="_x0000_s1026" style="position:absolute;margin-left:-2.75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" fillcolor="black" stroked="f">
              <v:fill color2="#339" rotate="t" angle="90" focus="100%" type="gradient"/>
            </v:rect>
          </w:pict>
        </mc:Fallback>
      </mc:AlternateContent>
    </w:r>
    <w:r>
      <w:rPr>
        <w:b/>
        <w:bCs/>
        <w:noProof/>
      </w:rPr>
      <w:t>Principles of Financial Planning: Transfer Taxation</w:t>
    </w:r>
  </w:p>
  <w:p w14:paraId="57C38CF8" w14:textId="77777777" w:rsidR="00D0153B" w:rsidRDefault="00D015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95pt;height:15.95pt" o:bullet="t">
        <v:imagedata r:id="rId1" o:title=""/>
      </v:shape>
    </w:pict>
  </w:numPicBullet>
  <w:numPicBullet w:numPicBulletId="1">
    <w:pict>
      <v:shape id="_x0000_i1032" type="#_x0000_t75" style="width:15.95pt;height:15.95pt" o:bullet="t">
        <v:imagedata r:id="rId2" o:title=""/>
      </v:shape>
    </w:pict>
  </w:numPicBullet>
  <w:abstractNum w:abstractNumId="0">
    <w:nsid w:val="FFFFFF1D"/>
    <w:multiLevelType w:val="multilevel"/>
    <w:tmpl w:val="F3BAC4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906376E"/>
    <w:lvl w:ilvl="0">
      <w:start w:val="1"/>
      <w:numFmt w:val="decimal"/>
      <w:lvlText w:val="%1."/>
      <w:lvlJc w:val="left"/>
      <w:pPr>
        <w:tabs>
          <w:tab w:val="num" w:pos="1800"/>
        </w:tabs>
        <w:ind w:left="1800" w:hanging="360"/>
      </w:pPr>
    </w:lvl>
  </w:abstractNum>
  <w:abstractNum w:abstractNumId="2">
    <w:nsid w:val="FFFFFF7D"/>
    <w:multiLevelType w:val="singleLevel"/>
    <w:tmpl w:val="6710701E"/>
    <w:lvl w:ilvl="0">
      <w:start w:val="1"/>
      <w:numFmt w:val="decimal"/>
      <w:lvlText w:val="%1."/>
      <w:lvlJc w:val="left"/>
      <w:pPr>
        <w:tabs>
          <w:tab w:val="num" w:pos="1440"/>
        </w:tabs>
        <w:ind w:left="1440" w:hanging="360"/>
      </w:pPr>
    </w:lvl>
  </w:abstractNum>
  <w:abstractNum w:abstractNumId="3">
    <w:nsid w:val="FFFFFF7E"/>
    <w:multiLevelType w:val="singleLevel"/>
    <w:tmpl w:val="975AF42C"/>
    <w:lvl w:ilvl="0">
      <w:start w:val="1"/>
      <w:numFmt w:val="decimal"/>
      <w:lvlText w:val="%1."/>
      <w:lvlJc w:val="left"/>
      <w:pPr>
        <w:tabs>
          <w:tab w:val="num" w:pos="1080"/>
        </w:tabs>
        <w:ind w:left="1080" w:hanging="360"/>
      </w:pPr>
    </w:lvl>
  </w:abstractNum>
  <w:abstractNum w:abstractNumId="4">
    <w:nsid w:val="FFFFFF7F"/>
    <w:multiLevelType w:val="singleLevel"/>
    <w:tmpl w:val="C5803C16"/>
    <w:lvl w:ilvl="0">
      <w:start w:val="1"/>
      <w:numFmt w:val="decimal"/>
      <w:lvlText w:val="%1."/>
      <w:lvlJc w:val="left"/>
      <w:pPr>
        <w:tabs>
          <w:tab w:val="num" w:pos="720"/>
        </w:tabs>
        <w:ind w:left="720" w:hanging="360"/>
      </w:pPr>
    </w:lvl>
  </w:abstractNum>
  <w:abstractNum w:abstractNumId="5">
    <w:nsid w:val="FFFFFF80"/>
    <w:multiLevelType w:val="singleLevel"/>
    <w:tmpl w:val="40DCC31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1FC1AB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2BA09F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FCC93A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74CF0C"/>
    <w:lvl w:ilvl="0">
      <w:start w:val="1"/>
      <w:numFmt w:val="decimal"/>
      <w:lvlText w:val="%1."/>
      <w:lvlJc w:val="left"/>
      <w:pPr>
        <w:tabs>
          <w:tab w:val="num" w:pos="360"/>
        </w:tabs>
        <w:ind w:left="360" w:hanging="360"/>
      </w:pPr>
    </w:lvl>
  </w:abstractNum>
  <w:abstractNum w:abstractNumId="10">
    <w:nsid w:val="FFFFFF89"/>
    <w:multiLevelType w:val="singleLevel"/>
    <w:tmpl w:val="5A562A58"/>
    <w:lvl w:ilvl="0">
      <w:start w:val="1"/>
      <w:numFmt w:val="bullet"/>
      <w:lvlText w:val=""/>
      <w:lvlJc w:val="left"/>
      <w:pPr>
        <w:tabs>
          <w:tab w:val="num" w:pos="360"/>
        </w:tabs>
        <w:ind w:left="360" w:hanging="360"/>
      </w:pPr>
      <w:rPr>
        <w:rFonts w:ascii="Symbol" w:hAnsi="Symbol" w:hint="default"/>
      </w:rPr>
    </w:lvl>
  </w:abstractNum>
  <w:abstractNum w:abstractNumId="11">
    <w:nsid w:val="0491597A"/>
    <w:multiLevelType w:val="hybridMultilevel"/>
    <w:tmpl w:val="AA841E08"/>
    <w:lvl w:ilvl="0" w:tplc="E3C83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976B71"/>
    <w:multiLevelType w:val="hybridMultilevel"/>
    <w:tmpl w:val="73B6688C"/>
    <w:lvl w:ilvl="0" w:tplc="322AE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29291C"/>
    <w:multiLevelType w:val="hybridMultilevel"/>
    <w:tmpl w:val="9DAC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A77536"/>
    <w:multiLevelType w:val="hybridMultilevel"/>
    <w:tmpl w:val="369C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646B3F"/>
    <w:multiLevelType w:val="hybridMultilevel"/>
    <w:tmpl w:val="21B2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000273"/>
    <w:multiLevelType w:val="hybridMultilevel"/>
    <w:tmpl w:val="4218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793406"/>
    <w:multiLevelType w:val="hybridMultilevel"/>
    <w:tmpl w:val="0DA8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7B4C71"/>
    <w:multiLevelType w:val="hybridMultilevel"/>
    <w:tmpl w:val="BE22C5E2"/>
    <w:lvl w:ilvl="0" w:tplc="E3C83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564D33"/>
    <w:multiLevelType w:val="hybridMultilevel"/>
    <w:tmpl w:val="DA86E3B0"/>
    <w:lvl w:ilvl="0" w:tplc="292C0330">
      <w:start w:val="1"/>
      <w:numFmt w:val="decimal"/>
      <w:lvlText w:val="%1."/>
      <w:lvlJc w:val="left"/>
      <w:pPr>
        <w:ind w:left="720" w:hanging="360"/>
      </w:pPr>
      <w:rPr>
        <w:rFonts w:ascii="Source Sans Pro" w:hAnsi="Source Sans Pro" w:hint="default"/>
        <w:b w:val="0"/>
        <w:bCs w:val="0"/>
        <w:i w:val="0"/>
        <w:iCs w:val="0"/>
        <w:color w:val="auto"/>
        <w:sz w:val="3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B1344B"/>
    <w:multiLevelType w:val="hybridMultilevel"/>
    <w:tmpl w:val="A9DA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3C7020"/>
    <w:multiLevelType w:val="hybridMultilevel"/>
    <w:tmpl w:val="39D2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851C41"/>
    <w:multiLevelType w:val="hybridMultilevel"/>
    <w:tmpl w:val="57C4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B768A3"/>
    <w:multiLevelType w:val="hybridMultilevel"/>
    <w:tmpl w:val="9502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BE78A7"/>
    <w:multiLevelType w:val="hybridMultilevel"/>
    <w:tmpl w:val="B01E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601A79"/>
    <w:multiLevelType w:val="multilevel"/>
    <w:tmpl w:val="1304D9E0"/>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B1279"/>
    <w:multiLevelType w:val="hybridMultilevel"/>
    <w:tmpl w:val="AC7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106FA4"/>
    <w:multiLevelType w:val="hybridMultilevel"/>
    <w:tmpl w:val="4CA0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AF7050"/>
    <w:multiLevelType w:val="hybridMultilevel"/>
    <w:tmpl w:val="1690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F501C4"/>
    <w:multiLevelType w:val="hybridMultilevel"/>
    <w:tmpl w:val="F2EC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E850C3"/>
    <w:multiLevelType w:val="multilevel"/>
    <w:tmpl w:val="1FCAD1EC"/>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368E16DE"/>
    <w:multiLevelType w:val="hybridMultilevel"/>
    <w:tmpl w:val="0A9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46151D"/>
    <w:multiLevelType w:val="hybridMultilevel"/>
    <w:tmpl w:val="74F2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5055CD"/>
    <w:multiLevelType w:val="hybridMultilevel"/>
    <w:tmpl w:val="4BCEB136"/>
    <w:lvl w:ilvl="0" w:tplc="292C0330">
      <w:start w:val="1"/>
      <w:numFmt w:val="decimal"/>
      <w:lvlText w:val="%1."/>
      <w:lvlJc w:val="left"/>
      <w:pPr>
        <w:ind w:left="720" w:hanging="360"/>
      </w:pPr>
      <w:rPr>
        <w:rFonts w:ascii="Source Sans Pro" w:hAnsi="Source Sans Pro" w:hint="default"/>
        <w:b w:val="0"/>
        <w:bCs w:val="0"/>
        <w:i w:val="0"/>
        <w:iCs w:val="0"/>
        <w:color w:val="auto"/>
        <w:sz w:val="3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ED1171E"/>
    <w:multiLevelType w:val="hybridMultilevel"/>
    <w:tmpl w:val="379A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EA22FE"/>
    <w:multiLevelType w:val="hybridMultilevel"/>
    <w:tmpl w:val="D29E768C"/>
    <w:lvl w:ilvl="0" w:tplc="331E91C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2E6223"/>
    <w:multiLevelType w:val="hybridMultilevel"/>
    <w:tmpl w:val="54D2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3A317B"/>
    <w:multiLevelType w:val="hybridMultilevel"/>
    <w:tmpl w:val="D1FC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81932BB"/>
    <w:multiLevelType w:val="hybridMultilevel"/>
    <w:tmpl w:val="EC74E3BE"/>
    <w:lvl w:ilvl="0" w:tplc="A5146D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D83C96"/>
    <w:multiLevelType w:val="hybridMultilevel"/>
    <w:tmpl w:val="E90C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615D60"/>
    <w:multiLevelType w:val="hybridMultilevel"/>
    <w:tmpl w:val="E5B6FBF6"/>
    <w:lvl w:ilvl="0" w:tplc="292C0330">
      <w:start w:val="1"/>
      <w:numFmt w:val="decimal"/>
      <w:lvlText w:val="%1."/>
      <w:lvlJc w:val="left"/>
      <w:pPr>
        <w:ind w:left="720" w:hanging="360"/>
      </w:pPr>
      <w:rPr>
        <w:rFonts w:ascii="Source Sans Pro" w:hAnsi="Source Sans Pro" w:hint="default"/>
        <w:b w:val="0"/>
        <w:bCs w:val="0"/>
        <w:i w:val="0"/>
        <w:iCs w:val="0"/>
        <w:color w:val="auto"/>
        <w:sz w:val="3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nsid w:val="4DD34CBA"/>
    <w:multiLevelType w:val="hybridMultilevel"/>
    <w:tmpl w:val="6F360D0C"/>
    <w:lvl w:ilvl="0" w:tplc="292C0330">
      <w:start w:val="1"/>
      <w:numFmt w:val="decimal"/>
      <w:lvlText w:val="%1."/>
      <w:lvlJc w:val="left"/>
      <w:pPr>
        <w:ind w:left="720" w:hanging="360"/>
      </w:pPr>
      <w:rPr>
        <w:rFonts w:ascii="Source Sans Pro" w:hAnsi="Source Sans Pro" w:hint="default"/>
        <w:b w:val="0"/>
        <w:bCs w:val="0"/>
        <w:i w:val="0"/>
        <w:iCs w:val="0"/>
        <w:color w:val="auto"/>
        <w:sz w:val="3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EEA2E06"/>
    <w:multiLevelType w:val="hybridMultilevel"/>
    <w:tmpl w:val="B6D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2571474"/>
    <w:multiLevelType w:val="hybridMultilevel"/>
    <w:tmpl w:val="B01E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2E96E63"/>
    <w:multiLevelType w:val="multilevel"/>
    <w:tmpl w:val="95021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57452923"/>
    <w:multiLevelType w:val="hybridMultilevel"/>
    <w:tmpl w:val="AD8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5D3E4E"/>
    <w:multiLevelType w:val="hybridMultilevel"/>
    <w:tmpl w:val="0CD6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B214F44"/>
    <w:multiLevelType w:val="hybridMultilevel"/>
    <w:tmpl w:val="79BA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F74213A"/>
    <w:multiLevelType w:val="multilevel"/>
    <w:tmpl w:val="020CBF50"/>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627F7D67"/>
    <w:multiLevelType w:val="hybridMultilevel"/>
    <w:tmpl w:val="5392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55">
    <w:nsid w:val="6D0771C3"/>
    <w:multiLevelType w:val="hybridMultilevel"/>
    <w:tmpl w:val="1CA2DDCA"/>
    <w:lvl w:ilvl="0" w:tplc="04090001">
      <w:start w:val="1"/>
      <w:numFmt w:val="bullet"/>
      <w:lvlText w:val=""/>
      <w:lvlJc w:val="left"/>
      <w:pPr>
        <w:ind w:left="720" w:hanging="360"/>
      </w:pPr>
      <w:rPr>
        <w:rFonts w:ascii="Symbol" w:hAnsi="Symbol" w:hint="default"/>
      </w:rPr>
    </w:lvl>
    <w:lvl w:ilvl="1" w:tplc="07D2481A">
      <w:numFmt w:val="bullet"/>
      <w:lvlText w:val="•"/>
      <w:lvlJc w:val="left"/>
      <w:pPr>
        <w:ind w:left="1800" w:hanging="720"/>
      </w:pPr>
      <w:rPr>
        <w:rFonts w:ascii="Verdana" w:eastAsia="Times New Roman" w:hAnsi="Verdan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FB75FC"/>
    <w:multiLevelType w:val="hybridMultilevel"/>
    <w:tmpl w:val="0D32A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234CBB"/>
    <w:multiLevelType w:val="hybridMultilevel"/>
    <w:tmpl w:val="DCF64D16"/>
    <w:lvl w:ilvl="0" w:tplc="B96289D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05A09D9"/>
    <w:multiLevelType w:val="hybridMultilevel"/>
    <w:tmpl w:val="ABF096A8"/>
    <w:lvl w:ilvl="0" w:tplc="100ABA2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3A4510"/>
    <w:multiLevelType w:val="hybridMultilevel"/>
    <w:tmpl w:val="50E2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CA341C"/>
    <w:multiLevelType w:val="hybridMultilevel"/>
    <w:tmpl w:val="3D6A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387E62"/>
    <w:multiLevelType w:val="hybridMultilevel"/>
    <w:tmpl w:val="E512A152"/>
    <w:lvl w:ilvl="0" w:tplc="292C0330">
      <w:start w:val="1"/>
      <w:numFmt w:val="decimal"/>
      <w:lvlText w:val="%1."/>
      <w:lvlJc w:val="left"/>
      <w:pPr>
        <w:ind w:left="720" w:hanging="360"/>
      </w:pPr>
      <w:rPr>
        <w:rFonts w:ascii="Source Sans Pro" w:hAnsi="Source Sans Pro" w:hint="default"/>
        <w:b w:val="0"/>
        <w:bCs w:val="0"/>
        <w:i w:val="0"/>
        <w:iCs w:val="0"/>
        <w:color w:val="auto"/>
        <w:sz w:val="3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BE4DA2"/>
    <w:multiLevelType w:val="hybridMultilevel"/>
    <w:tmpl w:val="3D6A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C60500"/>
    <w:multiLevelType w:val="hybridMultilevel"/>
    <w:tmpl w:val="D5C6BFE6"/>
    <w:lvl w:ilvl="0" w:tplc="292C0330">
      <w:start w:val="1"/>
      <w:numFmt w:val="decimal"/>
      <w:lvlText w:val="%1."/>
      <w:lvlJc w:val="left"/>
      <w:pPr>
        <w:ind w:left="720" w:hanging="360"/>
      </w:pPr>
      <w:rPr>
        <w:rFonts w:ascii="Source Sans Pro" w:hAnsi="Source Sans Pro" w:hint="default"/>
        <w:b w:val="0"/>
        <w:bCs w:val="0"/>
        <w:i w:val="0"/>
        <w:iCs w:val="0"/>
        <w:color w:val="auto"/>
        <w:sz w:val="3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BF70381"/>
    <w:multiLevelType w:val="hybridMultilevel"/>
    <w:tmpl w:val="42D2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54"/>
  </w:num>
  <w:num w:numId="3">
    <w:abstractNumId w:val="26"/>
  </w:num>
  <w:num w:numId="4">
    <w:abstractNumId w:val="48"/>
  </w:num>
  <w:num w:numId="5">
    <w:abstractNumId w:val="42"/>
  </w:num>
  <w:num w:numId="6">
    <w:abstractNumId w:val="58"/>
  </w:num>
  <w:num w:numId="7">
    <w:abstractNumId w:val="36"/>
  </w:num>
  <w:num w:numId="8">
    <w:abstractNumId w:val="39"/>
  </w:num>
  <w:num w:numId="9">
    <w:abstractNumId w:val="57"/>
  </w:num>
  <w:num w:numId="10">
    <w:abstractNumId w:val="56"/>
  </w:num>
  <w:num w:numId="11">
    <w:abstractNumId w:val="27"/>
  </w:num>
  <w:num w:numId="12">
    <w:abstractNumId w:val="50"/>
  </w:num>
  <w:num w:numId="13">
    <w:abstractNumId w:val="37"/>
  </w:num>
  <w:num w:numId="14">
    <w:abstractNumId w:val="17"/>
  </w:num>
  <w:num w:numId="15">
    <w:abstractNumId w:val="45"/>
  </w:num>
  <w:num w:numId="16">
    <w:abstractNumId w:val="32"/>
  </w:num>
  <w:num w:numId="17">
    <w:abstractNumId w:val="12"/>
  </w:num>
  <w:num w:numId="18">
    <w:abstractNumId w:val="24"/>
  </w:num>
  <w:num w:numId="19">
    <w:abstractNumId w:val="55"/>
  </w:num>
  <w:num w:numId="20">
    <w:abstractNumId w:val="20"/>
  </w:num>
  <w:num w:numId="21">
    <w:abstractNumId w:val="64"/>
  </w:num>
  <w:num w:numId="22">
    <w:abstractNumId w:val="14"/>
  </w:num>
  <w:num w:numId="23">
    <w:abstractNumId w:val="49"/>
  </w:num>
  <w:num w:numId="24">
    <w:abstractNumId w:val="29"/>
  </w:num>
  <w:num w:numId="25">
    <w:abstractNumId w:val="53"/>
  </w:num>
  <w:num w:numId="26">
    <w:abstractNumId w:val="40"/>
  </w:num>
  <w:num w:numId="27">
    <w:abstractNumId w:val="13"/>
  </w:num>
  <w:num w:numId="28">
    <w:abstractNumId w:val="44"/>
  </w:num>
  <w:num w:numId="29">
    <w:abstractNumId w:val="23"/>
  </w:num>
  <w:num w:numId="30">
    <w:abstractNumId w:val="28"/>
  </w:num>
  <w:num w:numId="31">
    <w:abstractNumId w:val="60"/>
  </w:num>
  <w:num w:numId="32">
    <w:abstractNumId w:val="30"/>
  </w:num>
  <w:num w:numId="33">
    <w:abstractNumId w:val="16"/>
  </w:num>
  <w:num w:numId="34">
    <w:abstractNumId w:val="21"/>
  </w:num>
  <w:num w:numId="35">
    <w:abstractNumId w:val="62"/>
  </w:num>
  <w:num w:numId="36">
    <w:abstractNumId w:val="47"/>
  </w:num>
  <w:num w:numId="37">
    <w:abstractNumId w:val="59"/>
  </w:num>
  <w:num w:numId="38">
    <w:abstractNumId w:val="22"/>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15"/>
  </w:num>
  <w:num w:numId="51">
    <w:abstractNumId w:val="18"/>
  </w:num>
  <w:num w:numId="52">
    <w:abstractNumId w:val="11"/>
  </w:num>
  <w:num w:numId="53">
    <w:abstractNumId w:val="46"/>
  </w:num>
  <w:num w:numId="54">
    <w:abstractNumId w:val="31"/>
  </w:num>
  <w:num w:numId="55">
    <w:abstractNumId w:val="51"/>
  </w:num>
  <w:num w:numId="56">
    <w:abstractNumId w:val="25"/>
  </w:num>
  <w:num w:numId="57">
    <w:abstractNumId w:val="33"/>
  </w:num>
  <w:num w:numId="58">
    <w:abstractNumId w:val="38"/>
  </w:num>
  <w:num w:numId="59">
    <w:abstractNumId w:val="35"/>
  </w:num>
  <w:num w:numId="60">
    <w:abstractNumId w:val="41"/>
  </w:num>
  <w:num w:numId="61">
    <w:abstractNumId w:val="19"/>
  </w:num>
  <w:num w:numId="62">
    <w:abstractNumId w:val="61"/>
  </w:num>
  <w:num w:numId="63">
    <w:abstractNumId w:val="43"/>
  </w:num>
  <w:num w:numId="64">
    <w:abstractNumId w:val="34"/>
  </w:num>
  <w:num w:numId="65">
    <w:abstractNumId w:val="63"/>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Tyler">
    <w15:presenceInfo w15:providerId="None" w15:userId="Rick Ty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proofState w:spelling="clean" w:grammar="clean"/>
  <w:attachedTemplate r:id="rId1"/>
  <w:linkStyles/>
  <w:trackRevisions/>
  <w:defaultTabStop w:val="720"/>
  <w:noPunctuationKerning/>
  <w:characterSpacingControl w:val="doNotCompress"/>
  <w:hdrShapeDefaults>
    <o:shapedefaults v:ext="edit" spidmax="2049">
      <o:colormru v:ext="edit" colors="#e7e6cf,#bfba8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0E"/>
    <w:rsid w:val="00000BBC"/>
    <w:rsid w:val="0000196E"/>
    <w:rsid w:val="00001AA0"/>
    <w:rsid w:val="000022AB"/>
    <w:rsid w:val="00011BDF"/>
    <w:rsid w:val="00012C79"/>
    <w:rsid w:val="00013BC9"/>
    <w:rsid w:val="00015398"/>
    <w:rsid w:val="00020954"/>
    <w:rsid w:val="0002266D"/>
    <w:rsid w:val="000228E4"/>
    <w:rsid w:val="00022F14"/>
    <w:rsid w:val="00023E4E"/>
    <w:rsid w:val="00024E72"/>
    <w:rsid w:val="00027D58"/>
    <w:rsid w:val="000308FB"/>
    <w:rsid w:val="000343E8"/>
    <w:rsid w:val="00034658"/>
    <w:rsid w:val="00036E49"/>
    <w:rsid w:val="000416AC"/>
    <w:rsid w:val="0004198E"/>
    <w:rsid w:val="00050EA6"/>
    <w:rsid w:val="000519FD"/>
    <w:rsid w:val="00052C06"/>
    <w:rsid w:val="00053398"/>
    <w:rsid w:val="000606A1"/>
    <w:rsid w:val="000637FD"/>
    <w:rsid w:val="0006399E"/>
    <w:rsid w:val="000656DF"/>
    <w:rsid w:val="000707B2"/>
    <w:rsid w:val="000744C5"/>
    <w:rsid w:val="00091ECF"/>
    <w:rsid w:val="00093B0F"/>
    <w:rsid w:val="00093F26"/>
    <w:rsid w:val="0009429C"/>
    <w:rsid w:val="00097EB4"/>
    <w:rsid w:val="00097F0C"/>
    <w:rsid w:val="000A27BD"/>
    <w:rsid w:val="000A4504"/>
    <w:rsid w:val="000A4FC1"/>
    <w:rsid w:val="000A5E8B"/>
    <w:rsid w:val="000A7D4A"/>
    <w:rsid w:val="000B0BD1"/>
    <w:rsid w:val="000B0DE5"/>
    <w:rsid w:val="000B2082"/>
    <w:rsid w:val="000B4D06"/>
    <w:rsid w:val="000B7538"/>
    <w:rsid w:val="000C02AD"/>
    <w:rsid w:val="000C328E"/>
    <w:rsid w:val="000C5563"/>
    <w:rsid w:val="000C664B"/>
    <w:rsid w:val="000C6E0F"/>
    <w:rsid w:val="000C7231"/>
    <w:rsid w:val="000D0A7B"/>
    <w:rsid w:val="000D7873"/>
    <w:rsid w:val="000E02B9"/>
    <w:rsid w:val="000E02FA"/>
    <w:rsid w:val="000E1105"/>
    <w:rsid w:val="000E377C"/>
    <w:rsid w:val="000F2A8A"/>
    <w:rsid w:val="000F56BD"/>
    <w:rsid w:val="000F700C"/>
    <w:rsid w:val="000F7603"/>
    <w:rsid w:val="000F7A69"/>
    <w:rsid w:val="000F7C00"/>
    <w:rsid w:val="001003B1"/>
    <w:rsid w:val="001006F5"/>
    <w:rsid w:val="001040C0"/>
    <w:rsid w:val="00104180"/>
    <w:rsid w:val="00117775"/>
    <w:rsid w:val="00122BD1"/>
    <w:rsid w:val="001257BA"/>
    <w:rsid w:val="001302E1"/>
    <w:rsid w:val="00132623"/>
    <w:rsid w:val="00132F1F"/>
    <w:rsid w:val="00133DD8"/>
    <w:rsid w:val="00134AF0"/>
    <w:rsid w:val="00140E47"/>
    <w:rsid w:val="00142489"/>
    <w:rsid w:val="00143D98"/>
    <w:rsid w:val="001466AC"/>
    <w:rsid w:val="00154C36"/>
    <w:rsid w:val="00155528"/>
    <w:rsid w:val="00156803"/>
    <w:rsid w:val="001575EC"/>
    <w:rsid w:val="00162FDD"/>
    <w:rsid w:val="00163EB4"/>
    <w:rsid w:val="00164572"/>
    <w:rsid w:val="00164E54"/>
    <w:rsid w:val="00166202"/>
    <w:rsid w:val="00166726"/>
    <w:rsid w:val="00176CF6"/>
    <w:rsid w:val="00181868"/>
    <w:rsid w:val="00183656"/>
    <w:rsid w:val="001844CB"/>
    <w:rsid w:val="00186CB6"/>
    <w:rsid w:val="0019092A"/>
    <w:rsid w:val="001918CE"/>
    <w:rsid w:val="00191AC6"/>
    <w:rsid w:val="001920FA"/>
    <w:rsid w:val="001930C8"/>
    <w:rsid w:val="00193AA8"/>
    <w:rsid w:val="001950DD"/>
    <w:rsid w:val="00195528"/>
    <w:rsid w:val="00196B7F"/>
    <w:rsid w:val="001A038A"/>
    <w:rsid w:val="001A304C"/>
    <w:rsid w:val="001A3D4C"/>
    <w:rsid w:val="001A58F2"/>
    <w:rsid w:val="001B133D"/>
    <w:rsid w:val="001B2D53"/>
    <w:rsid w:val="001B2EFC"/>
    <w:rsid w:val="001B3A6D"/>
    <w:rsid w:val="001B567F"/>
    <w:rsid w:val="001B6E17"/>
    <w:rsid w:val="001C0057"/>
    <w:rsid w:val="001C203D"/>
    <w:rsid w:val="001C3EBA"/>
    <w:rsid w:val="001C54F0"/>
    <w:rsid w:val="001C6239"/>
    <w:rsid w:val="001D0EA8"/>
    <w:rsid w:val="001D4414"/>
    <w:rsid w:val="001D7C0F"/>
    <w:rsid w:val="001D7D15"/>
    <w:rsid w:val="001E378C"/>
    <w:rsid w:val="001E78AF"/>
    <w:rsid w:val="001E7D76"/>
    <w:rsid w:val="001F0962"/>
    <w:rsid w:val="001F4B4E"/>
    <w:rsid w:val="00203571"/>
    <w:rsid w:val="00203714"/>
    <w:rsid w:val="00205FB7"/>
    <w:rsid w:val="00207C7D"/>
    <w:rsid w:val="0021566F"/>
    <w:rsid w:val="00216B7E"/>
    <w:rsid w:val="00223841"/>
    <w:rsid w:val="00225425"/>
    <w:rsid w:val="00227324"/>
    <w:rsid w:val="002327E7"/>
    <w:rsid w:val="00232F91"/>
    <w:rsid w:val="002335C0"/>
    <w:rsid w:val="00235AC2"/>
    <w:rsid w:val="00244C32"/>
    <w:rsid w:val="00244F73"/>
    <w:rsid w:val="00247CF1"/>
    <w:rsid w:val="002505C4"/>
    <w:rsid w:val="00251898"/>
    <w:rsid w:val="00253E97"/>
    <w:rsid w:val="00255AC6"/>
    <w:rsid w:val="00262F4D"/>
    <w:rsid w:val="00262F9B"/>
    <w:rsid w:val="0026494B"/>
    <w:rsid w:val="00266662"/>
    <w:rsid w:val="00270A0F"/>
    <w:rsid w:val="00271643"/>
    <w:rsid w:val="0027440D"/>
    <w:rsid w:val="0027674E"/>
    <w:rsid w:val="00280829"/>
    <w:rsid w:val="002829F5"/>
    <w:rsid w:val="00284A23"/>
    <w:rsid w:val="00284BBB"/>
    <w:rsid w:val="00286F5A"/>
    <w:rsid w:val="00292176"/>
    <w:rsid w:val="002954D9"/>
    <w:rsid w:val="00296FBF"/>
    <w:rsid w:val="002A09D6"/>
    <w:rsid w:val="002A3BD4"/>
    <w:rsid w:val="002A453C"/>
    <w:rsid w:val="002A50F2"/>
    <w:rsid w:val="002A5312"/>
    <w:rsid w:val="002A6663"/>
    <w:rsid w:val="002A71FD"/>
    <w:rsid w:val="002B15C4"/>
    <w:rsid w:val="002B19EA"/>
    <w:rsid w:val="002C2DDB"/>
    <w:rsid w:val="002C4CF6"/>
    <w:rsid w:val="002C5ACE"/>
    <w:rsid w:val="002D1428"/>
    <w:rsid w:val="002D4485"/>
    <w:rsid w:val="002E3809"/>
    <w:rsid w:val="002E611E"/>
    <w:rsid w:val="002F06AD"/>
    <w:rsid w:val="002F257B"/>
    <w:rsid w:val="002F5452"/>
    <w:rsid w:val="00313E9E"/>
    <w:rsid w:val="003174CE"/>
    <w:rsid w:val="00323F1E"/>
    <w:rsid w:val="00324BA2"/>
    <w:rsid w:val="00325450"/>
    <w:rsid w:val="003305BC"/>
    <w:rsid w:val="0033199D"/>
    <w:rsid w:val="00331C04"/>
    <w:rsid w:val="0033276B"/>
    <w:rsid w:val="003328CB"/>
    <w:rsid w:val="00332BB2"/>
    <w:rsid w:val="003353DE"/>
    <w:rsid w:val="00336D67"/>
    <w:rsid w:val="00340731"/>
    <w:rsid w:val="00342D82"/>
    <w:rsid w:val="003436E1"/>
    <w:rsid w:val="00343AF8"/>
    <w:rsid w:val="00345B43"/>
    <w:rsid w:val="00351744"/>
    <w:rsid w:val="00352139"/>
    <w:rsid w:val="00355B31"/>
    <w:rsid w:val="00362023"/>
    <w:rsid w:val="00364B4E"/>
    <w:rsid w:val="003660B4"/>
    <w:rsid w:val="00366E2E"/>
    <w:rsid w:val="0037289E"/>
    <w:rsid w:val="003737BD"/>
    <w:rsid w:val="00374251"/>
    <w:rsid w:val="00377671"/>
    <w:rsid w:val="00381511"/>
    <w:rsid w:val="0038393B"/>
    <w:rsid w:val="003909FB"/>
    <w:rsid w:val="00390A36"/>
    <w:rsid w:val="00390F78"/>
    <w:rsid w:val="0039100A"/>
    <w:rsid w:val="003928EF"/>
    <w:rsid w:val="00394396"/>
    <w:rsid w:val="00394757"/>
    <w:rsid w:val="00395361"/>
    <w:rsid w:val="00395B3C"/>
    <w:rsid w:val="003A12CD"/>
    <w:rsid w:val="003A53DF"/>
    <w:rsid w:val="003A611C"/>
    <w:rsid w:val="003A6FA8"/>
    <w:rsid w:val="003B0640"/>
    <w:rsid w:val="003B2ABE"/>
    <w:rsid w:val="003B57FD"/>
    <w:rsid w:val="003B5BBA"/>
    <w:rsid w:val="003B606F"/>
    <w:rsid w:val="003C12DF"/>
    <w:rsid w:val="003C2852"/>
    <w:rsid w:val="003D27EC"/>
    <w:rsid w:val="003D3631"/>
    <w:rsid w:val="003D5072"/>
    <w:rsid w:val="003D64B7"/>
    <w:rsid w:val="003D74A6"/>
    <w:rsid w:val="003E281A"/>
    <w:rsid w:val="003E38CC"/>
    <w:rsid w:val="003F34D9"/>
    <w:rsid w:val="003F5F2B"/>
    <w:rsid w:val="00401630"/>
    <w:rsid w:val="00401CA7"/>
    <w:rsid w:val="004045EB"/>
    <w:rsid w:val="00405A67"/>
    <w:rsid w:val="004103F8"/>
    <w:rsid w:val="00411967"/>
    <w:rsid w:val="00416166"/>
    <w:rsid w:val="0041689F"/>
    <w:rsid w:val="00417442"/>
    <w:rsid w:val="00420015"/>
    <w:rsid w:val="004206FF"/>
    <w:rsid w:val="00433EA2"/>
    <w:rsid w:val="004346B2"/>
    <w:rsid w:val="00436101"/>
    <w:rsid w:val="0044100C"/>
    <w:rsid w:val="00442E44"/>
    <w:rsid w:val="00444ABE"/>
    <w:rsid w:val="0044609A"/>
    <w:rsid w:val="00447AF7"/>
    <w:rsid w:val="00447BC5"/>
    <w:rsid w:val="00452A2C"/>
    <w:rsid w:val="0045484C"/>
    <w:rsid w:val="00456303"/>
    <w:rsid w:val="00457523"/>
    <w:rsid w:val="00460C15"/>
    <w:rsid w:val="00460CA2"/>
    <w:rsid w:val="00461CB1"/>
    <w:rsid w:val="00462615"/>
    <w:rsid w:val="00462E92"/>
    <w:rsid w:val="00463F13"/>
    <w:rsid w:val="00464168"/>
    <w:rsid w:val="004779D4"/>
    <w:rsid w:val="00481243"/>
    <w:rsid w:val="004813FA"/>
    <w:rsid w:val="00490D9A"/>
    <w:rsid w:val="0049125B"/>
    <w:rsid w:val="00491C18"/>
    <w:rsid w:val="0049328A"/>
    <w:rsid w:val="00493A3B"/>
    <w:rsid w:val="00494985"/>
    <w:rsid w:val="00497B64"/>
    <w:rsid w:val="004A1A79"/>
    <w:rsid w:val="004A4CA6"/>
    <w:rsid w:val="004B34EE"/>
    <w:rsid w:val="004B5DCD"/>
    <w:rsid w:val="004C238D"/>
    <w:rsid w:val="004C2596"/>
    <w:rsid w:val="004C2FF6"/>
    <w:rsid w:val="004C4C82"/>
    <w:rsid w:val="004C71FD"/>
    <w:rsid w:val="004C7A41"/>
    <w:rsid w:val="004D3393"/>
    <w:rsid w:val="004D616D"/>
    <w:rsid w:val="004E5DD3"/>
    <w:rsid w:val="004E6728"/>
    <w:rsid w:val="004F5330"/>
    <w:rsid w:val="004F7356"/>
    <w:rsid w:val="005048F0"/>
    <w:rsid w:val="005054B5"/>
    <w:rsid w:val="00506590"/>
    <w:rsid w:val="00506B90"/>
    <w:rsid w:val="00507DE5"/>
    <w:rsid w:val="00510DAC"/>
    <w:rsid w:val="00512BA0"/>
    <w:rsid w:val="005154C9"/>
    <w:rsid w:val="005172D6"/>
    <w:rsid w:val="00520283"/>
    <w:rsid w:val="0052516C"/>
    <w:rsid w:val="00532B68"/>
    <w:rsid w:val="00533A70"/>
    <w:rsid w:val="00534727"/>
    <w:rsid w:val="00540234"/>
    <w:rsid w:val="0054156E"/>
    <w:rsid w:val="00541DBB"/>
    <w:rsid w:val="0054360E"/>
    <w:rsid w:val="005455ED"/>
    <w:rsid w:val="00551779"/>
    <w:rsid w:val="005531CA"/>
    <w:rsid w:val="005541B6"/>
    <w:rsid w:val="00554D07"/>
    <w:rsid w:val="00557B71"/>
    <w:rsid w:val="00561C02"/>
    <w:rsid w:val="00562433"/>
    <w:rsid w:val="00565011"/>
    <w:rsid w:val="0056573E"/>
    <w:rsid w:val="00566CEA"/>
    <w:rsid w:val="0057094A"/>
    <w:rsid w:val="005710E0"/>
    <w:rsid w:val="0057289B"/>
    <w:rsid w:val="00572F85"/>
    <w:rsid w:val="00573427"/>
    <w:rsid w:val="005772A7"/>
    <w:rsid w:val="00581206"/>
    <w:rsid w:val="005928C7"/>
    <w:rsid w:val="0059705B"/>
    <w:rsid w:val="005A1030"/>
    <w:rsid w:val="005A11D9"/>
    <w:rsid w:val="005A21BB"/>
    <w:rsid w:val="005A3845"/>
    <w:rsid w:val="005A40CF"/>
    <w:rsid w:val="005A7851"/>
    <w:rsid w:val="005B1411"/>
    <w:rsid w:val="005B597A"/>
    <w:rsid w:val="005C063E"/>
    <w:rsid w:val="005C1965"/>
    <w:rsid w:val="005C1E5E"/>
    <w:rsid w:val="005C328B"/>
    <w:rsid w:val="005C57E8"/>
    <w:rsid w:val="005C601E"/>
    <w:rsid w:val="005C629A"/>
    <w:rsid w:val="005D4D2C"/>
    <w:rsid w:val="005D5504"/>
    <w:rsid w:val="005D576F"/>
    <w:rsid w:val="005D711B"/>
    <w:rsid w:val="005E2955"/>
    <w:rsid w:val="005E3211"/>
    <w:rsid w:val="005E5498"/>
    <w:rsid w:val="005E7C5D"/>
    <w:rsid w:val="005F2A65"/>
    <w:rsid w:val="005F4B01"/>
    <w:rsid w:val="005F5800"/>
    <w:rsid w:val="005F7400"/>
    <w:rsid w:val="00600C9C"/>
    <w:rsid w:val="00600D1D"/>
    <w:rsid w:val="00602251"/>
    <w:rsid w:val="006054B0"/>
    <w:rsid w:val="00611F87"/>
    <w:rsid w:val="006127A2"/>
    <w:rsid w:val="00622000"/>
    <w:rsid w:val="006244A2"/>
    <w:rsid w:val="00624A51"/>
    <w:rsid w:val="00624A62"/>
    <w:rsid w:val="006256BF"/>
    <w:rsid w:val="00626EF7"/>
    <w:rsid w:val="00632784"/>
    <w:rsid w:val="00635AA6"/>
    <w:rsid w:val="00637EB3"/>
    <w:rsid w:val="00641E09"/>
    <w:rsid w:val="00643E5E"/>
    <w:rsid w:val="00643E74"/>
    <w:rsid w:val="006452CB"/>
    <w:rsid w:val="00651356"/>
    <w:rsid w:val="00653DA4"/>
    <w:rsid w:val="00654FC6"/>
    <w:rsid w:val="00660A3A"/>
    <w:rsid w:val="00666279"/>
    <w:rsid w:val="00666D17"/>
    <w:rsid w:val="00673289"/>
    <w:rsid w:val="006734BA"/>
    <w:rsid w:val="0067457A"/>
    <w:rsid w:val="006762D3"/>
    <w:rsid w:val="00676E73"/>
    <w:rsid w:val="00677D23"/>
    <w:rsid w:val="0068131F"/>
    <w:rsid w:val="0068134E"/>
    <w:rsid w:val="00682A69"/>
    <w:rsid w:val="0068385B"/>
    <w:rsid w:val="00686823"/>
    <w:rsid w:val="00687527"/>
    <w:rsid w:val="00687F9C"/>
    <w:rsid w:val="0069270C"/>
    <w:rsid w:val="00692DA2"/>
    <w:rsid w:val="006A0AC3"/>
    <w:rsid w:val="006A1ADA"/>
    <w:rsid w:val="006A27F1"/>
    <w:rsid w:val="006A3263"/>
    <w:rsid w:val="006A5CB6"/>
    <w:rsid w:val="006A7835"/>
    <w:rsid w:val="006B3FF4"/>
    <w:rsid w:val="006B564C"/>
    <w:rsid w:val="006B6747"/>
    <w:rsid w:val="006B7F0A"/>
    <w:rsid w:val="006C1ECB"/>
    <w:rsid w:val="006C20C1"/>
    <w:rsid w:val="006C282F"/>
    <w:rsid w:val="006C6A6B"/>
    <w:rsid w:val="006C7CC6"/>
    <w:rsid w:val="006D0F31"/>
    <w:rsid w:val="006D5294"/>
    <w:rsid w:val="006D54DD"/>
    <w:rsid w:val="006E0289"/>
    <w:rsid w:val="006E1F45"/>
    <w:rsid w:val="006E3DA9"/>
    <w:rsid w:val="006E5DDE"/>
    <w:rsid w:val="006E5FBF"/>
    <w:rsid w:val="006E683D"/>
    <w:rsid w:val="006E7ACF"/>
    <w:rsid w:val="006E7ADF"/>
    <w:rsid w:val="006F3B97"/>
    <w:rsid w:val="006F5FE7"/>
    <w:rsid w:val="006F612D"/>
    <w:rsid w:val="00700383"/>
    <w:rsid w:val="00702C67"/>
    <w:rsid w:val="00706579"/>
    <w:rsid w:val="00706851"/>
    <w:rsid w:val="00707785"/>
    <w:rsid w:val="0071085C"/>
    <w:rsid w:val="00710D6F"/>
    <w:rsid w:val="007117F8"/>
    <w:rsid w:val="007118C1"/>
    <w:rsid w:val="0071325E"/>
    <w:rsid w:val="00716D05"/>
    <w:rsid w:val="0072091E"/>
    <w:rsid w:val="00721EC1"/>
    <w:rsid w:val="00723E41"/>
    <w:rsid w:val="00725562"/>
    <w:rsid w:val="00725BD4"/>
    <w:rsid w:val="007266AA"/>
    <w:rsid w:val="007274A7"/>
    <w:rsid w:val="00735371"/>
    <w:rsid w:val="0073537E"/>
    <w:rsid w:val="007357FA"/>
    <w:rsid w:val="00740A7F"/>
    <w:rsid w:val="00741476"/>
    <w:rsid w:val="00743653"/>
    <w:rsid w:val="00744C30"/>
    <w:rsid w:val="00760BB1"/>
    <w:rsid w:val="00761BE7"/>
    <w:rsid w:val="00761D2A"/>
    <w:rsid w:val="00762BCD"/>
    <w:rsid w:val="00764E56"/>
    <w:rsid w:val="0077109C"/>
    <w:rsid w:val="00772D5E"/>
    <w:rsid w:val="00775C0B"/>
    <w:rsid w:val="007825AF"/>
    <w:rsid w:val="007841B8"/>
    <w:rsid w:val="00784E89"/>
    <w:rsid w:val="00786EA5"/>
    <w:rsid w:val="007903F5"/>
    <w:rsid w:val="007963EC"/>
    <w:rsid w:val="007A1FDC"/>
    <w:rsid w:val="007A319D"/>
    <w:rsid w:val="007A3815"/>
    <w:rsid w:val="007B0295"/>
    <w:rsid w:val="007B1C58"/>
    <w:rsid w:val="007B3E16"/>
    <w:rsid w:val="007B52F1"/>
    <w:rsid w:val="007B6CCD"/>
    <w:rsid w:val="007C0385"/>
    <w:rsid w:val="007C1619"/>
    <w:rsid w:val="007C2941"/>
    <w:rsid w:val="007C5C7F"/>
    <w:rsid w:val="007D0DD3"/>
    <w:rsid w:val="007D2DCC"/>
    <w:rsid w:val="007D4B30"/>
    <w:rsid w:val="007D6D62"/>
    <w:rsid w:val="007E08A6"/>
    <w:rsid w:val="007E169B"/>
    <w:rsid w:val="007E335C"/>
    <w:rsid w:val="007E536F"/>
    <w:rsid w:val="007E5F9B"/>
    <w:rsid w:val="007E7F59"/>
    <w:rsid w:val="007F13D7"/>
    <w:rsid w:val="007F1DE6"/>
    <w:rsid w:val="007F53CB"/>
    <w:rsid w:val="00802C96"/>
    <w:rsid w:val="00807098"/>
    <w:rsid w:val="00811DC2"/>
    <w:rsid w:val="008121F5"/>
    <w:rsid w:val="00812AE0"/>
    <w:rsid w:val="008151F7"/>
    <w:rsid w:val="008176B2"/>
    <w:rsid w:val="0082149A"/>
    <w:rsid w:val="0082253A"/>
    <w:rsid w:val="00822BC1"/>
    <w:rsid w:val="0082589C"/>
    <w:rsid w:val="00825CEF"/>
    <w:rsid w:val="008329EF"/>
    <w:rsid w:val="008361FE"/>
    <w:rsid w:val="008430B5"/>
    <w:rsid w:val="0085068A"/>
    <w:rsid w:val="00850DD7"/>
    <w:rsid w:val="00852A94"/>
    <w:rsid w:val="008567C6"/>
    <w:rsid w:val="0086247A"/>
    <w:rsid w:val="008641F3"/>
    <w:rsid w:val="00873618"/>
    <w:rsid w:val="0087433B"/>
    <w:rsid w:val="00874EE2"/>
    <w:rsid w:val="00877389"/>
    <w:rsid w:val="00885EE5"/>
    <w:rsid w:val="008A309D"/>
    <w:rsid w:val="008A6405"/>
    <w:rsid w:val="008A7881"/>
    <w:rsid w:val="008B0B31"/>
    <w:rsid w:val="008B1B32"/>
    <w:rsid w:val="008B2248"/>
    <w:rsid w:val="008B2A39"/>
    <w:rsid w:val="008C46FF"/>
    <w:rsid w:val="008C52A9"/>
    <w:rsid w:val="008D01DD"/>
    <w:rsid w:val="008D20D2"/>
    <w:rsid w:val="008D29F3"/>
    <w:rsid w:val="008D5F9F"/>
    <w:rsid w:val="008E0140"/>
    <w:rsid w:val="008E4428"/>
    <w:rsid w:val="008E4813"/>
    <w:rsid w:val="008E48AC"/>
    <w:rsid w:val="008E49F3"/>
    <w:rsid w:val="008E5431"/>
    <w:rsid w:val="008E694F"/>
    <w:rsid w:val="008E7D34"/>
    <w:rsid w:val="008F0711"/>
    <w:rsid w:val="008F5565"/>
    <w:rsid w:val="008F57D2"/>
    <w:rsid w:val="00900964"/>
    <w:rsid w:val="00900F0B"/>
    <w:rsid w:val="009038EF"/>
    <w:rsid w:val="00904084"/>
    <w:rsid w:val="00905DD4"/>
    <w:rsid w:val="00905DDA"/>
    <w:rsid w:val="00907662"/>
    <w:rsid w:val="00910929"/>
    <w:rsid w:val="00911C83"/>
    <w:rsid w:val="00921910"/>
    <w:rsid w:val="00926467"/>
    <w:rsid w:val="00926C83"/>
    <w:rsid w:val="00930238"/>
    <w:rsid w:val="009313A2"/>
    <w:rsid w:val="00932DEA"/>
    <w:rsid w:val="00937C24"/>
    <w:rsid w:val="00937E62"/>
    <w:rsid w:val="009420A3"/>
    <w:rsid w:val="0094391A"/>
    <w:rsid w:val="00943B26"/>
    <w:rsid w:val="0095021F"/>
    <w:rsid w:val="00950E23"/>
    <w:rsid w:val="00951A00"/>
    <w:rsid w:val="00954361"/>
    <w:rsid w:val="00960F96"/>
    <w:rsid w:val="009616DC"/>
    <w:rsid w:val="0096352C"/>
    <w:rsid w:val="00963A5A"/>
    <w:rsid w:val="00967A04"/>
    <w:rsid w:val="00970991"/>
    <w:rsid w:val="00972B1E"/>
    <w:rsid w:val="00980021"/>
    <w:rsid w:val="009805A2"/>
    <w:rsid w:val="0098534F"/>
    <w:rsid w:val="00985F7B"/>
    <w:rsid w:val="009867F9"/>
    <w:rsid w:val="00986CA9"/>
    <w:rsid w:val="00986DAD"/>
    <w:rsid w:val="00987578"/>
    <w:rsid w:val="00991471"/>
    <w:rsid w:val="00994CFF"/>
    <w:rsid w:val="0099574C"/>
    <w:rsid w:val="00995E6D"/>
    <w:rsid w:val="009A0CCD"/>
    <w:rsid w:val="009A2240"/>
    <w:rsid w:val="009A3641"/>
    <w:rsid w:val="009A3941"/>
    <w:rsid w:val="009A5A2E"/>
    <w:rsid w:val="009B3774"/>
    <w:rsid w:val="009B654C"/>
    <w:rsid w:val="009C2522"/>
    <w:rsid w:val="009C4693"/>
    <w:rsid w:val="009D0963"/>
    <w:rsid w:val="009D0C74"/>
    <w:rsid w:val="009D186F"/>
    <w:rsid w:val="009D1BA5"/>
    <w:rsid w:val="009D2BDD"/>
    <w:rsid w:val="009D2ED2"/>
    <w:rsid w:val="009D320C"/>
    <w:rsid w:val="009D34BE"/>
    <w:rsid w:val="009E17EF"/>
    <w:rsid w:val="009E2D05"/>
    <w:rsid w:val="009E44A6"/>
    <w:rsid w:val="009E4F01"/>
    <w:rsid w:val="009E51A4"/>
    <w:rsid w:val="009E6CB2"/>
    <w:rsid w:val="009E7159"/>
    <w:rsid w:val="009F1B06"/>
    <w:rsid w:val="009F374E"/>
    <w:rsid w:val="009F4877"/>
    <w:rsid w:val="009F75AF"/>
    <w:rsid w:val="00A00690"/>
    <w:rsid w:val="00A01875"/>
    <w:rsid w:val="00A038F3"/>
    <w:rsid w:val="00A07B27"/>
    <w:rsid w:val="00A11904"/>
    <w:rsid w:val="00A12B3C"/>
    <w:rsid w:val="00A13C6F"/>
    <w:rsid w:val="00A14D33"/>
    <w:rsid w:val="00A22BAD"/>
    <w:rsid w:val="00A22E53"/>
    <w:rsid w:val="00A2697F"/>
    <w:rsid w:val="00A3018C"/>
    <w:rsid w:val="00A31A09"/>
    <w:rsid w:val="00A31A87"/>
    <w:rsid w:val="00A34FA9"/>
    <w:rsid w:val="00A40FE9"/>
    <w:rsid w:val="00A410A4"/>
    <w:rsid w:val="00A41657"/>
    <w:rsid w:val="00A4274C"/>
    <w:rsid w:val="00A46420"/>
    <w:rsid w:val="00A47318"/>
    <w:rsid w:val="00A47811"/>
    <w:rsid w:val="00A479CE"/>
    <w:rsid w:val="00A51ECE"/>
    <w:rsid w:val="00A535EB"/>
    <w:rsid w:val="00A6030E"/>
    <w:rsid w:val="00A628A5"/>
    <w:rsid w:val="00A62E3D"/>
    <w:rsid w:val="00A64379"/>
    <w:rsid w:val="00A70276"/>
    <w:rsid w:val="00A74628"/>
    <w:rsid w:val="00A83DD3"/>
    <w:rsid w:val="00A90B43"/>
    <w:rsid w:val="00A932AA"/>
    <w:rsid w:val="00A93E3E"/>
    <w:rsid w:val="00A94901"/>
    <w:rsid w:val="00AA03AE"/>
    <w:rsid w:val="00AA0F67"/>
    <w:rsid w:val="00AA5D43"/>
    <w:rsid w:val="00AB076F"/>
    <w:rsid w:val="00AB50E2"/>
    <w:rsid w:val="00AB61E8"/>
    <w:rsid w:val="00AC318B"/>
    <w:rsid w:val="00AC5A16"/>
    <w:rsid w:val="00AD1D5B"/>
    <w:rsid w:val="00AD25FE"/>
    <w:rsid w:val="00AD3B7C"/>
    <w:rsid w:val="00AE1827"/>
    <w:rsid w:val="00AE3310"/>
    <w:rsid w:val="00AE4383"/>
    <w:rsid w:val="00AE78D3"/>
    <w:rsid w:val="00AF0377"/>
    <w:rsid w:val="00AF305A"/>
    <w:rsid w:val="00AF312B"/>
    <w:rsid w:val="00AF3B58"/>
    <w:rsid w:val="00AF3EEE"/>
    <w:rsid w:val="00AF581B"/>
    <w:rsid w:val="00AF6E33"/>
    <w:rsid w:val="00AF750F"/>
    <w:rsid w:val="00B02363"/>
    <w:rsid w:val="00B0655A"/>
    <w:rsid w:val="00B15CD8"/>
    <w:rsid w:val="00B16C7B"/>
    <w:rsid w:val="00B2700C"/>
    <w:rsid w:val="00B2745D"/>
    <w:rsid w:val="00B31547"/>
    <w:rsid w:val="00B3321E"/>
    <w:rsid w:val="00B3400B"/>
    <w:rsid w:val="00B34DBA"/>
    <w:rsid w:val="00B42339"/>
    <w:rsid w:val="00B50F52"/>
    <w:rsid w:val="00B52509"/>
    <w:rsid w:val="00B5533D"/>
    <w:rsid w:val="00B56311"/>
    <w:rsid w:val="00B57D58"/>
    <w:rsid w:val="00B61B7F"/>
    <w:rsid w:val="00B659A4"/>
    <w:rsid w:val="00B661E0"/>
    <w:rsid w:val="00B666FF"/>
    <w:rsid w:val="00B702D7"/>
    <w:rsid w:val="00B704D9"/>
    <w:rsid w:val="00B72B3E"/>
    <w:rsid w:val="00B74B47"/>
    <w:rsid w:val="00B84A77"/>
    <w:rsid w:val="00B8531F"/>
    <w:rsid w:val="00B86534"/>
    <w:rsid w:val="00B8665B"/>
    <w:rsid w:val="00B86798"/>
    <w:rsid w:val="00B9539C"/>
    <w:rsid w:val="00B965C6"/>
    <w:rsid w:val="00BA30D8"/>
    <w:rsid w:val="00BA32EA"/>
    <w:rsid w:val="00BA5BF9"/>
    <w:rsid w:val="00BB05ED"/>
    <w:rsid w:val="00BB109A"/>
    <w:rsid w:val="00BC0C08"/>
    <w:rsid w:val="00BC3D48"/>
    <w:rsid w:val="00BC7861"/>
    <w:rsid w:val="00BD449B"/>
    <w:rsid w:val="00BD45D4"/>
    <w:rsid w:val="00BD467C"/>
    <w:rsid w:val="00BD4799"/>
    <w:rsid w:val="00BD55F1"/>
    <w:rsid w:val="00BD5FA4"/>
    <w:rsid w:val="00BD79A9"/>
    <w:rsid w:val="00BE0BCB"/>
    <w:rsid w:val="00BE1A4A"/>
    <w:rsid w:val="00BE2BE5"/>
    <w:rsid w:val="00BE2D63"/>
    <w:rsid w:val="00BE6160"/>
    <w:rsid w:val="00BF08C4"/>
    <w:rsid w:val="00BF11F5"/>
    <w:rsid w:val="00BF2B10"/>
    <w:rsid w:val="00BF3B96"/>
    <w:rsid w:val="00BF5A4A"/>
    <w:rsid w:val="00BF6D17"/>
    <w:rsid w:val="00C00F74"/>
    <w:rsid w:val="00C01057"/>
    <w:rsid w:val="00C02B5D"/>
    <w:rsid w:val="00C124DA"/>
    <w:rsid w:val="00C13DA0"/>
    <w:rsid w:val="00C14FBE"/>
    <w:rsid w:val="00C152A7"/>
    <w:rsid w:val="00C17B8E"/>
    <w:rsid w:val="00C220CA"/>
    <w:rsid w:val="00C23938"/>
    <w:rsid w:val="00C24A84"/>
    <w:rsid w:val="00C27765"/>
    <w:rsid w:val="00C2777D"/>
    <w:rsid w:val="00C27F22"/>
    <w:rsid w:val="00C32624"/>
    <w:rsid w:val="00C32EBA"/>
    <w:rsid w:val="00C33B28"/>
    <w:rsid w:val="00C360F8"/>
    <w:rsid w:val="00C4085C"/>
    <w:rsid w:val="00C43711"/>
    <w:rsid w:val="00C44DBA"/>
    <w:rsid w:val="00C52C42"/>
    <w:rsid w:val="00C6138C"/>
    <w:rsid w:val="00C63E65"/>
    <w:rsid w:val="00C67D0D"/>
    <w:rsid w:val="00C74A75"/>
    <w:rsid w:val="00C7547E"/>
    <w:rsid w:val="00C77614"/>
    <w:rsid w:val="00C77F5F"/>
    <w:rsid w:val="00C82AAD"/>
    <w:rsid w:val="00C85533"/>
    <w:rsid w:val="00C95689"/>
    <w:rsid w:val="00C95F7B"/>
    <w:rsid w:val="00C95FEE"/>
    <w:rsid w:val="00C97364"/>
    <w:rsid w:val="00CA3980"/>
    <w:rsid w:val="00CA50B7"/>
    <w:rsid w:val="00CA6117"/>
    <w:rsid w:val="00CA6AE2"/>
    <w:rsid w:val="00CA7E60"/>
    <w:rsid w:val="00CA7F39"/>
    <w:rsid w:val="00CB1B00"/>
    <w:rsid w:val="00CB4D63"/>
    <w:rsid w:val="00CB6F54"/>
    <w:rsid w:val="00CB73BC"/>
    <w:rsid w:val="00CB7908"/>
    <w:rsid w:val="00CB79C7"/>
    <w:rsid w:val="00CB7B27"/>
    <w:rsid w:val="00CC0BD7"/>
    <w:rsid w:val="00CC14DB"/>
    <w:rsid w:val="00CC4B6A"/>
    <w:rsid w:val="00CC5047"/>
    <w:rsid w:val="00CC706D"/>
    <w:rsid w:val="00CD28EE"/>
    <w:rsid w:val="00CD44F3"/>
    <w:rsid w:val="00CD4D44"/>
    <w:rsid w:val="00CE18F4"/>
    <w:rsid w:val="00CE515F"/>
    <w:rsid w:val="00CE66A8"/>
    <w:rsid w:val="00CF06C5"/>
    <w:rsid w:val="00CF17DE"/>
    <w:rsid w:val="00CF2478"/>
    <w:rsid w:val="00CF3A99"/>
    <w:rsid w:val="00CF42FA"/>
    <w:rsid w:val="00D0153B"/>
    <w:rsid w:val="00D01DC3"/>
    <w:rsid w:val="00D0218E"/>
    <w:rsid w:val="00D02A42"/>
    <w:rsid w:val="00D0300D"/>
    <w:rsid w:val="00D06F01"/>
    <w:rsid w:val="00D117BC"/>
    <w:rsid w:val="00D11B27"/>
    <w:rsid w:val="00D11B6E"/>
    <w:rsid w:val="00D122FD"/>
    <w:rsid w:val="00D2102B"/>
    <w:rsid w:val="00D233B9"/>
    <w:rsid w:val="00D263A4"/>
    <w:rsid w:val="00D27263"/>
    <w:rsid w:val="00D31FE7"/>
    <w:rsid w:val="00D32A01"/>
    <w:rsid w:val="00D3488A"/>
    <w:rsid w:val="00D359DD"/>
    <w:rsid w:val="00D417EE"/>
    <w:rsid w:val="00D457AF"/>
    <w:rsid w:val="00D465FA"/>
    <w:rsid w:val="00D52DB1"/>
    <w:rsid w:val="00D53325"/>
    <w:rsid w:val="00D5394C"/>
    <w:rsid w:val="00D54F7D"/>
    <w:rsid w:val="00D5599F"/>
    <w:rsid w:val="00D57855"/>
    <w:rsid w:val="00D57D73"/>
    <w:rsid w:val="00D636CD"/>
    <w:rsid w:val="00D653F7"/>
    <w:rsid w:val="00D71FEA"/>
    <w:rsid w:val="00D74D31"/>
    <w:rsid w:val="00D76872"/>
    <w:rsid w:val="00D77F9A"/>
    <w:rsid w:val="00D8405E"/>
    <w:rsid w:val="00D8554C"/>
    <w:rsid w:val="00D85ACB"/>
    <w:rsid w:val="00D865D0"/>
    <w:rsid w:val="00D875F5"/>
    <w:rsid w:val="00D87CF7"/>
    <w:rsid w:val="00D9090D"/>
    <w:rsid w:val="00D91E32"/>
    <w:rsid w:val="00D925BD"/>
    <w:rsid w:val="00D93813"/>
    <w:rsid w:val="00D94EB8"/>
    <w:rsid w:val="00DB1572"/>
    <w:rsid w:val="00DB1F59"/>
    <w:rsid w:val="00DB4159"/>
    <w:rsid w:val="00DB5EA9"/>
    <w:rsid w:val="00DC04F0"/>
    <w:rsid w:val="00DE25AA"/>
    <w:rsid w:val="00DE2871"/>
    <w:rsid w:val="00DE329D"/>
    <w:rsid w:val="00DE591A"/>
    <w:rsid w:val="00DE74FB"/>
    <w:rsid w:val="00DE790A"/>
    <w:rsid w:val="00DF0687"/>
    <w:rsid w:val="00DF1D4C"/>
    <w:rsid w:val="00DF4480"/>
    <w:rsid w:val="00E0532A"/>
    <w:rsid w:val="00E06F6A"/>
    <w:rsid w:val="00E07657"/>
    <w:rsid w:val="00E07953"/>
    <w:rsid w:val="00E116C7"/>
    <w:rsid w:val="00E123D4"/>
    <w:rsid w:val="00E12D8B"/>
    <w:rsid w:val="00E21BA4"/>
    <w:rsid w:val="00E22F72"/>
    <w:rsid w:val="00E26C54"/>
    <w:rsid w:val="00E32C0A"/>
    <w:rsid w:val="00E362B2"/>
    <w:rsid w:val="00E364AF"/>
    <w:rsid w:val="00E36A32"/>
    <w:rsid w:val="00E37386"/>
    <w:rsid w:val="00E3786F"/>
    <w:rsid w:val="00E42EEE"/>
    <w:rsid w:val="00E44B0E"/>
    <w:rsid w:val="00E462C8"/>
    <w:rsid w:val="00E500BB"/>
    <w:rsid w:val="00E52948"/>
    <w:rsid w:val="00E53737"/>
    <w:rsid w:val="00E56B31"/>
    <w:rsid w:val="00E71EBE"/>
    <w:rsid w:val="00E835AB"/>
    <w:rsid w:val="00E85FA0"/>
    <w:rsid w:val="00E86162"/>
    <w:rsid w:val="00E9014A"/>
    <w:rsid w:val="00E91DEA"/>
    <w:rsid w:val="00E92160"/>
    <w:rsid w:val="00E92F40"/>
    <w:rsid w:val="00E9723E"/>
    <w:rsid w:val="00EA0292"/>
    <w:rsid w:val="00EA114A"/>
    <w:rsid w:val="00EA35B5"/>
    <w:rsid w:val="00EA57C3"/>
    <w:rsid w:val="00EA6A8C"/>
    <w:rsid w:val="00EA79FD"/>
    <w:rsid w:val="00EA7A76"/>
    <w:rsid w:val="00EB162C"/>
    <w:rsid w:val="00EB230F"/>
    <w:rsid w:val="00EB2AA2"/>
    <w:rsid w:val="00EB53D3"/>
    <w:rsid w:val="00EC0488"/>
    <w:rsid w:val="00EC1574"/>
    <w:rsid w:val="00EC3A5C"/>
    <w:rsid w:val="00ED015B"/>
    <w:rsid w:val="00ED0F31"/>
    <w:rsid w:val="00ED1182"/>
    <w:rsid w:val="00ED1DC5"/>
    <w:rsid w:val="00ED2E49"/>
    <w:rsid w:val="00ED565A"/>
    <w:rsid w:val="00ED772F"/>
    <w:rsid w:val="00EE2258"/>
    <w:rsid w:val="00EE5F39"/>
    <w:rsid w:val="00EF0EEB"/>
    <w:rsid w:val="00EF1669"/>
    <w:rsid w:val="00EF3EE5"/>
    <w:rsid w:val="00EF60B4"/>
    <w:rsid w:val="00F00020"/>
    <w:rsid w:val="00F04816"/>
    <w:rsid w:val="00F101FB"/>
    <w:rsid w:val="00F1042D"/>
    <w:rsid w:val="00F11D81"/>
    <w:rsid w:val="00F12C97"/>
    <w:rsid w:val="00F16BC3"/>
    <w:rsid w:val="00F20885"/>
    <w:rsid w:val="00F232CD"/>
    <w:rsid w:val="00F23B50"/>
    <w:rsid w:val="00F34184"/>
    <w:rsid w:val="00F36CAE"/>
    <w:rsid w:val="00F372C2"/>
    <w:rsid w:val="00F448B2"/>
    <w:rsid w:val="00F47F35"/>
    <w:rsid w:val="00F6078D"/>
    <w:rsid w:val="00F6217E"/>
    <w:rsid w:val="00F62DF6"/>
    <w:rsid w:val="00F646AA"/>
    <w:rsid w:val="00F65B36"/>
    <w:rsid w:val="00F71114"/>
    <w:rsid w:val="00F73C0B"/>
    <w:rsid w:val="00F852EB"/>
    <w:rsid w:val="00F90943"/>
    <w:rsid w:val="00F9265E"/>
    <w:rsid w:val="00F94A33"/>
    <w:rsid w:val="00F977E1"/>
    <w:rsid w:val="00F97A88"/>
    <w:rsid w:val="00FA0234"/>
    <w:rsid w:val="00FA1792"/>
    <w:rsid w:val="00FA296A"/>
    <w:rsid w:val="00FA6150"/>
    <w:rsid w:val="00FB09D8"/>
    <w:rsid w:val="00FB2110"/>
    <w:rsid w:val="00FB2D75"/>
    <w:rsid w:val="00FB3B70"/>
    <w:rsid w:val="00FC0C66"/>
    <w:rsid w:val="00FC16E0"/>
    <w:rsid w:val="00FD165F"/>
    <w:rsid w:val="00FD5183"/>
    <w:rsid w:val="00FE42C9"/>
    <w:rsid w:val="00FF5109"/>
    <w:rsid w:val="00FF611F"/>
    <w:rsid w:val="00FF69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7e6cf,#bfba84"/>
    </o:shapedefaults>
    <o:shapelayout v:ext="edit">
      <o:idmap v:ext="edit" data="1"/>
    </o:shapelayout>
  </w:shapeDefaults>
  <w:decimalSymbol w:val="."/>
  <w:listSeparator w:val=","/>
  <w14:docId w14:val="68F16D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qFormat="1"/>
    <w:lsdException w:name="FollowedHyperlink" w:lock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7BC"/>
    <w:pPr>
      <w:spacing w:before="120" w:after="120"/>
    </w:pPr>
    <w:rPr>
      <w:rFonts w:ascii="Verdana" w:hAnsi="Verdana" w:cs="Arial"/>
    </w:rPr>
  </w:style>
  <w:style w:type="paragraph" w:styleId="Heading1">
    <w:name w:val="heading 1"/>
    <w:basedOn w:val="Heading2"/>
    <w:next w:val="Normal"/>
    <w:link w:val="Heading1Char"/>
    <w:qFormat/>
    <w:rsid w:val="00D117BC"/>
    <w:pPr>
      <w:outlineLvl w:val="0"/>
    </w:pPr>
    <w:rPr>
      <w:b w:val="0"/>
      <w:bCs/>
      <w:i/>
      <w:color w:val="000000"/>
      <w:kern w:val="32"/>
      <w:szCs w:val="32"/>
    </w:rPr>
  </w:style>
  <w:style w:type="paragraph" w:styleId="Heading2">
    <w:name w:val="heading 2"/>
    <w:basedOn w:val="Normal"/>
    <w:next w:val="Normal"/>
    <w:link w:val="Heading2Char"/>
    <w:qFormat/>
    <w:rsid w:val="00D117BC"/>
    <w:pPr>
      <w:keepNext/>
      <w:outlineLvl w:val="1"/>
    </w:pPr>
    <w:rPr>
      <w:b/>
      <w:iCs/>
      <w:color w:val="17365D"/>
      <w:sz w:val="28"/>
      <w:szCs w:val="12"/>
    </w:rPr>
  </w:style>
  <w:style w:type="paragraph" w:styleId="Heading3">
    <w:name w:val="heading 3"/>
    <w:aliases w:val="Dain Heading 3"/>
    <w:next w:val="Normal"/>
    <w:link w:val="Heading3Char"/>
    <w:autoRedefine/>
    <w:qFormat/>
    <w:rsid w:val="00D117BC"/>
    <w:pPr>
      <w:keepNext/>
      <w:spacing w:before="240" w:after="120"/>
      <w:outlineLvl w:val="2"/>
    </w:pPr>
    <w:rPr>
      <w:rFonts w:ascii="Arial" w:hAnsi="Arial" w:cs="Arial"/>
      <w:b/>
      <w:bCs/>
      <w:color w:val="800000"/>
      <w:sz w:val="24"/>
      <w:szCs w:val="26"/>
    </w:rPr>
  </w:style>
  <w:style w:type="paragraph" w:styleId="Heading4">
    <w:name w:val="heading 4"/>
    <w:basedOn w:val="Normal"/>
    <w:next w:val="Normal"/>
    <w:link w:val="Heading4Char"/>
    <w:qFormat/>
    <w:rsid w:val="00D117BC"/>
    <w:pPr>
      <w:keepNext/>
      <w:spacing w:before="240" w:after="60"/>
      <w:outlineLvl w:val="3"/>
    </w:pPr>
    <w:rPr>
      <w:b/>
      <w:bCs/>
      <w:sz w:val="32"/>
      <w:szCs w:val="28"/>
    </w:rPr>
  </w:style>
  <w:style w:type="paragraph" w:styleId="Heading5">
    <w:name w:val="heading 5"/>
    <w:basedOn w:val="Normal"/>
    <w:next w:val="Normal"/>
    <w:link w:val="Heading5Char"/>
    <w:qFormat/>
    <w:rsid w:val="00EA57C3"/>
    <w:pPr>
      <w:keepNext/>
      <w:jc w:val="center"/>
      <w:outlineLvl w:val="4"/>
    </w:pPr>
    <w:rPr>
      <w:b/>
      <w:bCs/>
    </w:rPr>
  </w:style>
  <w:style w:type="paragraph" w:styleId="Heading6">
    <w:name w:val="heading 6"/>
    <w:basedOn w:val="Normal"/>
    <w:next w:val="Normal"/>
    <w:link w:val="Heading6Char"/>
    <w:qFormat/>
    <w:rsid w:val="00EA57C3"/>
    <w:pPr>
      <w:keepNext/>
      <w:outlineLvl w:val="5"/>
    </w:pPr>
    <w:rPr>
      <w:b/>
      <w:bCs/>
      <w:color w:val="0000FF"/>
    </w:rPr>
  </w:style>
  <w:style w:type="paragraph" w:styleId="Heading7">
    <w:name w:val="heading 7"/>
    <w:basedOn w:val="Normal"/>
    <w:next w:val="Normal"/>
    <w:link w:val="Heading7Char"/>
    <w:qFormat/>
    <w:rsid w:val="00EA57C3"/>
    <w:pPr>
      <w:keepNext/>
      <w:spacing w:before="100" w:beforeAutospacing="1" w:after="100" w:afterAutospacing="1"/>
      <w:ind w:right="720"/>
      <w:outlineLvl w:val="6"/>
    </w:pPr>
    <w:rPr>
      <w:b/>
      <w:bCs/>
      <w:color w:val="800080"/>
      <w:u w:val="single"/>
    </w:rPr>
  </w:style>
  <w:style w:type="paragraph" w:styleId="Heading9">
    <w:name w:val="heading 9"/>
    <w:basedOn w:val="Normal"/>
    <w:next w:val="Normal"/>
    <w:link w:val="Heading9Char"/>
    <w:qFormat/>
    <w:rsid w:val="00651356"/>
    <w:pPr>
      <w:widowControl w:val="0"/>
      <w:autoSpaceDE w:val="0"/>
      <w:autoSpaceDN w:val="0"/>
      <w:adjustRightInd w:val="0"/>
      <w:spacing w:before="240" w:after="60"/>
      <w:jc w:val="right"/>
      <w:outlineLvl w:val="8"/>
    </w:pPr>
    <w:rPr>
      <w:b/>
      <w:bCs/>
      <w:color w:val="000080"/>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339"/>
    <w:rPr>
      <w:rFonts w:ascii="Verdana" w:hAnsi="Verdana" w:cs="Arial"/>
      <w:bCs/>
      <w:i/>
      <w:iCs/>
      <w:color w:val="000000"/>
      <w:kern w:val="32"/>
      <w:sz w:val="28"/>
      <w:szCs w:val="32"/>
    </w:rPr>
  </w:style>
  <w:style w:type="character" w:customStyle="1" w:styleId="Heading2Char">
    <w:name w:val="Heading 2 Char"/>
    <w:link w:val="Heading2"/>
    <w:locked/>
    <w:rsid w:val="007B6CCD"/>
    <w:rPr>
      <w:rFonts w:ascii="Verdana" w:hAnsi="Verdana" w:cs="Arial"/>
      <w:b/>
      <w:iCs/>
      <w:color w:val="17365D"/>
      <w:sz w:val="28"/>
      <w:szCs w:val="12"/>
    </w:rPr>
  </w:style>
  <w:style w:type="character" w:customStyle="1" w:styleId="Heading3Char">
    <w:name w:val="Heading 3 Char"/>
    <w:aliases w:val="Dain Heading 3 Char"/>
    <w:link w:val="Heading3"/>
    <w:locked/>
    <w:rsid w:val="00A07B27"/>
    <w:rPr>
      <w:rFonts w:ascii="Arial" w:hAnsi="Arial" w:cs="Arial"/>
      <w:b/>
      <w:bCs/>
      <w:color w:val="800000"/>
      <w:sz w:val="24"/>
      <w:szCs w:val="26"/>
    </w:rPr>
  </w:style>
  <w:style w:type="character" w:customStyle="1" w:styleId="Heading4Char">
    <w:name w:val="Heading 4 Char"/>
    <w:link w:val="Heading4"/>
    <w:locked/>
    <w:rsid w:val="007B6CCD"/>
    <w:rPr>
      <w:rFonts w:ascii="Verdana" w:hAnsi="Verdana" w:cs="Arial"/>
      <w:b/>
      <w:bCs/>
      <w:sz w:val="32"/>
      <w:szCs w:val="28"/>
    </w:rPr>
  </w:style>
  <w:style w:type="character" w:customStyle="1" w:styleId="Heading5Char">
    <w:name w:val="Heading 5 Char"/>
    <w:link w:val="Heading5"/>
    <w:semiHidden/>
    <w:locked/>
    <w:rsid w:val="007B6CCD"/>
    <w:rPr>
      <w:rFonts w:ascii="Calibri" w:hAnsi="Calibri" w:cs="Times New Roman"/>
      <w:b/>
      <w:bCs/>
      <w:i/>
      <w:iCs/>
      <w:sz w:val="26"/>
      <w:szCs w:val="26"/>
    </w:rPr>
  </w:style>
  <w:style w:type="character" w:customStyle="1" w:styleId="Heading6Char">
    <w:name w:val="Heading 6 Char"/>
    <w:link w:val="Heading6"/>
    <w:semiHidden/>
    <w:locked/>
    <w:rsid w:val="007B6CCD"/>
    <w:rPr>
      <w:rFonts w:ascii="Calibri" w:hAnsi="Calibri" w:cs="Times New Roman"/>
      <w:b/>
      <w:bCs/>
    </w:rPr>
  </w:style>
  <w:style w:type="character" w:customStyle="1" w:styleId="Heading7Char">
    <w:name w:val="Heading 7 Char"/>
    <w:link w:val="Heading7"/>
    <w:semiHidden/>
    <w:locked/>
    <w:rsid w:val="007B6CCD"/>
    <w:rPr>
      <w:rFonts w:ascii="Calibri" w:hAnsi="Calibri" w:cs="Times New Roman"/>
      <w:sz w:val="24"/>
      <w:szCs w:val="24"/>
    </w:rPr>
  </w:style>
  <w:style w:type="character" w:customStyle="1" w:styleId="Heading9Char">
    <w:name w:val="Heading 9 Char"/>
    <w:link w:val="Heading9"/>
    <w:semiHidden/>
    <w:locked/>
    <w:rsid w:val="007B6CCD"/>
    <w:rPr>
      <w:rFonts w:ascii="Cambria" w:hAnsi="Cambria" w:cs="Times New Roman"/>
    </w:rPr>
  </w:style>
  <w:style w:type="paragraph" w:styleId="NormalWeb">
    <w:name w:val="Normal (Web)"/>
    <w:basedOn w:val="Normal"/>
    <w:link w:val="NormalWebChar"/>
    <w:rsid w:val="00D117BC"/>
    <w:pPr>
      <w:spacing w:before="100" w:beforeAutospacing="1" w:after="100" w:afterAutospacing="1"/>
    </w:pPr>
    <w:rPr>
      <w:rFonts w:eastAsia="Arial Unicode MS" w:cs="Arial Unicode MS"/>
      <w:color w:val="000000"/>
      <w:sz w:val="18"/>
      <w:szCs w:val="18"/>
    </w:rPr>
  </w:style>
  <w:style w:type="paragraph" w:styleId="z-TopofForm">
    <w:name w:val="HTML Top of Form"/>
    <w:basedOn w:val="Normal"/>
    <w:next w:val="Normal"/>
    <w:link w:val="z-TopofFormChar"/>
    <w:hidden/>
    <w:rsid w:val="00EA57C3"/>
    <w:pPr>
      <w:pBdr>
        <w:bottom w:val="single" w:sz="6" w:space="1" w:color="auto"/>
      </w:pBdr>
      <w:jc w:val="center"/>
    </w:pPr>
    <w:rPr>
      <w:vanish/>
      <w:sz w:val="16"/>
      <w:szCs w:val="16"/>
    </w:rPr>
  </w:style>
  <w:style w:type="character" w:customStyle="1" w:styleId="z-TopofFormChar">
    <w:name w:val="z-Top of Form Char"/>
    <w:link w:val="z-TopofForm"/>
    <w:semiHidden/>
    <w:locked/>
    <w:rsid w:val="007B6CCD"/>
    <w:rPr>
      <w:rFonts w:ascii="Arial" w:hAnsi="Arial" w:cs="Arial"/>
      <w:vanish/>
      <w:sz w:val="16"/>
      <w:szCs w:val="16"/>
    </w:rPr>
  </w:style>
  <w:style w:type="paragraph" w:styleId="z-BottomofForm">
    <w:name w:val="HTML Bottom of Form"/>
    <w:basedOn w:val="Normal"/>
    <w:next w:val="Normal"/>
    <w:link w:val="z-BottomofFormChar"/>
    <w:hidden/>
    <w:rsid w:val="00EA57C3"/>
    <w:pPr>
      <w:pBdr>
        <w:top w:val="single" w:sz="6" w:space="1" w:color="auto"/>
      </w:pBdr>
      <w:jc w:val="center"/>
    </w:pPr>
    <w:rPr>
      <w:vanish/>
      <w:sz w:val="16"/>
      <w:szCs w:val="16"/>
    </w:rPr>
  </w:style>
  <w:style w:type="character" w:customStyle="1" w:styleId="z-BottomofFormChar">
    <w:name w:val="z-Bottom of Form Char"/>
    <w:link w:val="z-BottomofForm"/>
    <w:semiHidden/>
    <w:locked/>
    <w:rsid w:val="007B6CCD"/>
    <w:rPr>
      <w:rFonts w:ascii="Arial" w:hAnsi="Arial" w:cs="Arial"/>
      <w:vanish/>
      <w:sz w:val="16"/>
      <w:szCs w:val="16"/>
    </w:rPr>
  </w:style>
  <w:style w:type="character" w:styleId="Hyperlink">
    <w:name w:val="Hyperlink"/>
    <w:qFormat/>
    <w:rsid w:val="00D117BC"/>
    <w:rPr>
      <w:rFonts w:ascii="Verdana" w:hAnsi="Verdana"/>
      <w:b/>
      <w:color w:val="4F81BD"/>
      <w:sz w:val="20"/>
      <w:u w:val="single"/>
    </w:rPr>
  </w:style>
  <w:style w:type="character" w:styleId="FollowedHyperlink">
    <w:name w:val="FollowedHyperlink"/>
    <w:rsid w:val="00EA57C3"/>
    <w:rPr>
      <w:rFonts w:cs="Times New Roman"/>
      <w:color w:val="800080"/>
      <w:u w:val="single"/>
    </w:rPr>
  </w:style>
  <w:style w:type="character" w:styleId="Strong">
    <w:name w:val="Strong"/>
    <w:qFormat/>
    <w:rsid w:val="00D117BC"/>
    <w:rPr>
      <w:rFonts w:ascii="Verdana" w:hAnsi="Verdana"/>
      <w:b/>
      <w:bCs/>
      <w:sz w:val="20"/>
    </w:rPr>
  </w:style>
  <w:style w:type="paragraph" w:customStyle="1" w:styleId="tcsstoolbarbutton">
    <w:name w:val="tcsstoolbarbutton"/>
    <w:basedOn w:val="Normal"/>
    <w:rsid w:val="00EA57C3"/>
    <w:pPr>
      <w:spacing w:before="100" w:beforeAutospacing="1" w:after="100" w:afterAutospacing="1"/>
      <w:textAlignment w:val="center"/>
    </w:pPr>
    <w:rPr>
      <w:color w:val="000000"/>
    </w:rPr>
  </w:style>
  <w:style w:type="paragraph" w:styleId="BodyText">
    <w:name w:val="Body Text"/>
    <w:basedOn w:val="Normal"/>
    <w:link w:val="BodyTextChar"/>
    <w:qFormat/>
    <w:rsid w:val="00D117BC"/>
    <w:rPr>
      <w:color w:val="000000"/>
      <w:szCs w:val="12"/>
    </w:rPr>
  </w:style>
  <w:style w:type="character" w:customStyle="1" w:styleId="BodyTextChar">
    <w:name w:val="Body Text Char"/>
    <w:link w:val="BodyText"/>
    <w:locked/>
    <w:rsid w:val="00D117BC"/>
    <w:rPr>
      <w:rFonts w:ascii="Verdana" w:hAnsi="Verdana" w:cs="Arial"/>
      <w:color w:val="000000"/>
      <w:szCs w:val="12"/>
    </w:rPr>
  </w:style>
  <w:style w:type="paragraph" w:styleId="BodyText2">
    <w:name w:val="Body Text 2"/>
    <w:basedOn w:val="Normal"/>
    <w:link w:val="BodyText2Char"/>
    <w:rsid w:val="00EA57C3"/>
    <w:rPr>
      <w:color w:val="0000FF"/>
    </w:rPr>
  </w:style>
  <w:style w:type="character" w:customStyle="1" w:styleId="BodyText2Char">
    <w:name w:val="Body Text 2 Char"/>
    <w:link w:val="BodyText2"/>
    <w:locked/>
    <w:rsid w:val="00352139"/>
    <w:rPr>
      <w:rFonts w:ascii="Arial" w:hAnsi="Arial" w:cs="Times New Roman"/>
      <w:color w:val="0000FF"/>
      <w:sz w:val="24"/>
    </w:rPr>
  </w:style>
  <w:style w:type="paragraph" w:styleId="BodyText3">
    <w:name w:val="Body Text 3"/>
    <w:basedOn w:val="Normal"/>
    <w:link w:val="BodyText3Char"/>
    <w:rsid w:val="00EA57C3"/>
    <w:rPr>
      <w:rFonts w:ascii="Times New Roman" w:hAnsi="Times New Roman"/>
      <w:color w:val="0000FF"/>
    </w:rPr>
  </w:style>
  <w:style w:type="character" w:customStyle="1" w:styleId="BodyText3Char">
    <w:name w:val="Body Text 3 Char"/>
    <w:link w:val="BodyText3"/>
    <w:locked/>
    <w:rsid w:val="0019092A"/>
    <w:rPr>
      <w:rFonts w:cs="Times New Roman"/>
      <w:color w:val="0000FF"/>
      <w:sz w:val="24"/>
      <w:lang w:val="en-US" w:eastAsia="en-US"/>
    </w:rPr>
  </w:style>
  <w:style w:type="paragraph" w:styleId="BlockText">
    <w:name w:val="Block Text"/>
    <w:basedOn w:val="Normal"/>
    <w:rsid w:val="00D117BC"/>
    <w:pPr>
      <w:ind w:left="720" w:right="-1440"/>
    </w:pPr>
    <w:rPr>
      <w:color w:val="40458C"/>
      <w:sz w:val="28"/>
      <w:szCs w:val="12"/>
    </w:rPr>
  </w:style>
  <w:style w:type="paragraph" w:styleId="Header">
    <w:name w:val="header"/>
    <w:basedOn w:val="Normal"/>
    <w:link w:val="HeaderChar"/>
    <w:rsid w:val="00D117BC"/>
    <w:pPr>
      <w:tabs>
        <w:tab w:val="center" w:pos="4320"/>
        <w:tab w:val="right" w:pos="8640"/>
      </w:tabs>
    </w:pPr>
  </w:style>
  <w:style w:type="character" w:customStyle="1" w:styleId="HeaderChar">
    <w:name w:val="Header Char"/>
    <w:link w:val="Header"/>
    <w:locked/>
    <w:rsid w:val="007B6CCD"/>
    <w:rPr>
      <w:rFonts w:ascii="Verdana" w:hAnsi="Verdana" w:cs="Arial"/>
    </w:rPr>
  </w:style>
  <w:style w:type="paragraph" w:styleId="Footer">
    <w:name w:val="footer"/>
    <w:basedOn w:val="Normal"/>
    <w:link w:val="FooterChar"/>
    <w:rsid w:val="00D117BC"/>
    <w:pPr>
      <w:tabs>
        <w:tab w:val="center" w:pos="4320"/>
        <w:tab w:val="right" w:pos="8640"/>
      </w:tabs>
      <w:spacing w:before="0" w:after="0"/>
    </w:pPr>
    <w:rPr>
      <w:sz w:val="16"/>
    </w:rPr>
  </w:style>
  <w:style w:type="character" w:customStyle="1" w:styleId="FooterChar">
    <w:name w:val="Footer Char"/>
    <w:link w:val="Footer"/>
    <w:locked/>
    <w:rsid w:val="007B6CCD"/>
    <w:rPr>
      <w:rFonts w:ascii="Verdana" w:hAnsi="Verdana" w:cs="Arial"/>
      <w:sz w:val="16"/>
    </w:rPr>
  </w:style>
  <w:style w:type="character" w:styleId="PageNumber">
    <w:name w:val="page number"/>
    <w:rsid w:val="00D117BC"/>
  </w:style>
  <w:style w:type="paragraph" w:customStyle="1" w:styleId="Tag">
    <w:name w:val="Tag"/>
    <w:rsid w:val="00EA57C3"/>
    <w:pPr>
      <w:widowControl w:val="0"/>
      <w:autoSpaceDE w:val="0"/>
      <w:autoSpaceDN w:val="0"/>
      <w:adjustRightInd w:val="0"/>
    </w:pPr>
    <w:rPr>
      <w:rFonts w:ascii="Arial" w:hAnsi="Arial" w:cs="Arial"/>
    </w:rPr>
  </w:style>
  <w:style w:type="paragraph" w:customStyle="1" w:styleId="default">
    <w:name w:val="default"/>
    <w:basedOn w:val="Normal"/>
    <w:rsid w:val="00EA57C3"/>
    <w:pPr>
      <w:spacing w:before="100" w:beforeAutospacing="1" w:after="100" w:afterAutospacing="1"/>
    </w:pPr>
    <w:rPr>
      <w:rFonts w:eastAsia="Arial Unicode MS" w:cs="Arial Unicode MS"/>
      <w:color w:val="000000"/>
    </w:rPr>
  </w:style>
  <w:style w:type="character" w:customStyle="1" w:styleId="bolddkblue">
    <w:name w:val="bold_dkblue"/>
    <w:rsid w:val="00EA57C3"/>
    <w:rPr>
      <w:rFonts w:cs="Times New Roman"/>
    </w:rPr>
  </w:style>
  <w:style w:type="character" w:customStyle="1" w:styleId="redclickhere">
    <w:name w:val="red_clickhere"/>
    <w:rsid w:val="00EA57C3"/>
    <w:rPr>
      <w:rFonts w:cs="Times New Roman"/>
    </w:rPr>
  </w:style>
  <w:style w:type="character" w:customStyle="1" w:styleId="default1">
    <w:name w:val="default1"/>
    <w:rsid w:val="00EA57C3"/>
    <w:rPr>
      <w:rFonts w:cs="Times New Roman"/>
    </w:rPr>
  </w:style>
  <w:style w:type="paragraph" w:styleId="BalloonText">
    <w:name w:val="Balloon Text"/>
    <w:basedOn w:val="Normal"/>
    <w:link w:val="BalloonTextChar"/>
    <w:semiHidden/>
    <w:rsid w:val="00EA57C3"/>
    <w:rPr>
      <w:rFonts w:ascii="Tahoma" w:hAnsi="Tahoma" w:cs="Tahoma"/>
      <w:sz w:val="16"/>
      <w:szCs w:val="16"/>
    </w:rPr>
  </w:style>
  <w:style w:type="character" w:customStyle="1" w:styleId="BalloonTextChar">
    <w:name w:val="Balloon Text Char"/>
    <w:link w:val="BalloonText"/>
    <w:semiHidden/>
    <w:locked/>
    <w:rsid w:val="007B6CCD"/>
    <w:rPr>
      <w:rFonts w:cs="Times New Roman"/>
      <w:sz w:val="2"/>
    </w:rPr>
  </w:style>
  <w:style w:type="paragraph" w:customStyle="1" w:styleId="TableofContentsText">
    <w:name w:val="Table of Contents Text"/>
    <w:rsid w:val="00D117BC"/>
    <w:pPr>
      <w:spacing w:after="120"/>
    </w:pPr>
    <w:rPr>
      <w:rFonts w:ascii="Arial" w:hAnsi="Arial" w:cs="Arial"/>
      <w:color w:val="000000"/>
      <w:szCs w:val="24"/>
    </w:rPr>
  </w:style>
  <w:style w:type="paragraph" w:customStyle="1" w:styleId="ProgrammerNotes">
    <w:name w:val="Programmer Notes"/>
    <w:rsid w:val="00D117BC"/>
    <w:rPr>
      <w:rFonts w:ascii="Arial" w:hAnsi="Arial" w:cs="Arial"/>
      <w:color w:val="800080"/>
      <w:kern w:val="32"/>
      <w:sz w:val="24"/>
    </w:rPr>
  </w:style>
  <w:style w:type="paragraph" w:customStyle="1" w:styleId="RolloverHeading">
    <w:name w:val="Rollover Heading"/>
    <w:link w:val="RolloverHeadingChar"/>
    <w:qFormat/>
    <w:rsid w:val="00D117BC"/>
    <w:pPr>
      <w:spacing w:before="120" w:after="120"/>
    </w:pPr>
    <w:rPr>
      <w:rFonts w:ascii="Verdana" w:hAnsi="Verdana" w:cs="Arial"/>
      <w:b/>
      <w:color w:val="0000FF"/>
    </w:rPr>
  </w:style>
  <w:style w:type="paragraph" w:customStyle="1" w:styleId="RolloverText">
    <w:name w:val="Rollover Text"/>
    <w:link w:val="RolloverTextChar"/>
    <w:qFormat/>
    <w:rsid w:val="00D117BC"/>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D117BC"/>
    <w:pPr>
      <w:numPr>
        <w:numId w:val="5"/>
      </w:numPr>
      <w:ind w:left="1080"/>
    </w:pPr>
    <w:rPr>
      <w:color w:val="0000FF"/>
    </w:rPr>
  </w:style>
  <w:style w:type="paragraph" w:customStyle="1" w:styleId="TextBullet1">
    <w:name w:val="Text Bullet 1"/>
    <w:basedOn w:val="Normal"/>
    <w:rsid w:val="00D117BC"/>
    <w:pPr>
      <w:numPr>
        <w:numId w:val="3"/>
      </w:numPr>
    </w:pPr>
  </w:style>
  <w:style w:type="paragraph" w:customStyle="1" w:styleId="TextBullet2">
    <w:name w:val="Text Bullet 2"/>
    <w:rsid w:val="00D117BC"/>
    <w:pPr>
      <w:numPr>
        <w:numId w:val="1"/>
      </w:numPr>
      <w:spacing w:after="240"/>
    </w:pPr>
    <w:rPr>
      <w:rFonts w:ascii="Arial" w:hAnsi="Arial" w:cs="Arial"/>
      <w:color w:val="000000"/>
    </w:rPr>
  </w:style>
  <w:style w:type="paragraph" w:customStyle="1" w:styleId="ReviewQuestions">
    <w:name w:val="Review Questions"/>
    <w:basedOn w:val="Normal"/>
    <w:qFormat/>
    <w:rsid w:val="00D117BC"/>
    <w:pPr>
      <w:numPr>
        <w:numId w:val="4"/>
      </w:numPr>
      <w:spacing w:before="0"/>
    </w:pPr>
    <w:rPr>
      <w:b/>
    </w:rPr>
  </w:style>
  <w:style w:type="paragraph" w:customStyle="1" w:styleId="TextNumbering">
    <w:name w:val="Text Numbering"/>
    <w:rsid w:val="00D117BC"/>
    <w:pPr>
      <w:numPr>
        <w:numId w:val="2"/>
      </w:numPr>
      <w:spacing w:after="240"/>
    </w:pPr>
    <w:rPr>
      <w:rFonts w:ascii="Arial" w:hAnsi="Arial" w:cs="Arial"/>
      <w:bCs/>
      <w:color w:val="000000"/>
      <w:szCs w:val="32"/>
    </w:rPr>
  </w:style>
  <w:style w:type="character" w:styleId="CommentReference">
    <w:name w:val="annotation reference"/>
    <w:semiHidden/>
    <w:rsid w:val="00D5599F"/>
    <w:rPr>
      <w:rFonts w:cs="Times New Roman"/>
      <w:sz w:val="16"/>
    </w:rPr>
  </w:style>
  <w:style w:type="paragraph" w:styleId="CommentText">
    <w:name w:val="annotation text"/>
    <w:basedOn w:val="Normal"/>
    <w:link w:val="CommentTextChar"/>
    <w:semiHidden/>
    <w:rsid w:val="00D5599F"/>
  </w:style>
  <w:style w:type="character" w:customStyle="1" w:styleId="CommentTextChar">
    <w:name w:val="Comment Text Char"/>
    <w:link w:val="CommentText"/>
    <w:semiHidden/>
    <w:locked/>
    <w:rsid w:val="007B6CCD"/>
    <w:rPr>
      <w:rFonts w:ascii="Arial" w:hAnsi="Arial" w:cs="Times New Roman"/>
      <w:sz w:val="20"/>
      <w:szCs w:val="20"/>
    </w:rPr>
  </w:style>
  <w:style w:type="paragraph" w:styleId="CommentSubject">
    <w:name w:val="annotation subject"/>
    <w:basedOn w:val="CommentText"/>
    <w:next w:val="CommentText"/>
    <w:link w:val="CommentSubjectChar"/>
    <w:semiHidden/>
    <w:rsid w:val="00D5599F"/>
    <w:rPr>
      <w:b/>
      <w:bCs/>
    </w:rPr>
  </w:style>
  <w:style w:type="character" w:customStyle="1" w:styleId="CommentSubjectChar">
    <w:name w:val="Comment Subject Char"/>
    <w:link w:val="CommentSubject"/>
    <w:semiHidden/>
    <w:locked/>
    <w:rsid w:val="007B6CCD"/>
    <w:rPr>
      <w:rFonts w:ascii="Arial" w:hAnsi="Arial" w:cs="Times New Roman"/>
      <w:b/>
      <w:bCs/>
      <w:sz w:val="20"/>
      <w:szCs w:val="20"/>
    </w:rPr>
  </w:style>
  <w:style w:type="table" w:styleId="TableGrid">
    <w:name w:val="Table Grid"/>
    <w:basedOn w:val="TableNormal"/>
    <w:uiPriority w:val="59"/>
    <w:rsid w:val="00D11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idget">
    <w:name w:val="table - widget"/>
    <w:rsid w:val="00193AA8"/>
    <w:rPr>
      <w:rFonts w:ascii="Arial" w:hAnsi="Arial"/>
      <w:sz w:val="24"/>
    </w:rPr>
    <w:tblPr>
      <w:tblInd w:w="0"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CellMar>
        <w:top w:w="0" w:type="dxa"/>
        <w:left w:w="108" w:type="dxa"/>
        <w:bottom w:w="0" w:type="dxa"/>
        <w:right w:w="108" w:type="dxa"/>
      </w:tblCellMar>
    </w:tblPr>
  </w:style>
  <w:style w:type="table" w:customStyle="1" w:styleId="table-application">
    <w:name w:val="table - application"/>
    <w:rsid w:val="0068134E"/>
    <w:rPr>
      <w:rFonts w:ascii="Arial" w:hAnsi="Arial"/>
      <w:sz w:val="24"/>
    </w:rPr>
    <w:tblPr>
      <w:tblInd w:w="0" w:type="dxa"/>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CellMar>
        <w:top w:w="0" w:type="dxa"/>
        <w:left w:w="108" w:type="dxa"/>
        <w:bottom w:w="0" w:type="dxa"/>
        <w:right w:w="108" w:type="dxa"/>
      </w:tblCellMar>
    </w:tblPr>
    <w:tcPr>
      <w:shd w:val="clear" w:color="auto" w:fill="FFFFFF"/>
    </w:tcPr>
  </w:style>
  <w:style w:type="table" w:customStyle="1" w:styleId="table-sidecontent">
    <w:name w:val="table - side content"/>
    <w:rsid w:val="0068134E"/>
    <w:rPr>
      <w:rFonts w:ascii="Arial" w:hAnsi="Arial"/>
      <w:sz w:val="24"/>
    </w:rPr>
    <w:tblPr>
      <w:tblInd w:w="0" w:type="dxa"/>
      <w:tblBorders>
        <w:top w:val="single" w:sz="4" w:space="0" w:color="9D9750"/>
        <w:left w:val="single" w:sz="4" w:space="0" w:color="9D9750"/>
        <w:bottom w:val="single" w:sz="4" w:space="0" w:color="9D9750"/>
        <w:right w:val="single" w:sz="4" w:space="0" w:color="9D9750"/>
        <w:insideH w:val="single" w:sz="4" w:space="0" w:color="9D9750"/>
        <w:insideV w:val="single" w:sz="4" w:space="0" w:color="9D9750"/>
      </w:tblBorders>
      <w:tblCellMar>
        <w:top w:w="0" w:type="dxa"/>
        <w:left w:w="108" w:type="dxa"/>
        <w:bottom w:w="0" w:type="dxa"/>
        <w:right w:w="108" w:type="dxa"/>
      </w:tblCellMar>
    </w:tblPr>
    <w:tcPr>
      <w:shd w:val="clear" w:color="auto" w:fill="FFFFFF"/>
    </w:tcPr>
  </w:style>
  <w:style w:type="character" w:customStyle="1" w:styleId="NormalWebChar">
    <w:name w:val="Normal (Web) Char"/>
    <w:link w:val="NormalWeb"/>
    <w:locked/>
    <w:rsid w:val="00D117BC"/>
    <w:rPr>
      <w:rFonts w:ascii="Verdana" w:eastAsia="Arial Unicode MS" w:hAnsi="Verdana" w:cs="Arial Unicode MS"/>
      <w:color w:val="000000"/>
      <w:sz w:val="18"/>
      <w:szCs w:val="18"/>
    </w:rPr>
  </w:style>
  <w:style w:type="character" w:styleId="Emphasis">
    <w:name w:val="Emphasis"/>
    <w:qFormat/>
    <w:rsid w:val="00710D6F"/>
    <w:rPr>
      <w:i/>
      <w:iCs/>
    </w:rPr>
  </w:style>
  <w:style w:type="paragraph" w:customStyle="1" w:styleId="LightGrid-Accent31">
    <w:name w:val="Light Grid - Accent 31"/>
    <w:basedOn w:val="Normal"/>
    <w:qFormat/>
    <w:rsid w:val="00600D1D"/>
    <w:pPr>
      <w:ind w:left="720"/>
      <w:contextualSpacing/>
    </w:pPr>
    <w:rPr>
      <w:rFonts w:ascii="Calibri" w:hAnsi="Calibri"/>
    </w:rPr>
  </w:style>
  <w:style w:type="paragraph" w:customStyle="1" w:styleId="LightList-Accent31">
    <w:name w:val="Light List - Accent 31"/>
    <w:hidden/>
    <w:rsid w:val="00A14D33"/>
    <w:rPr>
      <w:rFonts w:ascii="Arial" w:hAnsi="Arial"/>
      <w:szCs w:val="24"/>
    </w:rPr>
  </w:style>
  <w:style w:type="paragraph" w:customStyle="1" w:styleId="ReviewAnswer">
    <w:name w:val="Review Answer"/>
    <w:qFormat/>
    <w:rsid w:val="00D117BC"/>
    <w:pPr>
      <w:spacing w:before="120" w:after="120"/>
      <w:ind w:left="1080"/>
    </w:pPr>
    <w:rPr>
      <w:rFonts w:ascii="Verdana" w:hAnsi="Verdana" w:cs="Arial"/>
      <w:color w:val="244061"/>
    </w:rPr>
  </w:style>
  <w:style w:type="character" w:customStyle="1" w:styleId="NormalWebChar1">
    <w:name w:val="Normal (Web) Char1"/>
    <w:rsid w:val="003F34D9"/>
    <w:rPr>
      <w:rFonts w:ascii="Verdana" w:eastAsia="Arial Unicode MS" w:hAnsi="Verdana" w:cs="Arial Unicode MS"/>
      <w:color w:val="000000"/>
      <w:sz w:val="18"/>
      <w:szCs w:val="18"/>
      <w:lang w:val="en-US" w:eastAsia="en-US" w:bidi="ar-SA"/>
    </w:rPr>
  </w:style>
  <w:style w:type="paragraph" w:customStyle="1" w:styleId="BodyTextBoldRed">
    <w:name w:val="Body Text Bold Red"/>
    <w:autoRedefine/>
    <w:rsid w:val="001B567F"/>
    <w:rPr>
      <w:rFonts w:ascii="Arial" w:hAnsi="Arial"/>
      <w:b/>
      <w:color w:val="FF0000"/>
    </w:rPr>
  </w:style>
  <w:style w:type="paragraph" w:styleId="Subtitle">
    <w:name w:val="Subtitle"/>
    <w:basedOn w:val="Heading3"/>
    <w:next w:val="Normal"/>
    <w:link w:val="SubtitleChar"/>
    <w:qFormat/>
    <w:rsid w:val="00710D6F"/>
    <w:pPr>
      <w:spacing w:after="60"/>
      <w:outlineLvl w:val="1"/>
    </w:pPr>
    <w:rPr>
      <w:rFonts w:cs="Times New Roman"/>
      <w:szCs w:val="24"/>
    </w:rPr>
  </w:style>
  <w:style w:type="character" w:customStyle="1" w:styleId="SubtitleChar">
    <w:name w:val="Subtitle Char"/>
    <w:link w:val="Subtitle"/>
    <w:rsid w:val="00710D6F"/>
    <w:rPr>
      <w:rFonts w:ascii="Verdana" w:hAnsi="Verdana"/>
      <w:b/>
      <w:bCs/>
      <w:color w:val="943634"/>
      <w:szCs w:val="24"/>
    </w:rPr>
  </w:style>
  <w:style w:type="paragraph" w:styleId="Title">
    <w:name w:val="Title"/>
    <w:basedOn w:val="Normal"/>
    <w:next w:val="Normal"/>
    <w:link w:val="TitleChar"/>
    <w:qFormat/>
    <w:rsid w:val="00710D6F"/>
    <w:pPr>
      <w:spacing w:before="240" w:after="60"/>
      <w:jc w:val="center"/>
      <w:outlineLvl w:val="0"/>
    </w:pPr>
    <w:rPr>
      <w:rFonts w:ascii="Cambria" w:hAnsi="Cambria"/>
      <w:b/>
      <w:bCs/>
      <w:kern w:val="28"/>
      <w:sz w:val="32"/>
      <w:szCs w:val="32"/>
    </w:rPr>
  </w:style>
  <w:style w:type="character" w:customStyle="1" w:styleId="TitleChar">
    <w:name w:val="Title Char"/>
    <w:link w:val="Title"/>
    <w:rsid w:val="00710D6F"/>
    <w:rPr>
      <w:rFonts w:ascii="Cambria" w:hAnsi="Cambria"/>
      <w:b/>
      <w:bCs/>
      <w:kern w:val="28"/>
      <w:sz w:val="32"/>
      <w:szCs w:val="32"/>
    </w:rPr>
  </w:style>
  <w:style w:type="character" w:customStyle="1" w:styleId="SubtleReference1">
    <w:name w:val="Subtle Reference1"/>
    <w:uiPriority w:val="31"/>
    <w:rsid w:val="00710D6F"/>
    <w:rPr>
      <w:smallCaps/>
      <w:color w:val="C0504D"/>
      <w:u w:val="single"/>
    </w:rPr>
  </w:style>
  <w:style w:type="paragraph" w:customStyle="1" w:styleId="directions">
    <w:name w:val="directions"/>
    <w:basedOn w:val="BodyText"/>
    <w:link w:val="directionsChar"/>
    <w:qFormat/>
    <w:rsid w:val="00710D6F"/>
    <w:rPr>
      <w:rFonts w:cs="Times New Roman"/>
      <w:b/>
      <w:color w:val="943634"/>
      <w:szCs w:val="20"/>
    </w:rPr>
  </w:style>
  <w:style w:type="character" w:customStyle="1" w:styleId="directionsChar">
    <w:name w:val="directions Char"/>
    <w:link w:val="directions"/>
    <w:rsid w:val="00710D6F"/>
    <w:rPr>
      <w:rFonts w:ascii="Verdana" w:hAnsi="Verdana"/>
      <w:b/>
      <w:color w:val="943634"/>
    </w:rPr>
  </w:style>
  <w:style w:type="paragraph" w:customStyle="1" w:styleId="copyright">
    <w:name w:val="copyright"/>
    <w:basedOn w:val="Normal"/>
    <w:link w:val="copyrightChar"/>
    <w:qFormat/>
    <w:rsid w:val="00710D6F"/>
    <w:rPr>
      <w:sz w:val="18"/>
    </w:rPr>
  </w:style>
  <w:style w:type="character" w:customStyle="1" w:styleId="copyrightChar">
    <w:name w:val="copyright Char"/>
    <w:link w:val="copyright"/>
    <w:rsid w:val="00710D6F"/>
    <w:rPr>
      <w:rFonts w:ascii="Verdana" w:hAnsi="Verdana" w:cs="Arial"/>
      <w:sz w:val="18"/>
    </w:rPr>
  </w:style>
  <w:style w:type="paragraph" w:customStyle="1" w:styleId="ReviewBulletAnswerBullet">
    <w:name w:val="Review Bullet Answer Bullet"/>
    <w:basedOn w:val="RolloverBullet"/>
    <w:qFormat/>
    <w:rsid w:val="00710D6F"/>
  </w:style>
  <w:style w:type="paragraph" w:customStyle="1" w:styleId="Answer">
    <w:name w:val="Answer"/>
    <w:qFormat/>
    <w:rsid w:val="00D117BC"/>
    <w:rPr>
      <w:rFonts w:ascii="Verdana" w:hAnsi="Verdana" w:cs="Arial"/>
      <w:color w:val="244061"/>
    </w:rPr>
  </w:style>
  <w:style w:type="paragraph" w:customStyle="1" w:styleId="SubtitlesonPage">
    <w:name w:val="Subtitles on Page"/>
    <w:link w:val="SubtitlesonPageChar"/>
    <w:qFormat/>
    <w:rsid w:val="00D117BC"/>
    <w:pPr>
      <w:spacing w:after="60"/>
    </w:pPr>
    <w:rPr>
      <w:rFonts w:ascii="Verdana" w:hAnsi="Verdana" w:cs="Arial"/>
      <w:b/>
      <w:bCs/>
      <w:color w:val="1F497D"/>
      <w:sz w:val="22"/>
      <w:szCs w:val="26"/>
    </w:rPr>
  </w:style>
  <w:style w:type="character" w:customStyle="1" w:styleId="SubtitlesonPageChar">
    <w:name w:val="Subtitles on Page Char"/>
    <w:link w:val="SubtitlesonPage"/>
    <w:rsid w:val="00D117BC"/>
    <w:rPr>
      <w:rFonts w:ascii="Verdana" w:hAnsi="Verdana" w:cs="Arial"/>
      <w:b/>
      <w:bCs/>
      <w:color w:val="1F497D"/>
      <w:sz w:val="22"/>
      <w:szCs w:val="26"/>
    </w:rPr>
  </w:style>
  <w:style w:type="paragraph" w:customStyle="1" w:styleId="Sub-Headings">
    <w:name w:val="Sub-Headings"/>
    <w:link w:val="Sub-HeadingsChar"/>
    <w:qFormat/>
    <w:rsid w:val="00D117BC"/>
    <w:pPr>
      <w:spacing w:after="60"/>
    </w:pPr>
    <w:rPr>
      <w:rFonts w:ascii="Verdana" w:hAnsi="Verdana" w:cs="Arial"/>
      <w:b/>
      <w:bCs/>
      <w:color w:val="1F497D"/>
      <w:sz w:val="22"/>
      <w:szCs w:val="26"/>
    </w:rPr>
  </w:style>
  <w:style w:type="character" w:customStyle="1" w:styleId="Sub-HeadingsChar">
    <w:name w:val="Sub-Headings Char"/>
    <w:link w:val="Sub-Headings"/>
    <w:rsid w:val="00D117BC"/>
    <w:rPr>
      <w:rFonts w:ascii="Verdana" w:hAnsi="Verdana" w:cs="Arial"/>
      <w:b/>
      <w:bCs/>
      <w:color w:val="1F497D"/>
      <w:sz w:val="22"/>
      <w:szCs w:val="26"/>
    </w:rPr>
  </w:style>
  <w:style w:type="paragraph" w:customStyle="1" w:styleId="Objectives">
    <w:name w:val="Objectives"/>
    <w:basedOn w:val="Heading3"/>
    <w:link w:val="ObjectivesChar"/>
    <w:qFormat/>
    <w:rsid w:val="00D117BC"/>
    <w:pPr>
      <w:spacing w:after="60"/>
    </w:pPr>
    <w:rPr>
      <w:rFonts w:ascii="Verdana" w:hAnsi="Verdana"/>
      <w:color w:val="1F497D"/>
      <w:sz w:val="22"/>
    </w:rPr>
  </w:style>
  <w:style w:type="character" w:customStyle="1" w:styleId="ObjectivesChar">
    <w:name w:val="Objectives Char"/>
    <w:link w:val="Objectives"/>
    <w:rsid w:val="00D117BC"/>
    <w:rPr>
      <w:rFonts w:ascii="Verdana" w:hAnsi="Verdana" w:cs="Arial"/>
      <w:b/>
      <w:bCs/>
      <w:color w:val="1F497D"/>
      <w:sz w:val="22"/>
      <w:szCs w:val="26"/>
    </w:rPr>
  </w:style>
  <w:style w:type="paragraph" w:customStyle="1" w:styleId="FirstPageTitleText">
    <w:name w:val="First Page Title Text"/>
    <w:basedOn w:val="Normal"/>
    <w:qFormat/>
    <w:rsid w:val="00D117BC"/>
    <w:rPr>
      <w:rFonts w:ascii="Trebuchet MS" w:hAnsi="Trebuchet MS"/>
      <w:b/>
      <w:color w:val="183864"/>
      <w:sz w:val="44"/>
      <w:szCs w:val="72"/>
    </w:rPr>
  </w:style>
  <w:style w:type="character" w:customStyle="1" w:styleId="RolloverHeadingChar">
    <w:name w:val="Rollover Heading Char"/>
    <w:link w:val="RolloverHeading"/>
    <w:rsid w:val="00D117BC"/>
    <w:rPr>
      <w:rFonts w:ascii="Verdana" w:hAnsi="Verdana" w:cs="Arial"/>
      <w:b/>
      <w:color w:val="0000FF"/>
    </w:rPr>
  </w:style>
  <w:style w:type="character" w:customStyle="1" w:styleId="RolloverTextChar">
    <w:name w:val="Rollover Text Char"/>
    <w:link w:val="RolloverText"/>
    <w:rsid w:val="00D117BC"/>
    <w:rPr>
      <w:rFonts w:ascii="Verdana" w:hAnsi="Verdana" w:cs="Arial"/>
      <w:color w:val="0000FF"/>
    </w:rPr>
  </w:style>
  <w:style w:type="character" w:customStyle="1" w:styleId="RolloverBulletChar">
    <w:name w:val="Rollover Bullet Char"/>
    <w:link w:val="RolloverBullet"/>
    <w:rsid w:val="00D117BC"/>
    <w:rPr>
      <w:rFonts w:ascii="Verdana" w:hAnsi="Verdana" w:cs="Arial"/>
      <w:color w:val="0000FF"/>
    </w:rPr>
  </w:style>
  <w:style w:type="paragraph" w:customStyle="1" w:styleId="LightList-Accent32">
    <w:name w:val="Light List - Accent 32"/>
    <w:hidden/>
    <w:uiPriority w:val="99"/>
    <w:semiHidden/>
    <w:rsid w:val="002E3809"/>
    <w:rPr>
      <w:rFonts w:ascii="Verdana" w:hAnsi="Verdana" w:cs="Arial"/>
    </w:rPr>
  </w:style>
  <w:style w:type="paragraph" w:styleId="DocumentMap">
    <w:name w:val="Document Map"/>
    <w:basedOn w:val="Normal"/>
    <w:link w:val="DocumentMapChar"/>
    <w:locked/>
    <w:rsid w:val="008E48AC"/>
    <w:rPr>
      <w:rFonts w:ascii="Lucida Grande" w:hAnsi="Lucida Grande" w:cs="Lucida Grande"/>
      <w:sz w:val="24"/>
      <w:szCs w:val="24"/>
    </w:rPr>
  </w:style>
  <w:style w:type="character" w:customStyle="1" w:styleId="DocumentMapChar">
    <w:name w:val="Document Map Char"/>
    <w:link w:val="DocumentMap"/>
    <w:rsid w:val="008E48AC"/>
    <w:rPr>
      <w:rFonts w:ascii="Lucida Grande" w:hAnsi="Lucida Grande" w:cs="Lucida Grande"/>
      <w:sz w:val="24"/>
      <w:szCs w:val="24"/>
    </w:rPr>
  </w:style>
  <w:style w:type="paragraph" w:styleId="Revision">
    <w:name w:val="Revision"/>
    <w:hidden/>
    <w:uiPriority w:val="71"/>
    <w:semiHidden/>
    <w:rsid w:val="005048F0"/>
    <w:rPr>
      <w:rFonts w:ascii="Verdana" w:hAnsi="Verdana" w:cs="Arial"/>
    </w:rPr>
  </w:style>
  <w:style w:type="paragraph" w:styleId="ListParagraph">
    <w:name w:val="List Paragraph"/>
    <w:basedOn w:val="Normal"/>
    <w:uiPriority w:val="34"/>
    <w:qFormat/>
    <w:rsid w:val="00AE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300"/>
      <w:marRight w:val="30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300"/>
      <w:marRight w:val="30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
      <w:marLeft w:val="300"/>
      <w:marRight w:val="30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3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
      <w:marLeft w:val="300"/>
      <w:marRight w:val="30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2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
      <w:marLeft w:val="300"/>
      <w:marRight w:val="30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
      <w:marLeft w:val="300"/>
      <w:marRight w:val="30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16">
          <w:marLeft w:val="720"/>
          <w:marRight w:val="720"/>
          <w:marTop w:val="100"/>
          <w:marBottom w:val="100"/>
          <w:divBdr>
            <w:top w:val="none" w:sz="0" w:space="0" w:color="auto"/>
            <w:left w:val="none" w:sz="0" w:space="0" w:color="auto"/>
            <w:bottom w:val="none" w:sz="0" w:space="0" w:color="auto"/>
            <w:right w:val="none" w:sz="0" w:space="0" w:color="auto"/>
          </w:divBdr>
        </w:div>
      </w:divsChild>
    </w:div>
    <w:div w:id="25">
      <w:marLeft w:val="300"/>
      <w:marRight w:val="30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3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sChild>
        <w:div w:id="20">
          <w:marLeft w:val="720"/>
          <w:marRight w:val="720"/>
          <w:marTop w:val="100"/>
          <w:marBottom w:val="100"/>
          <w:divBdr>
            <w:top w:val="none" w:sz="0" w:space="0" w:color="auto"/>
            <w:left w:val="none" w:sz="0" w:space="0" w:color="auto"/>
            <w:bottom w:val="none" w:sz="0" w:space="0" w:color="auto"/>
            <w:right w:val="none" w:sz="0" w:space="0" w:color="auto"/>
          </w:divBdr>
        </w:div>
      </w:divsChild>
    </w:div>
    <w:div w:id="32">
      <w:marLeft w:val="300"/>
      <w:marRight w:val="30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
      <w:marLeft w:val="300"/>
      <w:marRight w:val="30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1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
      <w:marLeft w:val="300"/>
      <w:marRight w:val="30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3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072754">
      <w:bodyDiv w:val="1"/>
      <w:marLeft w:val="0"/>
      <w:marRight w:val="0"/>
      <w:marTop w:val="0"/>
      <w:marBottom w:val="0"/>
      <w:divBdr>
        <w:top w:val="none" w:sz="0" w:space="0" w:color="auto"/>
        <w:left w:val="none" w:sz="0" w:space="0" w:color="auto"/>
        <w:bottom w:val="none" w:sz="0" w:space="0" w:color="auto"/>
        <w:right w:val="none" w:sz="0" w:space="0" w:color="auto"/>
      </w:divBdr>
    </w:div>
    <w:div w:id="596056833">
      <w:bodyDiv w:val="1"/>
      <w:marLeft w:val="0"/>
      <w:marRight w:val="0"/>
      <w:marTop w:val="0"/>
      <w:marBottom w:val="0"/>
      <w:divBdr>
        <w:top w:val="none" w:sz="0" w:space="0" w:color="auto"/>
        <w:left w:val="none" w:sz="0" w:space="0" w:color="auto"/>
        <w:bottom w:val="none" w:sz="0" w:space="0" w:color="auto"/>
        <w:right w:val="none" w:sz="0" w:space="0" w:color="auto"/>
      </w:divBdr>
    </w:div>
    <w:div w:id="838279173">
      <w:bodyDiv w:val="1"/>
      <w:marLeft w:val="0"/>
      <w:marRight w:val="0"/>
      <w:marTop w:val="0"/>
      <w:marBottom w:val="0"/>
      <w:divBdr>
        <w:top w:val="none" w:sz="0" w:space="0" w:color="auto"/>
        <w:left w:val="none" w:sz="0" w:space="0" w:color="auto"/>
        <w:bottom w:val="none" w:sz="0" w:space="0" w:color="auto"/>
        <w:right w:val="none" w:sz="0" w:space="0" w:color="auto"/>
      </w:divBdr>
    </w:div>
    <w:div w:id="1271081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gif"/><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www.irs.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51DFFF-7696-A141-A9CE-1912FDE9A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40</TotalTime>
  <Pages>54</Pages>
  <Words>10755</Words>
  <Characters>61309</Characters>
  <Application>Microsoft Macintosh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Principles of Financial Planning: Transfer Taxation</vt:lpstr>
    </vt:vector>
  </TitlesOfParts>
  <Company>Greene Consulting</Company>
  <LinksUpToDate>false</LinksUpToDate>
  <CharactersWithSpaces>71921</CharactersWithSpaces>
  <SharedDoc>false</SharedDoc>
  <HLinks>
    <vt:vector size="30" baseType="variant">
      <vt:variant>
        <vt:i4>2097228</vt:i4>
      </vt:variant>
      <vt:variant>
        <vt:i4>0</vt:i4>
      </vt:variant>
      <vt:variant>
        <vt:i4>0</vt:i4>
      </vt:variant>
      <vt:variant>
        <vt:i4>5</vt:i4>
      </vt:variant>
      <vt:variant>
        <vt:lpwstr>http://www.irs.gov/</vt:lpwstr>
      </vt:variant>
      <vt:variant>
        <vt:lpwstr/>
      </vt:variant>
      <vt:variant>
        <vt:i4>3014660</vt:i4>
      </vt:variant>
      <vt:variant>
        <vt:i4>7131</vt:i4>
      </vt:variant>
      <vt:variant>
        <vt:i4>1025</vt:i4>
      </vt:variant>
      <vt:variant>
        <vt:i4>1</vt:i4>
      </vt:variant>
      <vt:variant>
        <vt:lpwstr>History of Transfer Taxes 1</vt:lpwstr>
      </vt:variant>
      <vt:variant>
        <vt:lpwstr/>
      </vt:variant>
      <vt:variant>
        <vt:i4>3014663</vt:i4>
      </vt:variant>
      <vt:variant>
        <vt:i4>7133</vt:i4>
      </vt:variant>
      <vt:variant>
        <vt:i4>1026</vt:i4>
      </vt:variant>
      <vt:variant>
        <vt:i4>1</vt:i4>
      </vt:variant>
      <vt:variant>
        <vt:lpwstr>History of Transfer Taxes 2</vt:lpwstr>
      </vt:variant>
      <vt:variant>
        <vt:lpwstr/>
      </vt:variant>
      <vt:variant>
        <vt:i4>7536708</vt:i4>
      </vt:variant>
      <vt:variant>
        <vt:i4>57482</vt:i4>
      </vt:variant>
      <vt:variant>
        <vt:i4>1027</vt:i4>
      </vt:variant>
      <vt:variant>
        <vt:i4>1</vt:i4>
      </vt:variant>
      <vt:variant>
        <vt:lpwstr>Identifying Skip Persons 1 copy</vt:lpwstr>
      </vt:variant>
      <vt:variant>
        <vt:lpwstr/>
      </vt:variant>
      <vt:variant>
        <vt:i4>7340100</vt:i4>
      </vt:variant>
      <vt:variant>
        <vt:i4>57685</vt:i4>
      </vt:variant>
      <vt:variant>
        <vt:i4>1028</vt:i4>
      </vt:variant>
      <vt:variant>
        <vt:i4>1</vt:i4>
      </vt:variant>
      <vt:variant>
        <vt:lpwstr>Identifying Skip Persons 2 copy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Financial Planning: Transfer Taxation</dc:title>
  <dc:subject/>
  <dc:creator>Greene Consulting</dc:creator>
  <cp:keywords/>
  <dc:description/>
  <cp:lastModifiedBy>Rick Tyler</cp:lastModifiedBy>
  <cp:revision>6</cp:revision>
  <cp:lastPrinted>2016-06-28T21:00:00Z</cp:lastPrinted>
  <dcterms:created xsi:type="dcterms:W3CDTF">2016-06-10T15:46:00Z</dcterms:created>
  <dcterms:modified xsi:type="dcterms:W3CDTF">2016-06-30T14:27:00Z</dcterms:modified>
</cp:coreProperties>
</file>